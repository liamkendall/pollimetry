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AE222" w14:textId="77777777" w:rsidR="00EA6D10" w:rsidRPr="009C7B85" w:rsidRDefault="00EA6D10" w:rsidP="00CC48BB">
      <w:pPr>
        <w:spacing w:line="480" w:lineRule="auto"/>
        <w:jc w:val="both"/>
        <w:rPr>
          <w:rFonts w:ascii="Times New Roman" w:hAnsi="Times New Roman" w:cs="Times New Roman"/>
          <w:u w:val="single"/>
        </w:rPr>
      </w:pPr>
      <w:r>
        <w:rPr>
          <w:rFonts w:ascii="Times New Roman" w:hAnsi="Times New Roman" w:cs="Times New Roman"/>
          <w:u w:val="single"/>
        </w:rPr>
        <w:t>Pollinator size and its consequences</w:t>
      </w:r>
      <w:r w:rsidRPr="009C7B85">
        <w:rPr>
          <w:rFonts w:ascii="Times New Roman" w:hAnsi="Times New Roman" w:cs="Times New Roman"/>
          <w:u w:val="single"/>
        </w:rPr>
        <w:t>: Predictive allometry for pollinating insects</w:t>
      </w:r>
    </w:p>
    <w:p w14:paraId="25C1F3C4" w14:textId="77777777" w:rsidR="00EA6D10" w:rsidRPr="009C7B85" w:rsidRDefault="00EA6D10" w:rsidP="00CC48BB">
      <w:pPr>
        <w:spacing w:line="480" w:lineRule="auto"/>
        <w:jc w:val="both"/>
        <w:rPr>
          <w:rFonts w:ascii="Times New Roman" w:hAnsi="Times New Roman" w:cs="Times New Roman"/>
        </w:rPr>
      </w:pPr>
    </w:p>
    <w:p w14:paraId="1CB16FA3" w14:textId="77777777" w:rsidR="00EA6D10" w:rsidRDefault="00EA6D10" w:rsidP="00CC48BB">
      <w:pPr>
        <w:spacing w:line="480" w:lineRule="auto"/>
        <w:jc w:val="both"/>
        <w:rPr>
          <w:rFonts w:ascii="Times New Roman" w:hAnsi="Times New Roman" w:cs="Times New Roman"/>
          <w:vertAlign w:val="superscript"/>
        </w:rPr>
      </w:pPr>
      <w:r>
        <w:rPr>
          <w:rFonts w:ascii="Times New Roman" w:hAnsi="Times New Roman" w:cs="Times New Roman"/>
        </w:rPr>
        <w:t>Liam K. Kendall</w:t>
      </w:r>
      <w:r w:rsidRPr="00F6582B">
        <w:rPr>
          <w:rFonts w:ascii="Times New Roman" w:hAnsi="Times New Roman" w:cs="Times New Roman"/>
          <w:vertAlign w:val="superscript"/>
        </w:rPr>
        <w:t>1</w:t>
      </w:r>
      <w:r>
        <w:rPr>
          <w:rFonts w:ascii="Times New Roman" w:hAnsi="Times New Roman" w:cs="Times New Roman"/>
          <w:vertAlign w:val="superscript"/>
        </w:rPr>
        <w:t xml:space="preserve"> 2</w:t>
      </w:r>
      <w:r>
        <w:rPr>
          <w:rFonts w:ascii="Times New Roman" w:hAnsi="Times New Roman" w:cs="Times New Roman"/>
        </w:rPr>
        <w:t xml:space="preserve">, Romina </w:t>
      </w:r>
      <w:r w:rsidRPr="009C7B85">
        <w:rPr>
          <w:rFonts w:ascii="Times New Roman" w:hAnsi="Times New Roman" w:cs="Times New Roman"/>
        </w:rPr>
        <w:t>Rader</w:t>
      </w:r>
      <w:r w:rsidRPr="00F6582B">
        <w:rPr>
          <w:rFonts w:ascii="Times New Roman" w:hAnsi="Times New Roman" w:cs="Times New Roman"/>
          <w:vertAlign w:val="superscript"/>
        </w:rPr>
        <w:t>1</w:t>
      </w:r>
      <w:r w:rsidRPr="009C7B85">
        <w:rPr>
          <w:rFonts w:ascii="Times New Roman" w:hAnsi="Times New Roman" w:cs="Times New Roman"/>
        </w:rPr>
        <w:t>,</w:t>
      </w:r>
      <w:r>
        <w:rPr>
          <w:rFonts w:ascii="Times New Roman" w:hAnsi="Times New Roman" w:cs="Times New Roman"/>
        </w:rPr>
        <w:t xml:space="preserve"> Vesna</w:t>
      </w:r>
      <w:r w:rsidRPr="009C7B85">
        <w:rPr>
          <w:rFonts w:ascii="Times New Roman" w:hAnsi="Times New Roman" w:cs="Times New Roman"/>
        </w:rPr>
        <w:t xml:space="preserve"> Gagic</w:t>
      </w:r>
      <w:r w:rsidRPr="00F6582B">
        <w:rPr>
          <w:rFonts w:ascii="Times New Roman" w:hAnsi="Times New Roman" w:cs="Times New Roman"/>
          <w:vertAlign w:val="superscript"/>
        </w:rPr>
        <w:t>2</w:t>
      </w:r>
      <w:r w:rsidRPr="009C7B85">
        <w:rPr>
          <w:rFonts w:ascii="Times New Roman" w:hAnsi="Times New Roman" w:cs="Times New Roman"/>
        </w:rPr>
        <w:t xml:space="preserve">, </w:t>
      </w:r>
      <w:r>
        <w:rPr>
          <w:rFonts w:ascii="Times New Roman" w:hAnsi="Times New Roman" w:cs="Times New Roman"/>
        </w:rPr>
        <w:t xml:space="preserve">Daniel </w:t>
      </w:r>
      <w:r w:rsidRPr="009C7B85">
        <w:rPr>
          <w:rFonts w:ascii="Times New Roman" w:hAnsi="Times New Roman" w:cs="Times New Roman"/>
        </w:rPr>
        <w:t>Cariveau</w:t>
      </w:r>
      <w:r w:rsidRPr="00F6582B">
        <w:rPr>
          <w:rFonts w:ascii="Times New Roman" w:hAnsi="Times New Roman" w:cs="Times New Roman"/>
          <w:vertAlign w:val="superscript"/>
        </w:rPr>
        <w:t>3</w:t>
      </w:r>
      <w:r w:rsidRPr="009C7B85">
        <w:rPr>
          <w:rFonts w:ascii="Times New Roman" w:hAnsi="Times New Roman" w:cs="Times New Roman"/>
        </w:rPr>
        <w:t xml:space="preserve">, </w:t>
      </w:r>
      <w:r>
        <w:rPr>
          <w:rFonts w:ascii="Times New Roman" w:hAnsi="Times New Roman" w:cs="Times New Roman"/>
        </w:rPr>
        <w:t xml:space="preserve">Matthias </w:t>
      </w:r>
      <w:r w:rsidRPr="009C7B85">
        <w:rPr>
          <w:rFonts w:ascii="Times New Roman" w:hAnsi="Times New Roman" w:cs="Times New Roman"/>
        </w:rPr>
        <w:t>Albrecht</w:t>
      </w:r>
      <w:r w:rsidRPr="00F6582B">
        <w:rPr>
          <w:rFonts w:ascii="Times New Roman" w:hAnsi="Times New Roman" w:cs="Times New Roman"/>
          <w:vertAlign w:val="superscript"/>
        </w:rPr>
        <w:t>4</w:t>
      </w:r>
      <w:r w:rsidRPr="009C7B85">
        <w:rPr>
          <w:rFonts w:ascii="Times New Roman" w:hAnsi="Times New Roman" w:cs="Times New Roman"/>
        </w:rPr>
        <w:t xml:space="preserve">, </w:t>
      </w:r>
      <w:r>
        <w:rPr>
          <w:rFonts w:ascii="Times New Roman" w:hAnsi="Times New Roman" w:cs="Times New Roman"/>
        </w:rPr>
        <w:t xml:space="preserve">Katherine C.R. </w:t>
      </w:r>
      <w:r w:rsidRPr="009C7B85">
        <w:rPr>
          <w:rFonts w:ascii="Times New Roman" w:hAnsi="Times New Roman" w:cs="Times New Roman"/>
        </w:rPr>
        <w:t>Baldock</w:t>
      </w:r>
      <w:r w:rsidRPr="00F6582B">
        <w:rPr>
          <w:rFonts w:ascii="Times New Roman" w:hAnsi="Times New Roman" w:cs="Times New Roman"/>
          <w:vertAlign w:val="superscript"/>
        </w:rPr>
        <w:t>5</w:t>
      </w:r>
      <w:r w:rsidRPr="009C7B85">
        <w:rPr>
          <w:rFonts w:ascii="Times New Roman" w:hAnsi="Times New Roman" w:cs="Times New Roman"/>
        </w:rPr>
        <w:t xml:space="preserve">, </w:t>
      </w:r>
      <w:r>
        <w:rPr>
          <w:rFonts w:ascii="Times New Roman" w:hAnsi="Times New Roman" w:cs="Times New Roman"/>
        </w:rPr>
        <w:t xml:space="preserve">Andrea </w:t>
      </w:r>
      <w:r w:rsidRPr="009C7B85">
        <w:rPr>
          <w:rFonts w:ascii="Times New Roman" w:hAnsi="Times New Roman" w:cs="Times New Roman"/>
        </w:rPr>
        <w:t>Holzschuh</w:t>
      </w:r>
      <w:r w:rsidRPr="00F6582B">
        <w:rPr>
          <w:rFonts w:ascii="Times New Roman" w:hAnsi="Times New Roman" w:cs="Times New Roman"/>
          <w:vertAlign w:val="superscript"/>
        </w:rPr>
        <w:t>6</w:t>
      </w:r>
      <w:r w:rsidRPr="009C7B85">
        <w:rPr>
          <w:rFonts w:ascii="Times New Roman" w:hAnsi="Times New Roman" w:cs="Times New Roman"/>
        </w:rPr>
        <w:t xml:space="preserve">, </w:t>
      </w:r>
      <w:r>
        <w:rPr>
          <w:rFonts w:ascii="Times New Roman" w:hAnsi="Times New Roman" w:cs="Times New Roman"/>
        </w:rPr>
        <w:t xml:space="preserve">Juanita </w:t>
      </w:r>
      <w:r w:rsidRPr="009C7B85">
        <w:rPr>
          <w:rFonts w:ascii="Times New Roman" w:hAnsi="Times New Roman" w:cs="Times New Roman"/>
        </w:rPr>
        <w:t>Rodriguez</w:t>
      </w:r>
      <w:r>
        <w:rPr>
          <w:rFonts w:ascii="Times New Roman" w:hAnsi="Times New Roman" w:cs="Times New Roman"/>
          <w:vertAlign w:val="superscript"/>
        </w:rPr>
        <w:t>7</w:t>
      </w:r>
      <w:r w:rsidRPr="009C7B85">
        <w:rPr>
          <w:rFonts w:ascii="Times New Roman" w:hAnsi="Times New Roman" w:cs="Times New Roman"/>
        </w:rPr>
        <w:t>,</w:t>
      </w:r>
      <w:r>
        <w:rPr>
          <w:rFonts w:ascii="Times New Roman" w:hAnsi="Times New Roman" w:cs="Times New Roman"/>
        </w:rPr>
        <w:t xml:space="preserve"> Laura Russo</w:t>
      </w:r>
      <w:r w:rsidRPr="00802479">
        <w:rPr>
          <w:rFonts w:ascii="Times New Roman" w:hAnsi="Times New Roman" w:cs="Times New Roman"/>
          <w:vertAlign w:val="superscript"/>
        </w:rPr>
        <w:t>8</w:t>
      </w:r>
      <w:r>
        <w:rPr>
          <w:rFonts w:ascii="Times New Roman" w:hAnsi="Times New Roman" w:cs="Times New Roman"/>
        </w:rPr>
        <w:t>, Louis</w:t>
      </w:r>
      <w:r w:rsidRPr="009C7B85">
        <w:rPr>
          <w:rFonts w:ascii="Times New Roman" w:hAnsi="Times New Roman" w:cs="Times New Roman"/>
        </w:rPr>
        <w:t xml:space="preserve"> Suter</w:t>
      </w:r>
      <w:r w:rsidRPr="00F6582B">
        <w:rPr>
          <w:rFonts w:ascii="Times New Roman" w:hAnsi="Times New Roman" w:cs="Times New Roman"/>
          <w:vertAlign w:val="superscript"/>
        </w:rPr>
        <w:t>4</w:t>
      </w:r>
      <w:r w:rsidRPr="009C7B85">
        <w:rPr>
          <w:rFonts w:ascii="Times New Roman" w:hAnsi="Times New Roman" w:cs="Times New Roman"/>
        </w:rPr>
        <w:t xml:space="preserve"> and </w:t>
      </w:r>
      <w:r>
        <w:rPr>
          <w:rFonts w:ascii="Times New Roman" w:hAnsi="Times New Roman" w:cs="Times New Roman"/>
        </w:rPr>
        <w:t xml:space="preserve">Ignasi </w:t>
      </w:r>
      <w:r w:rsidRPr="009C7B85">
        <w:rPr>
          <w:rFonts w:ascii="Times New Roman" w:hAnsi="Times New Roman" w:cs="Times New Roman"/>
        </w:rPr>
        <w:t>Bartomeus</w:t>
      </w:r>
      <w:r>
        <w:rPr>
          <w:rFonts w:ascii="Times New Roman" w:hAnsi="Times New Roman" w:cs="Times New Roman"/>
          <w:vertAlign w:val="superscript"/>
        </w:rPr>
        <w:t>9</w:t>
      </w:r>
    </w:p>
    <w:p w14:paraId="5E1473FD" w14:textId="77777777" w:rsidR="00EA6D10" w:rsidRPr="00802479" w:rsidRDefault="00EA6D10" w:rsidP="00CC48BB">
      <w:pPr>
        <w:spacing w:line="480" w:lineRule="auto"/>
        <w:jc w:val="both"/>
        <w:rPr>
          <w:rFonts w:ascii="Times New Roman" w:hAnsi="Times New Roman" w:cs="Times New Roman"/>
          <w:sz w:val="21"/>
          <w:szCs w:val="21"/>
        </w:rPr>
      </w:pPr>
    </w:p>
    <w:p w14:paraId="51B29E74" w14:textId="77777777" w:rsidR="00EA6D10" w:rsidRPr="00802479" w:rsidRDefault="00EA6D10" w:rsidP="00CC48BB">
      <w:pPr>
        <w:spacing w:line="480" w:lineRule="auto"/>
        <w:jc w:val="both"/>
        <w:rPr>
          <w:rFonts w:ascii="Times New Roman" w:hAnsi="Times New Roman" w:cs="Times New Roman"/>
          <w:sz w:val="21"/>
          <w:szCs w:val="21"/>
        </w:rPr>
      </w:pPr>
      <w:r w:rsidRPr="00802479">
        <w:rPr>
          <w:rFonts w:ascii="Times New Roman" w:hAnsi="Times New Roman" w:cs="Times New Roman"/>
          <w:sz w:val="21"/>
          <w:szCs w:val="21"/>
        </w:rPr>
        <w:t>1. School of Environmental and Rural Sciences, University of New England, Armidale, NSW 2351, Australia</w:t>
      </w:r>
    </w:p>
    <w:p w14:paraId="4C75B769" w14:textId="77777777" w:rsidR="00EA6D10" w:rsidRPr="00604EDC" w:rsidRDefault="00EA6D10" w:rsidP="00CC48BB">
      <w:pPr>
        <w:spacing w:line="480" w:lineRule="auto"/>
        <w:jc w:val="both"/>
        <w:rPr>
          <w:rFonts w:ascii="Times New Roman" w:hAnsi="Times New Roman" w:cs="Times New Roman"/>
          <w:sz w:val="21"/>
          <w:szCs w:val="21"/>
          <w:lang w:val="it-IT"/>
        </w:rPr>
      </w:pPr>
      <w:r w:rsidRPr="00604EDC">
        <w:rPr>
          <w:rFonts w:ascii="Times New Roman" w:hAnsi="Times New Roman" w:cs="Times New Roman"/>
          <w:sz w:val="21"/>
          <w:szCs w:val="21"/>
          <w:lang w:val="it-IT"/>
        </w:rPr>
        <w:t>2. CSIRO Agriculture, GPO Box 2583, Brisbane, QLD 4001, Australia</w:t>
      </w:r>
    </w:p>
    <w:p w14:paraId="5B0A06DE" w14:textId="77777777" w:rsidR="00EA6D10" w:rsidRPr="00802479" w:rsidRDefault="00EA6D10" w:rsidP="00CC48BB">
      <w:pPr>
        <w:spacing w:line="480" w:lineRule="auto"/>
        <w:jc w:val="both"/>
        <w:rPr>
          <w:rFonts w:ascii="Times New Roman" w:hAnsi="Times New Roman" w:cs="Times New Roman"/>
          <w:sz w:val="21"/>
          <w:szCs w:val="21"/>
          <w:lang w:val="en-AU"/>
        </w:rPr>
      </w:pPr>
      <w:r w:rsidRPr="00802479">
        <w:rPr>
          <w:rFonts w:ascii="Times New Roman" w:hAnsi="Times New Roman" w:cs="Times New Roman"/>
          <w:sz w:val="21"/>
          <w:szCs w:val="21"/>
        </w:rPr>
        <w:t>3.</w:t>
      </w:r>
      <w:r w:rsidRPr="00802479">
        <w:rPr>
          <w:rFonts w:ascii="Helvetica" w:hAnsi="Helvetica" w:cs="Helvetica"/>
          <w:color w:val="000000"/>
          <w:sz w:val="15"/>
          <w:szCs w:val="15"/>
          <w:lang w:val="en-AU"/>
        </w:rPr>
        <w:t xml:space="preserve"> </w:t>
      </w:r>
      <w:r w:rsidRPr="00802479">
        <w:rPr>
          <w:rFonts w:ascii="Times New Roman" w:hAnsi="Times New Roman" w:cs="Times New Roman"/>
          <w:sz w:val="21"/>
          <w:szCs w:val="21"/>
          <w:lang w:val="en-AU"/>
        </w:rPr>
        <w:t>Department of Entomology, University of Minnesota, Minneapolis, MN, USA</w:t>
      </w:r>
    </w:p>
    <w:p w14:paraId="2AB656AE" w14:textId="77777777" w:rsidR="00EA6D10" w:rsidRPr="00604EDC" w:rsidRDefault="00EA6D10" w:rsidP="00CC48BB">
      <w:pPr>
        <w:spacing w:line="480" w:lineRule="auto"/>
        <w:jc w:val="both"/>
        <w:rPr>
          <w:rFonts w:ascii="Times New Roman" w:hAnsi="Times New Roman" w:cs="Times New Roman"/>
          <w:sz w:val="21"/>
          <w:szCs w:val="21"/>
          <w:lang w:val="de-DE"/>
        </w:rPr>
      </w:pPr>
      <w:r w:rsidRPr="00604EDC">
        <w:rPr>
          <w:rFonts w:ascii="Times New Roman" w:hAnsi="Times New Roman" w:cs="Times New Roman"/>
          <w:sz w:val="21"/>
          <w:szCs w:val="21"/>
          <w:lang w:val="de-DE"/>
        </w:rPr>
        <w:t>4.</w:t>
      </w:r>
      <w:r w:rsidRPr="00604EDC">
        <w:rPr>
          <w:sz w:val="21"/>
          <w:szCs w:val="21"/>
          <w:lang w:val="de-DE"/>
        </w:rPr>
        <w:t xml:space="preserve"> </w:t>
      </w:r>
      <w:r w:rsidRPr="00604EDC">
        <w:rPr>
          <w:rFonts w:ascii="Times New Roman" w:hAnsi="Times New Roman" w:cs="Times New Roman"/>
          <w:sz w:val="21"/>
          <w:szCs w:val="21"/>
          <w:lang w:val="de-DE"/>
        </w:rPr>
        <w:t>Eidgenössisches Departement für Wirtschaft, Agroscope Agrarökologie und Umwelt, CH-8046 Zürich, Switzerland</w:t>
      </w:r>
    </w:p>
    <w:p w14:paraId="3028177F" w14:textId="77777777" w:rsidR="00EA6D10" w:rsidRPr="00802479" w:rsidRDefault="00EA6D10" w:rsidP="00CC48BB">
      <w:pPr>
        <w:spacing w:line="480" w:lineRule="auto"/>
        <w:jc w:val="both"/>
        <w:rPr>
          <w:rFonts w:ascii="Times New Roman" w:hAnsi="Times New Roman" w:cs="Times New Roman"/>
          <w:sz w:val="21"/>
          <w:szCs w:val="21"/>
        </w:rPr>
      </w:pPr>
      <w:r w:rsidRPr="00802479">
        <w:rPr>
          <w:rFonts w:ascii="Times New Roman" w:hAnsi="Times New Roman" w:cs="Times New Roman"/>
          <w:sz w:val="21"/>
          <w:szCs w:val="21"/>
        </w:rPr>
        <w:t>5.</w:t>
      </w:r>
      <w:r w:rsidRPr="00802479">
        <w:rPr>
          <w:sz w:val="21"/>
          <w:szCs w:val="21"/>
        </w:rPr>
        <w:t xml:space="preserve"> </w:t>
      </w:r>
      <w:r w:rsidRPr="00802479">
        <w:rPr>
          <w:rFonts w:ascii="Times New Roman" w:hAnsi="Times New Roman" w:cs="Times New Roman"/>
          <w:sz w:val="21"/>
          <w:szCs w:val="21"/>
        </w:rPr>
        <w:t>School of Biological Sciences &amp; Cabot Institute, University of Bristol, Bristol, BS8 1TQ, UK</w:t>
      </w:r>
    </w:p>
    <w:p w14:paraId="0D1A2527" w14:textId="77777777" w:rsidR="00EA6D10" w:rsidRPr="00802479" w:rsidRDefault="00EA6D10" w:rsidP="00CC48BB">
      <w:pPr>
        <w:spacing w:line="480" w:lineRule="auto"/>
        <w:jc w:val="both"/>
        <w:rPr>
          <w:rFonts w:ascii="Times New Roman" w:hAnsi="Times New Roman" w:cs="Times New Roman"/>
          <w:sz w:val="21"/>
          <w:szCs w:val="21"/>
        </w:rPr>
      </w:pPr>
      <w:r w:rsidRPr="00802479">
        <w:rPr>
          <w:rFonts w:ascii="Times New Roman" w:hAnsi="Times New Roman" w:cs="Times New Roman"/>
          <w:sz w:val="21"/>
          <w:szCs w:val="21"/>
        </w:rPr>
        <w:t>6.</w:t>
      </w:r>
      <w:r w:rsidRPr="00802479">
        <w:rPr>
          <w:sz w:val="21"/>
          <w:szCs w:val="21"/>
        </w:rPr>
        <w:t xml:space="preserve"> </w:t>
      </w:r>
      <w:r w:rsidRPr="00802479">
        <w:rPr>
          <w:rFonts w:ascii="Times New Roman" w:hAnsi="Times New Roman" w:cs="Times New Roman"/>
          <w:sz w:val="21"/>
          <w:szCs w:val="21"/>
        </w:rPr>
        <w:t>Animal Ecology and Tropical Biology Biocenter, University of Würzburg, 97074 Würzburg, Germany</w:t>
      </w:r>
    </w:p>
    <w:p w14:paraId="3F0FFD9E" w14:textId="77777777" w:rsidR="00EA6D10" w:rsidRPr="00802479" w:rsidRDefault="00EA6D10" w:rsidP="00CC48BB">
      <w:pPr>
        <w:spacing w:line="480" w:lineRule="auto"/>
        <w:jc w:val="both"/>
        <w:rPr>
          <w:rFonts w:ascii="Times New Roman" w:hAnsi="Times New Roman" w:cs="Times New Roman"/>
          <w:sz w:val="21"/>
          <w:szCs w:val="21"/>
        </w:rPr>
      </w:pPr>
      <w:r w:rsidRPr="00802479">
        <w:rPr>
          <w:rFonts w:ascii="Times New Roman" w:hAnsi="Times New Roman" w:cs="Times New Roman"/>
          <w:sz w:val="21"/>
          <w:szCs w:val="21"/>
        </w:rPr>
        <w:t>7.</w:t>
      </w:r>
      <w:r w:rsidRPr="00802479">
        <w:rPr>
          <w:sz w:val="21"/>
          <w:szCs w:val="21"/>
        </w:rPr>
        <w:t xml:space="preserve"> </w:t>
      </w:r>
      <w:r w:rsidRPr="00802479">
        <w:rPr>
          <w:rFonts w:ascii="Times New Roman" w:hAnsi="Times New Roman" w:cs="Times New Roman"/>
          <w:sz w:val="21"/>
          <w:szCs w:val="21"/>
        </w:rPr>
        <w:t>Australian National Insect Collection, CSIRO, Canberra, ACT 2601, Australia</w:t>
      </w:r>
    </w:p>
    <w:p w14:paraId="638175EE" w14:textId="77777777" w:rsidR="00EA6D10" w:rsidRPr="00802479" w:rsidRDefault="00EA6D10" w:rsidP="00CC48BB">
      <w:pPr>
        <w:spacing w:line="480" w:lineRule="auto"/>
        <w:jc w:val="both"/>
        <w:rPr>
          <w:rFonts w:ascii="Times New Roman" w:hAnsi="Times New Roman" w:cs="Times New Roman"/>
          <w:sz w:val="21"/>
          <w:szCs w:val="21"/>
        </w:rPr>
      </w:pPr>
      <w:r w:rsidRPr="00802479">
        <w:rPr>
          <w:rFonts w:ascii="Times New Roman" w:hAnsi="Times New Roman" w:cs="Times New Roman"/>
          <w:sz w:val="21"/>
          <w:szCs w:val="21"/>
        </w:rPr>
        <w:t>8.</w:t>
      </w:r>
      <w:r w:rsidRPr="00802479">
        <w:rPr>
          <w:sz w:val="21"/>
          <w:szCs w:val="21"/>
        </w:rPr>
        <w:t xml:space="preserve"> </w:t>
      </w:r>
      <w:r w:rsidRPr="00802479">
        <w:rPr>
          <w:rFonts w:ascii="Times New Roman" w:hAnsi="Times New Roman" w:cs="Times New Roman"/>
          <w:sz w:val="21"/>
          <w:szCs w:val="21"/>
        </w:rPr>
        <w:t>Botany Department, Trinity College Dublin, Ireland</w:t>
      </w:r>
    </w:p>
    <w:p w14:paraId="78961C00" w14:textId="77777777" w:rsidR="00EA6D10" w:rsidRPr="00604EDC" w:rsidRDefault="00EA6D10" w:rsidP="00CC48BB">
      <w:pPr>
        <w:spacing w:line="480" w:lineRule="auto"/>
        <w:jc w:val="both"/>
        <w:rPr>
          <w:rFonts w:ascii="Times New Roman" w:hAnsi="Times New Roman" w:cs="Times New Roman"/>
          <w:sz w:val="21"/>
          <w:szCs w:val="21"/>
          <w:lang w:val="it-IT"/>
        </w:rPr>
      </w:pPr>
      <w:r w:rsidRPr="00604EDC">
        <w:rPr>
          <w:rFonts w:ascii="Times New Roman" w:hAnsi="Times New Roman" w:cs="Times New Roman"/>
          <w:sz w:val="21"/>
          <w:szCs w:val="21"/>
          <w:lang w:val="it-IT"/>
        </w:rPr>
        <w:t>9.</w:t>
      </w:r>
      <w:r w:rsidRPr="00604EDC">
        <w:rPr>
          <w:sz w:val="21"/>
          <w:szCs w:val="21"/>
          <w:lang w:val="it-IT"/>
        </w:rPr>
        <w:t xml:space="preserve"> </w:t>
      </w:r>
      <w:r w:rsidRPr="00604EDC">
        <w:rPr>
          <w:rFonts w:ascii="Times New Roman" w:hAnsi="Times New Roman" w:cs="Times New Roman"/>
          <w:sz w:val="21"/>
          <w:szCs w:val="21"/>
          <w:lang w:val="it-IT"/>
        </w:rPr>
        <w:t>Dpto. Ecología Integrativa, Estación Biológica de Doñana (EBD-CSIC), 41092 Sevilla, Spain</w:t>
      </w:r>
    </w:p>
    <w:p w14:paraId="31BD2576" w14:textId="77777777" w:rsidR="00EA6D10" w:rsidRPr="00604EDC" w:rsidRDefault="00EA6D10" w:rsidP="00CC48BB">
      <w:pPr>
        <w:spacing w:line="480" w:lineRule="auto"/>
        <w:jc w:val="both"/>
        <w:rPr>
          <w:rFonts w:ascii="Times New Roman" w:hAnsi="Times New Roman" w:cs="Times New Roman"/>
          <w:sz w:val="21"/>
          <w:szCs w:val="21"/>
          <w:lang w:val="it-IT"/>
        </w:rPr>
      </w:pPr>
    </w:p>
    <w:p w14:paraId="4052E447" w14:textId="77777777" w:rsidR="00EA6D10" w:rsidRPr="00802479" w:rsidRDefault="00EA6D10" w:rsidP="00CC48BB">
      <w:pPr>
        <w:spacing w:line="480" w:lineRule="auto"/>
        <w:jc w:val="both"/>
        <w:rPr>
          <w:rFonts w:ascii="Times New Roman" w:hAnsi="Times New Roman" w:cs="Times New Roman"/>
          <w:sz w:val="21"/>
          <w:szCs w:val="21"/>
        </w:rPr>
      </w:pPr>
      <w:r w:rsidRPr="00802479">
        <w:rPr>
          <w:rFonts w:ascii="Times New Roman" w:hAnsi="Times New Roman" w:cs="Times New Roman"/>
          <w:sz w:val="21"/>
          <w:szCs w:val="21"/>
        </w:rPr>
        <w:t xml:space="preserve">Corresponding author: Liam Kendall, Ecosystem Management, Building W55, School of Environmental and Rural Sciences, University of New England, Armidale 2351, NSW, Australia. Email: </w:t>
      </w:r>
      <w:hyperlink r:id="rId7" w:history="1">
        <w:r w:rsidRPr="00802479">
          <w:rPr>
            <w:rStyle w:val="Hyperlink"/>
            <w:rFonts w:ascii="Times New Roman" w:hAnsi="Times New Roman" w:cs="Times New Roman"/>
            <w:sz w:val="21"/>
            <w:szCs w:val="21"/>
          </w:rPr>
          <w:t>lkendal2@myune.edu.au</w:t>
        </w:r>
      </w:hyperlink>
    </w:p>
    <w:p w14:paraId="470C4B6A" w14:textId="77777777" w:rsidR="00EA6D10" w:rsidRDefault="00EA6D10" w:rsidP="00CC48BB">
      <w:pPr>
        <w:jc w:val="both"/>
        <w:rPr>
          <w:rFonts w:ascii="Times New Roman" w:hAnsi="Times New Roman" w:cs="Times New Roman"/>
        </w:rPr>
      </w:pPr>
      <w:r>
        <w:rPr>
          <w:rFonts w:ascii="Times New Roman" w:hAnsi="Times New Roman" w:cs="Times New Roman"/>
        </w:rPr>
        <w:br w:type="page"/>
      </w:r>
    </w:p>
    <w:p w14:paraId="3DB5F042" w14:textId="77777777" w:rsidR="00EA6D10" w:rsidRPr="00E0097C" w:rsidRDefault="00EA6D10" w:rsidP="00CC48BB">
      <w:pPr>
        <w:spacing w:line="480" w:lineRule="auto"/>
        <w:jc w:val="both"/>
        <w:rPr>
          <w:rFonts w:ascii="Times New Roman" w:hAnsi="Times New Roman" w:cs="Times New Roman"/>
          <w:sz w:val="28"/>
          <w:szCs w:val="28"/>
        </w:rPr>
      </w:pPr>
      <w:r w:rsidRPr="00E0097C">
        <w:rPr>
          <w:rFonts w:ascii="Times New Roman" w:hAnsi="Times New Roman" w:cs="Times New Roman"/>
          <w:b/>
          <w:bCs/>
          <w:sz w:val="28"/>
          <w:szCs w:val="28"/>
        </w:rPr>
        <w:t>Abstract</w:t>
      </w:r>
    </w:p>
    <w:p w14:paraId="07CEEA26" w14:textId="77777777" w:rsidR="00EA6D10" w:rsidRDefault="00EA6D10" w:rsidP="00CC48BB">
      <w:pPr>
        <w:spacing w:line="480" w:lineRule="auto"/>
        <w:jc w:val="both"/>
        <w:rPr>
          <w:ins w:id="0" w:author="Dr. Vesna Gagic" w:date="2018-05-23T07:43:00Z"/>
          <w:rFonts w:ascii="Times New Roman" w:hAnsi="Times New Roman" w:cs="Times New Roman"/>
        </w:rPr>
      </w:pPr>
      <w:r w:rsidRPr="009C7B85">
        <w:rPr>
          <w:rFonts w:ascii="Times New Roman" w:hAnsi="Times New Roman" w:cs="Times New Roman"/>
        </w:rPr>
        <w:t xml:space="preserve">Allometric scaling laws have key implications for the conservation and management of pollinating insects. Body size (BS) can predict influential ecological traits yet available predictive models are outdated, rely upon geographically restricted sampling </w:t>
      </w:r>
      <w:del w:id="1" w:author="Dr. Vesna Gagic" w:date="2018-05-23T07:32:00Z">
        <w:r w:rsidRPr="009C7B85" w:rsidDel="00854AAD">
          <w:rPr>
            <w:rFonts w:ascii="Times New Roman" w:hAnsi="Times New Roman" w:cs="Times New Roman"/>
          </w:rPr>
          <w:delText>and</w:delText>
        </w:r>
      </w:del>
      <w:ins w:id="2" w:author="Dr. Vesna Gagic" w:date="2018-05-23T07:32:00Z">
        <w:r>
          <w:rPr>
            <w:rFonts w:ascii="Times New Roman" w:hAnsi="Times New Roman" w:cs="Times New Roman"/>
          </w:rPr>
          <w:t>of</w:t>
        </w:r>
      </w:ins>
      <w:r w:rsidRPr="009C7B85">
        <w:rPr>
          <w:rFonts w:ascii="Times New Roman" w:hAnsi="Times New Roman" w:cs="Times New Roman"/>
        </w:rPr>
        <w:t xml:space="preserve"> </w:t>
      </w:r>
      <w:del w:id="3" w:author="Dr. Vesna Gagic" w:date="2018-05-23T07:32:00Z">
        <w:r w:rsidRPr="009C7B85" w:rsidDel="00854AAD">
          <w:rPr>
            <w:rFonts w:ascii="Times New Roman" w:hAnsi="Times New Roman" w:cs="Times New Roman"/>
          </w:rPr>
          <w:delText>have limited applicability for non-bee taxa</w:delText>
        </w:r>
      </w:del>
      <w:ins w:id="4" w:author="Dr. Vesna Gagic" w:date="2018-05-23T07:32:00Z">
        <w:r>
          <w:rPr>
            <w:rFonts w:ascii="Times New Roman" w:hAnsi="Times New Roman" w:cs="Times New Roman"/>
          </w:rPr>
          <w:t xml:space="preserve">mainly bees and do not take into account variations due to </w:t>
        </w:r>
      </w:ins>
      <w:del w:id="5" w:author="Dr. Vesna Gagic" w:date="2018-05-23T07:32:00Z">
        <w:r w:rsidRPr="009C7B85" w:rsidDel="00854AAD">
          <w:rPr>
            <w:rFonts w:ascii="Times New Roman" w:hAnsi="Times New Roman" w:cs="Times New Roman"/>
          </w:rPr>
          <w:delText xml:space="preserve">. More accurate predictions of pollinator body size require </w:delText>
        </w:r>
      </w:del>
      <w:del w:id="6" w:author="Dr. Vesna Gagic" w:date="2018-05-23T07:30:00Z">
        <w:r w:rsidRPr="009C7B85" w:rsidDel="00DF3E58">
          <w:rPr>
            <w:rFonts w:ascii="Times New Roman" w:hAnsi="Times New Roman" w:cs="Times New Roman"/>
          </w:rPr>
          <w:delText xml:space="preserve">dynamic </w:delText>
        </w:r>
      </w:del>
      <w:del w:id="7" w:author="Dr. Vesna Gagic" w:date="2018-05-23T07:32:00Z">
        <w:r w:rsidRPr="009C7B85" w:rsidDel="00854AAD">
          <w:rPr>
            <w:rFonts w:ascii="Times New Roman" w:hAnsi="Times New Roman" w:cs="Times New Roman"/>
          </w:rPr>
          <w:delText xml:space="preserve">models that consider </w:delText>
        </w:r>
      </w:del>
      <w:r w:rsidRPr="009C7B85">
        <w:rPr>
          <w:rFonts w:ascii="Times New Roman" w:hAnsi="Times New Roman" w:cs="Times New Roman"/>
        </w:rPr>
        <w:t xml:space="preserve">biogeography, intraspecific </w:t>
      </w:r>
      <w:del w:id="8" w:author="Dr. Vesna Gagic" w:date="2018-05-23T07:36:00Z">
        <w:r w:rsidRPr="009C7B85" w:rsidDel="001B23E0">
          <w:rPr>
            <w:rFonts w:ascii="Times New Roman" w:hAnsi="Times New Roman" w:cs="Times New Roman"/>
          </w:rPr>
          <w:delText xml:space="preserve">variation </w:delText>
        </w:r>
      </w:del>
      <w:ins w:id="9" w:author="Dr. Vesna Gagic" w:date="2018-05-23T07:36:00Z">
        <w:r>
          <w:rPr>
            <w:rFonts w:ascii="Times New Roman" w:hAnsi="Times New Roman" w:cs="Times New Roman"/>
          </w:rPr>
          <w:t>differences</w:t>
        </w:r>
        <w:r w:rsidRPr="009C7B85">
          <w:rPr>
            <w:rFonts w:ascii="Times New Roman" w:hAnsi="Times New Roman" w:cs="Times New Roman"/>
          </w:rPr>
          <w:t xml:space="preserve"> </w:t>
        </w:r>
      </w:ins>
      <w:r w:rsidRPr="009C7B85">
        <w:rPr>
          <w:rFonts w:ascii="Times New Roman" w:hAnsi="Times New Roman" w:cs="Times New Roman"/>
        </w:rPr>
        <w:t>and phylogenetic relatedness</w:t>
      </w:r>
      <w:del w:id="10" w:author="Dr. Vesna Gagic" w:date="2018-05-23T07:32:00Z">
        <w:r w:rsidRPr="009C7B85" w:rsidDel="00854AAD">
          <w:rPr>
            <w:rFonts w:ascii="Times New Roman" w:hAnsi="Times New Roman" w:cs="Times New Roman"/>
          </w:rPr>
          <w:delText xml:space="preserve"> within an iterative, updatable framework</w:delText>
        </w:r>
      </w:del>
      <w:r>
        <w:rPr>
          <w:rFonts w:ascii="Times New Roman" w:hAnsi="Times New Roman" w:cs="Times New Roman"/>
        </w:rPr>
        <w:t xml:space="preserve">. </w:t>
      </w:r>
      <w:r w:rsidRPr="009C7B85">
        <w:rPr>
          <w:rFonts w:ascii="Times New Roman" w:hAnsi="Times New Roman" w:cs="Times New Roman"/>
        </w:rPr>
        <w:t>We catalogued existing predictive allometries for pollinating insects (Hymenoptera (</w:t>
      </w:r>
      <w:commentRangeStart w:id="11"/>
      <w:r w:rsidRPr="009C7B85">
        <w:rPr>
          <w:rFonts w:ascii="Times New Roman" w:hAnsi="Times New Roman" w:cs="Times New Roman"/>
        </w:rPr>
        <w:t>BS: 38</w:t>
      </w:r>
      <w:commentRangeEnd w:id="11"/>
      <w:r>
        <w:rPr>
          <w:rStyle w:val="CommentReference"/>
        </w:rPr>
        <w:commentReference w:id="11"/>
      </w:r>
      <w:r w:rsidRPr="009C7B85">
        <w:rPr>
          <w:rFonts w:ascii="Times New Roman" w:hAnsi="Times New Roman" w:cs="Times New Roman"/>
        </w:rPr>
        <w:t>), Diptera (BS: 26) and Lepidoptera (BS: 21)</w:t>
      </w:r>
      <w:r>
        <w:rPr>
          <w:rFonts w:ascii="Times New Roman" w:hAnsi="Times New Roman" w:cs="Times New Roman"/>
        </w:rPr>
        <w:t>)</w:t>
      </w:r>
      <w:r w:rsidRPr="009C7B85">
        <w:rPr>
          <w:rFonts w:ascii="Times New Roman" w:hAnsi="Times New Roman" w:cs="Times New Roman"/>
        </w:rPr>
        <w:t xml:space="preserve"> and </w:t>
      </w:r>
      <w:ins w:id="12" w:author="Dr. Vesna Gagic" w:date="2018-05-23T07:34:00Z">
        <w:r>
          <w:rPr>
            <w:rFonts w:ascii="Times New Roman" w:hAnsi="Times New Roman" w:cs="Times New Roman"/>
          </w:rPr>
          <w:t>develop models with higher predictive power</w:t>
        </w:r>
      </w:ins>
      <w:ins w:id="13" w:author="Dr. Vesna Gagic" w:date="2018-05-23T07:37:00Z">
        <w:r>
          <w:rPr>
            <w:rFonts w:ascii="Times New Roman" w:hAnsi="Times New Roman" w:cs="Times New Roman"/>
          </w:rPr>
          <w:t xml:space="preserve"> then traditional models</w:t>
        </w:r>
      </w:ins>
      <w:ins w:id="14" w:author="Dr. Vesna Gagic" w:date="2018-05-23T07:34:00Z">
        <w:r>
          <w:rPr>
            <w:rFonts w:ascii="Times New Roman" w:hAnsi="Times New Roman" w:cs="Times New Roman"/>
          </w:rPr>
          <w:t xml:space="preserve"> </w:t>
        </w:r>
      </w:ins>
      <w:del w:id="15" w:author="Dr. Vesna Gagic" w:date="2018-05-23T07:34:00Z">
        <w:r w:rsidRPr="009C7B85" w:rsidDel="000B31F0">
          <w:rPr>
            <w:rFonts w:ascii="Times New Roman" w:hAnsi="Times New Roman" w:cs="Times New Roman"/>
          </w:rPr>
          <w:delText xml:space="preserve">improved upon pre-existing equations </w:delText>
        </w:r>
      </w:del>
      <w:r w:rsidRPr="009C7B85">
        <w:rPr>
          <w:rFonts w:ascii="Times New Roman" w:hAnsi="Times New Roman" w:cs="Times New Roman"/>
        </w:rPr>
        <w:t xml:space="preserve">for estimating body size in </w:t>
      </w:r>
      <w:r>
        <w:rPr>
          <w:rFonts w:ascii="Times New Roman" w:hAnsi="Times New Roman" w:cs="Times New Roman"/>
        </w:rPr>
        <w:t xml:space="preserve">two </w:t>
      </w:r>
      <w:r w:rsidRPr="009C7B85">
        <w:rPr>
          <w:rFonts w:ascii="Times New Roman" w:hAnsi="Times New Roman" w:cs="Times New Roman"/>
        </w:rPr>
        <w:t>key pollinat</w:t>
      </w:r>
      <w:r>
        <w:rPr>
          <w:rFonts w:ascii="Times New Roman" w:hAnsi="Times New Roman" w:cs="Times New Roman"/>
        </w:rPr>
        <w:t>ing taxa (bees and hoverflies).</w:t>
      </w:r>
      <w:r w:rsidRPr="009C7B85">
        <w:rPr>
          <w:rFonts w:ascii="Times New Roman" w:hAnsi="Times New Roman" w:cs="Times New Roman"/>
        </w:rPr>
        <w:t>We measured dry weight and intertegular distance (ITD) of</w:t>
      </w:r>
      <w:ins w:id="16" w:author="Dr. Vesna Gagic" w:date="2018-05-23T07:40:00Z">
        <w:r>
          <w:rPr>
            <w:rFonts w:ascii="Times New Roman" w:hAnsi="Times New Roman" w:cs="Times New Roman"/>
          </w:rPr>
          <w:t xml:space="preserve"> 298</w:t>
        </w:r>
      </w:ins>
      <w:r w:rsidRPr="009C7B85">
        <w:rPr>
          <w:rFonts w:ascii="Times New Roman" w:hAnsi="Times New Roman" w:cs="Times New Roman"/>
        </w:rPr>
        <w:t xml:space="preserve"> bee</w:t>
      </w:r>
      <w:ins w:id="17" w:author="Dr. Vesna Gagic" w:date="2018-05-23T07:40:00Z">
        <w:r>
          <w:rPr>
            <w:rFonts w:ascii="Times New Roman" w:hAnsi="Times New Roman" w:cs="Times New Roman"/>
          </w:rPr>
          <w:t xml:space="preserve"> </w:t>
        </w:r>
      </w:ins>
      <w:del w:id="18" w:author="Dr. Vesna Gagic" w:date="2018-05-23T07:40:00Z">
        <w:r w:rsidRPr="009C7B85" w:rsidDel="00F02B3E">
          <w:rPr>
            <w:rFonts w:ascii="Times New Roman" w:hAnsi="Times New Roman" w:cs="Times New Roman"/>
          </w:rPr>
          <w:delText>s (</w:delText>
        </w:r>
        <w:r w:rsidRPr="009C7B85" w:rsidDel="00D33E07">
          <w:rPr>
            <w:rFonts w:ascii="Times New Roman" w:hAnsi="Times New Roman" w:cs="Times New Roman"/>
          </w:rPr>
          <w:delText xml:space="preserve">species total: </w:delText>
        </w:r>
        <w:r w:rsidRPr="009C7B85" w:rsidDel="00F02B3E">
          <w:rPr>
            <w:rFonts w:ascii="Times New Roman" w:hAnsi="Times New Roman" w:cs="Times New Roman"/>
          </w:rPr>
          <w:delText xml:space="preserve">298) </w:delText>
        </w:r>
      </w:del>
      <w:r w:rsidRPr="009C7B85">
        <w:rPr>
          <w:rFonts w:ascii="Times New Roman" w:hAnsi="Times New Roman" w:cs="Times New Roman"/>
        </w:rPr>
        <w:t xml:space="preserve">and </w:t>
      </w:r>
      <w:ins w:id="19" w:author="Dr. Vesna Gagic" w:date="2018-05-23T07:41:00Z">
        <w:r>
          <w:rPr>
            <w:rFonts w:ascii="Times New Roman" w:hAnsi="Times New Roman" w:cs="Times New Roman"/>
          </w:rPr>
          <w:t xml:space="preserve">103 </w:t>
        </w:r>
      </w:ins>
      <w:r w:rsidRPr="009C7B85">
        <w:rPr>
          <w:rFonts w:ascii="Times New Roman" w:hAnsi="Times New Roman" w:cs="Times New Roman"/>
        </w:rPr>
        <w:t>hoverfl</w:t>
      </w:r>
      <w:ins w:id="20" w:author="Dr. Vesna Gagic" w:date="2018-05-23T07:41:00Z">
        <w:r>
          <w:rPr>
            <w:rFonts w:ascii="Times New Roman" w:hAnsi="Times New Roman" w:cs="Times New Roman"/>
          </w:rPr>
          <w:t xml:space="preserve">y </w:t>
        </w:r>
      </w:ins>
      <w:del w:id="21" w:author="Dr. Vesna Gagic" w:date="2018-05-23T07:41:00Z">
        <w:r w:rsidRPr="009C7B85" w:rsidDel="00F02B3E">
          <w:rPr>
            <w:rFonts w:ascii="Times New Roman" w:hAnsi="Times New Roman" w:cs="Times New Roman"/>
          </w:rPr>
          <w:delText>ies (</w:delText>
        </w:r>
      </w:del>
      <w:del w:id="22" w:author="Dr. Vesna Gagic" w:date="2018-05-23T07:40:00Z">
        <w:r w:rsidRPr="009C7B85" w:rsidDel="00D33E07">
          <w:rPr>
            <w:rFonts w:ascii="Times New Roman" w:hAnsi="Times New Roman" w:cs="Times New Roman"/>
          </w:rPr>
          <w:delText xml:space="preserve">species total: </w:delText>
        </w:r>
      </w:del>
      <w:del w:id="23" w:author="Dr. Vesna Gagic" w:date="2018-05-23T07:41:00Z">
        <w:r w:rsidRPr="009C7B85" w:rsidDel="00F02B3E">
          <w:rPr>
            <w:rFonts w:ascii="Times New Roman" w:hAnsi="Times New Roman" w:cs="Times New Roman"/>
          </w:rPr>
          <w:delText>103</w:delText>
        </w:r>
      </w:del>
      <w:ins w:id="24" w:author="Dr. Vesna Gagic" w:date="2018-05-23T07:40:00Z">
        <w:r w:rsidRPr="009C7B85">
          <w:rPr>
            <w:rFonts w:ascii="Times New Roman" w:hAnsi="Times New Roman" w:cs="Times New Roman"/>
          </w:rPr>
          <w:t>species</w:t>
        </w:r>
      </w:ins>
      <w:del w:id="25" w:author="Dr. Vesna Gagic" w:date="2018-05-23T07:41:00Z">
        <w:r w:rsidRPr="009C7B85" w:rsidDel="00F02B3E">
          <w:rPr>
            <w:rFonts w:ascii="Times New Roman" w:hAnsi="Times New Roman" w:cs="Times New Roman"/>
          </w:rPr>
          <w:delText>)</w:delText>
        </w:r>
      </w:del>
      <w:r w:rsidRPr="009C7B85">
        <w:rPr>
          <w:rFonts w:ascii="Times New Roman" w:hAnsi="Times New Roman" w:cs="Times New Roman"/>
        </w:rPr>
        <w:t xml:space="preserve"> across three biogeographic regions: Australia, Europe </w:t>
      </w:r>
      <w:r>
        <w:rPr>
          <w:rFonts w:ascii="Times New Roman" w:hAnsi="Times New Roman" w:cs="Times New Roman"/>
        </w:rPr>
        <w:t>and USA.</w:t>
      </w:r>
      <w:ins w:id="26" w:author="Dr. Vesna Gagic" w:date="2018-05-23T07:26:00Z">
        <w:r>
          <w:rPr>
            <w:rFonts w:ascii="Times New Roman" w:hAnsi="Times New Roman" w:cs="Times New Roman"/>
          </w:rPr>
          <w:t xml:space="preserve"> </w:t>
        </w:r>
      </w:ins>
      <w:r w:rsidRPr="009C7B85">
        <w:rPr>
          <w:rFonts w:ascii="Times New Roman" w:hAnsi="Times New Roman" w:cs="Times New Roman"/>
        </w:rPr>
        <w:t xml:space="preserve">We </w:t>
      </w:r>
      <w:ins w:id="27" w:author="Dr. Vesna Gagic" w:date="2018-05-23T07:43:00Z">
        <w:r>
          <w:rPr>
            <w:rFonts w:ascii="Times New Roman" w:hAnsi="Times New Roman" w:cs="Times New Roman"/>
          </w:rPr>
          <w:t>test</w:t>
        </w:r>
      </w:ins>
      <w:ins w:id="28" w:author="Dr. Vesna Gagic" w:date="2018-05-23T07:44:00Z">
        <w:r>
          <w:rPr>
            <w:rFonts w:ascii="Times New Roman" w:hAnsi="Times New Roman" w:cs="Times New Roman"/>
          </w:rPr>
          <w:t xml:space="preserve"> the</w:t>
        </w:r>
      </w:ins>
      <w:ins w:id="29" w:author="Dr. Vesna Gagic" w:date="2018-05-23T07:43:00Z">
        <w:r>
          <w:rPr>
            <w:rFonts w:ascii="Times New Roman" w:hAnsi="Times New Roman" w:cs="Times New Roman"/>
          </w:rPr>
          <w:t xml:space="preserve"> power of ITD</w:t>
        </w:r>
      </w:ins>
      <w:ins w:id="30" w:author="Dr. Vesna Gagic" w:date="2018-05-23T07:44:00Z">
        <w:r>
          <w:rPr>
            <w:rFonts w:ascii="Times New Roman" w:hAnsi="Times New Roman" w:cs="Times New Roman"/>
          </w:rPr>
          <w:t xml:space="preserve"> alone and in interaction with region, sex and family</w:t>
        </w:r>
      </w:ins>
      <w:ins w:id="31" w:author="Dr. Vesna Gagic" w:date="2018-05-23T07:43:00Z">
        <w:r>
          <w:rPr>
            <w:rFonts w:ascii="Times New Roman" w:hAnsi="Times New Roman" w:cs="Times New Roman"/>
          </w:rPr>
          <w:t xml:space="preserve"> to p</w:t>
        </w:r>
      </w:ins>
      <w:ins w:id="32" w:author="Dr. Vesna Gagic" w:date="2018-05-23T07:44:00Z">
        <w:r>
          <w:rPr>
            <w:rFonts w:ascii="Times New Roman" w:hAnsi="Times New Roman" w:cs="Times New Roman"/>
          </w:rPr>
          <w:t xml:space="preserve">redict </w:t>
        </w:r>
      </w:ins>
      <w:ins w:id="33" w:author="Dr. Vesna Gagic" w:date="2018-05-23T07:46:00Z">
        <w:r>
          <w:rPr>
            <w:rFonts w:ascii="Times New Roman" w:hAnsi="Times New Roman" w:cs="Times New Roman"/>
          </w:rPr>
          <w:t xml:space="preserve">pollinator </w:t>
        </w:r>
      </w:ins>
      <w:ins w:id="34" w:author="Dr. Vesna Gagic" w:date="2018-05-23T07:44:00Z">
        <w:r>
          <w:rPr>
            <w:rFonts w:ascii="Times New Roman" w:hAnsi="Times New Roman" w:cs="Times New Roman"/>
          </w:rPr>
          <w:t>body weight</w:t>
        </w:r>
      </w:ins>
      <w:ins w:id="35" w:author="Dr. Vesna Gagic" w:date="2018-05-23T07:47:00Z">
        <w:r>
          <w:rPr>
            <w:rFonts w:ascii="Times New Roman" w:hAnsi="Times New Roman" w:cs="Times New Roman"/>
          </w:rPr>
          <w:t>.</w:t>
        </w:r>
      </w:ins>
      <w:ins w:id="36" w:author="Dr. Vesna Gagic" w:date="2018-05-23T07:46:00Z">
        <w:r>
          <w:rPr>
            <w:rFonts w:ascii="Times New Roman" w:hAnsi="Times New Roman" w:cs="Times New Roman"/>
          </w:rPr>
          <w:t xml:space="preserve"> </w:t>
        </w:r>
      </w:ins>
      <w:ins w:id="37" w:author="Dr. Vesna Gagic" w:date="2018-05-23T07:44:00Z">
        <w:r>
          <w:rPr>
            <w:rFonts w:ascii="Times New Roman" w:hAnsi="Times New Roman" w:cs="Times New Roman"/>
          </w:rPr>
          <w:t xml:space="preserve"> </w:t>
        </w:r>
      </w:ins>
    </w:p>
    <w:p w14:paraId="27F962F0" w14:textId="77777777" w:rsidR="00EA6D10" w:rsidRDefault="00EA6D10" w:rsidP="00CC48BB">
      <w:pPr>
        <w:numPr>
          <w:ins w:id="38" w:author="Dr. Vesna Gagic" w:date="2018-05-23T07:43:00Z"/>
        </w:numPr>
        <w:spacing w:line="480" w:lineRule="auto"/>
        <w:jc w:val="both"/>
        <w:rPr>
          <w:rFonts w:ascii="Times New Roman" w:hAnsi="Times New Roman" w:cs="Times New Roman"/>
        </w:rPr>
      </w:pPr>
      <w:del w:id="39" w:author="Dr. Vesna Gagic" w:date="2018-05-23T07:46:00Z">
        <w:r w:rsidRPr="009C7B85" w:rsidDel="00980708">
          <w:rPr>
            <w:rFonts w:ascii="Times New Roman" w:hAnsi="Times New Roman" w:cs="Times New Roman"/>
          </w:rPr>
          <w:delText>then used linear mixed effect (LME) and phylogenetic generalised least squares (PGLS) models to construct a suite of state-of-the-art equations for estimating interspecific pollinator body size. We used OLS</w:delText>
        </w:r>
        <w:r w:rsidDel="00980708">
          <w:rPr>
            <w:rFonts w:ascii="Times New Roman" w:hAnsi="Times New Roman" w:cs="Times New Roman"/>
          </w:rPr>
          <w:delText xml:space="preserve"> linear</w:delText>
        </w:r>
        <w:r w:rsidRPr="009C7B85" w:rsidDel="00980708">
          <w:rPr>
            <w:rFonts w:ascii="Times New Roman" w:hAnsi="Times New Roman" w:cs="Times New Roman"/>
          </w:rPr>
          <w:delText xml:space="preserve"> regression to assess intraspecific ITD - body size predictions</w:delText>
        </w:r>
        <w:r w:rsidDel="00980708">
          <w:rPr>
            <w:rFonts w:ascii="Times New Roman" w:hAnsi="Times New Roman" w:cs="Times New Roman"/>
          </w:rPr>
          <w:delText xml:space="preserve">. </w:delText>
        </w:r>
      </w:del>
      <w:del w:id="40" w:author="Dr. Vesna Gagic" w:date="2018-05-23T07:47:00Z">
        <w:r w:rsidRPr="009C7B85" w:rsidDel="00980708">
          <w:rPr>
            <w:rFonts w:ascii="Times New Roman" w:hAnsi="Times New Roman" w:cs="Times New Roman"/>
          </w:rPr>
          <w:delText xml:space="preserve">Interspecific model validation was assessed </w:delText>
        </w:r>
      </w:del>
      <w:del w:id="41" w:author="Dr. Vesna Gagic" w:date="2018-05-23T07:51:00Z">
        <w:r w:rsidRPr="009C7B85" w:rsidDel="004608CB">
          <w:rPr>
            <w:rFonts w:ascii="Times New Roman" w:hAnsi="Times New Roman" w:cs="Times New Roman"/>
          </w:rPr>
          <w:delText>using k-fold cross validation</w:delText>
        </w:r>
      </w:del>
      <w:r w:rsidRPr="009C7B85">
        <w:rPr>
          <w:rFonts w:ascii="Times New Roman" w:hAnsi="Times New Roman" w:cs="Times New Roman"/>
        </w:rPr>
        <w:t>.</w:t>
      </w:r>
      <w:r>
        <w:rPr>
          <w:rFonts w:ascii="Times New Roman" w:hAnsi="Times New Roman" w:cs="Times New Roman"/>
        </w:rPr>
        <w:t xml:space="preserve"> </w:t>
      </w:r>
      <w:commentRangeStart w:id="42"/>
      <w:r w:rsidRPr="009C7B85">
        <w:rPr>
          <w:rFonts w:ascii="Times New Roman" w:hAnsi="Times New Roman" w:cs="Times New Roman"/>
        </w:rPr>
        <w:t>Overall differences between these models were minimal with PGLS models performing similarly to LME models</w:t>
      </w:r>
      <w:commentRangeEnd w:id="42"/>
      <w:r>
        <w:rPr>
          <w:rStyle w:val="CommentReference"/>
        </w:rPr>
        <w:commentReference w:id="42"/>
      </w:r>
      <w:r w:rsidRPr="009C7B85">
        <w:rPr>
          <w:rFonts w:ascii="Times New Roman" w:hAnsi="Times New Roman" w:cs="Times New Roman"/>
        </w:rPr>
        <w:t xml:space="preserve">. </w:t>
      </w:r>
      <w:ins w:id="43" w:author="Dr. Vesna Gagic" w:date="2018-05-23T07:53:00Z">
        <w:r>
          <w:rPr>
            <w:rFonts w:ascii="Times New Roman" w:hAnsi="Times New Roman" w:cs="Times New Roman"/>
          </w:rPr>
          <w:t>We developed inter- and intraspecific models and</w:t>
        </w:r>
        <w:r w:rsidRPr="009C7B85">
          <w:rPr>
            <w:rFonts w:ascii="Times New Roman" w:hAnsi="Times New Roman" w:cs="Times New Roman"/>
          </w:rPr>
          <w:t xml:space="preserve"> </w:t>
        </w:r>
      </w:ins>
      <w:del w:id="44" w:author="Dr. Vesna Gagic" w:date="2018-05-23T07:53:00Z">
        <w:r w:rsidRPr="009C7B85" w:rsidDel="00F5283B">
          <w:rPr>
            <w:rFonts w:ascii="Times New Roman" w:hAnsi="Times New Roman" w:cs="Times New Roman"/>
          </w:rPr>
          <w:delText>I</w:delText>
        </w:r>
      </w:del>
      <w:ins w:id="45" w:author="Dr. Vesna Gagic" w:date="2018-05-23T07:53:00Z">
        <w:r>
          <w:rPr>
            <w:rFonts w:ascii="Times New Roman" w:hAnsi="Times New Roman" w:cs="Times New Roman"/>
          </w:rPr>
          <w:t>i</w:t>
        </w:r>
      </w:ins>
      <w:r w:rsidRPr="009C7B85">
        <w:rPr>
          <w:rFonts w:ascii="Times New Roman" w:hAnsi="Times New Roman" w:cs="Times New Roman"/>
        </w:rPr>
        <w:t xml:space="preserve">ntraspecific models found ITD a </w:t>
      </w:r>
      <w:commentRangeStart w:id="46"/>
      <w:r w:rsidRPr="009C7B85">
        <w:rPr>
          <w:rFonts w:ascii="Times New Roman" w:hAnsi="Times New Roman" w:cs="Times New Roman"/>
        </w:rPr>
        <w:t xml:space="preserve">reliable </w:t>
      </w:r>
      <w:r>
        <w:rPr>
          <w:rFonts w:ascii="Times New Roman" w:hAnsi="Times New Roman" w:cs="Times New Roman"/>
        </w:rPr>
        <w:t>predictor</w:t>
      </w:r>
      <w:r w:rsidRPr="009C7B85">
        <w:rPr>
          <w:rFonts w:ascii="Times New Roman" w:hAnsi="Times New Roman" w:cs="Times New Roman"/>
        </w:rPr>
        <w:t xml:space="preserve"> </w:t>
      </w:r>
      <w:commentRangeEnd w:id="46"/>
      <w:r>
        <w:rPr>
          <w:rStyle w:val="CommentReference"/>
        </w:rPr>
        <w:commentReference w:id="46"/>
      </w:r>
      <w:r>
        <w:rPr>
          <w:rFonts w:ascii="Times New Roman" w:hAnsi="Times New Roman" w:cs="Times New Roman"/>
        </w:rPr>
        <w:t>of</w:t>
      </w:r>
      <w:r w:rsidRPr="009C7B85">
        <w:rPr>
          <w:rFonts w:ascii="Times New Roman" w:hAnsi="Times New Roman" w:cs="Times New Roman"/>
        </w:rPr>
        <w:t xml:space="preserve"> body size </w:t>
      </w:r>
      <w:r>
        <w:rPr>
          <w:rFonts w:ascii="Times New Roman" w:hAnsi="Times New Roman" w:cs="Times New Roman"/>
        </w:rPr>
        <w:t>for</w:t>
      </w:r>
      <w:r w:rsidRPr="009C7B85">
        <w:rPr>
          <w:rFonts w:ascii="Times New Roman" w:hAnsi="Times New Roman" w:cs="Times New Roman"/>
        </w:rPr>
        <w:t xml:space="preserve"> bees </w:t>
      </w:r>
      <w:r>
        <w:rPr>
          <w:rFonts w:ascii="Times New Roman" w:hAnsi="Times New Roman" w:cs="Times New Roman"/>
        </w:rPr>
        <w:t>and</w:t>
      </w:r>
      <w:r w:rsidRPr="009C7B85">
        <w:rPr>
          <w:rFonts w:ascii="Times New Roman" w:hAnsi="Times New Roman" w:cs="Times New Roman"/>
        </w:rPr>
        <w:t xml:space="preserve"> hoverflies</w:t>
      </w:r>
      <w:r>
        <w:rPr>
          <w:rFonts w:ascii="Times New Roman" w:hAnsi="Times New Roman" w:cs="Times New Roman"/>
        </w:rPr>
        <w:t xml:space="preserve">. </w:t>
      </w:r>
      <w:r w:rsidRPr="009C7B85">
        <w:rPr>
          <w:rFonts w:ascii="Times New Roman" w:hAnsi="Times New Roman" w:cs="Times New Roman"/>
        </w:rPr>
        <w:t>These highly applicable models form the R package '</w:t>
      </w:r>
      <w:r w:rsidRPr="009940C1">
        <w:rPr>
          <w:rFonts w:ascii="Times New Roman" w:hAnsi="Times New Roman" w:cs="Times New Roman"/>
          <w:i/>
          <w:iCs/>
        </w:rPr>
        <w:t>pollimetry</w:t>
      </w:r>
      <w:r w:rsidRPr="009C7B85">
        <w:rPr>
          <w:rFonts w:ascii="Times New Roman" w:hAnsi="Times New Roman" w:cs="Times New Roman"/>
        </w:rPr>
        <w:t>’ and provide an updated resource for allometric research concerning wild and managed pollinators globally.</w:t>
      </w:r>
    </w:p>
    <w:p w14:paraId="25554E55" w14:textId="77777777" w:rsidR="00EA6D10" w:rsidRDefault="00EA6D10" w:rsidP="00CC48BB">
      <w:pPr>
        <w:spacing w:line="480" w:lineRule="auto"/>
        <w:jc w:val="both"/>
        <w:rPr>
          <w:rFonts w:ascii="Times New Roman" w:hAnsi="Times New Roman" w:cs="Times New Roman"/>
        </w:rPr>
      </w:pPr>
    </w:p>
    <w:p w14:paraId="54AACEBF" w14:textId="77777777" w:rsidR="00EA6D10" w:rsidRDefault="00EA6D10" w:rsidP="00CC48BB">
      <w:pPr>
        <w:spacing w:line="480" w:lineRule="auto"/>
        <w:jc w:val="both"/>
        <w:rPr>
          <w:rFonts w:ascii="Times New Roman" w:hAnsi="Times New Roman" w:cs="Times New Roman"/>
        </w:rPr>
      </w:pPr>
      <w:r w:rsidRPr="00F6582B">
        <w:rPr>
          <w:rFonts w:ascii="Times New Roman" w:hAnsi="Times New Roman" w:cs="Times New Roman"/>
          <w:b/>
          <w:bCs/>
        </w:rPr>
        <w:lastRenderedPageBreak/>
        <w:t>Keywords</w:t>
      </w:r>
      <w:r>
        <w:rPr>
          <w:rFonts w:ascii="Times New Roman" w:hAnsi="Times New Roman" w:cs="Times New Roman"/>
        </w:rPr>
        <w:t>: allometry, Apoidea, body size, pollination, Syrphidae</w:t>
      </w:r>
    </w:p>
    <w:p w14:paraId="37CA543F" w14:textId="77777777" w:rsidR="00EA6D10" w:rsidRDefault="00EA6D10" w:rsidP="00CC48BB">
      <w:pPr>
        <w:jc w:val="both"/>
        <w:rPr>
          <w:rFonts w:ascii="Times New Roman" w:hAnsi="Times New Roman" w:cs="Times New Roman"/>
        </w:rPr>
      </w:pPr>
      <w:r>
        <w:rPr>
          <w:rFonts w:ascii="Times New Roman" w:hAnsi="Times New Roman" w:cs="Times New Roman"/>
        </w:rPr>
        <w:br w:type="page"/>
      </w:r>
    </w:p>
    <w:p w14:paraId="680ECD13" w14:textId="77777777" w:rsidR="00EA6D10" w:rsidRPr="00E0097C" w:rsidRDefault="00EA6D10" w:rsidP="00CC48BB">
      <w:pPr>
        <w:spacing w:line="480" w:lineRule="auto"/>
        <w:jc w:val="both"/>
        <w:rPr>
          <w:rFonts w:ascii="Times New Roman" w:hAnsi="Times New Roman" w:cs="Times New Roman"/>
          <w:b/>
          <w:bCs/>
          <w:sz w:val="28"/>
          <w:szCs w:val="28"/>
        </w:rPr>
      </w:pPr>
      <w:r w:rsidRPr="00E0097C">
        <w:rPr>
          <w:rFonts w:ascii="Times New Roman" w:hAnsi="Times New Roman" w:cs="Times New Roman"/>
          <w:b/>
          <w:bCs/>
          <w:sz w:val="28"/>
          <w:szCs w:val="28"/>
        </w:rPr>
        <w:t>Introduction</w:t>
      </w:r>
    </w:p>
    <w:p w14:paraId="1ADE4A17" w14:textId="77777777" w:rsidR="00EA6D10" w:rsidRPr="00604EDC" w:rsidRDefault="00EA6D10" w:rsidP="00CC48BB">
      <w:pPr>
        <w:spacing w:line="480" w:lineRule="auto"/>
        <w:jc w:val="both"/>
        <w:rPr>
          <w:rFonts w:ascii="Times New Roman" w:hAnsi="Times New Roman" w:cs="Times New Roman"/>
          <w:lang w:val="de-DE"/>
        </w:rPr>
      </w:pPr>
      <w:r w:rsidRPr="009C7B85">
        <w:rPr>
          <w:rFonts w:ascii="Times New Roman" w:hAnsi="Times New Roman" w:cs="Times New Roman"/>
        </w:rPr>
        <w:t>Body size is a</w:t>
      </w:r>
      <w:del w:id="47" w:author="Dr. Vesna Gagic" w:date="2018-05-22T07:52:00Z">
        <w:r w:rsidRPr="009C7B85" w:rsidDel="001C2AC8">
          <w:rPr>
            <w:rFonts w:ascii="Times New Roman" w:hAnsi="Times New Roman" w:cs="Times New Roman"/>
          </w:rPr>
          <w:delText>n intrinsic</w:delText>
        </w:r>
      </w:del>
      <w:r w:rsidRPr="009C7B85">
        <w:rPr>
          <w:rFonts w:ascii="Times New Roman" w:hAnsi="Times New Roman" w:cs="Times New Roman"/>
        </w:rPr>
        <w:t xml:space="preserve"> trait of </w:t>
      </w:r>
      <w:del w:id="48" w:author="Dr. Vesna Gagic" w:date="2018-05-22T07:53:00Z">
        <w:r w:rsidRPr="009C7B85" w:rsidDel="007164FB">
          <w:rPr>
            <w:rFonts w:ascii="Times New Roman" w:hAnsi="Times New Roman" w:cs="Times New Roman"/>
          </w:rPr>
          <w:delText xml:space="preserve">all </w:delText>
        </w:r>
      </w:del>
      <w:r w:rsidRPr="009C7B85">
        <w:rPr>
          <w:rFonts w:ascii="Times New Roman" w:hAnsi="Times New Roman" w:cs="Times New Roman"/>
        </w:rPr>
        <w:t xml:space="preserve">organisms that influences key patterns across all levels of biological organisation. Adult body size variation (both intra- and interspecific) in insects is the outcome of natural selection affecting physiological and biochemical processes during ontogeny (see Chown &amp; Gaston 2010’s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Hidden="1"&gt;&lt;Author&gt;Chown&lt;/Author&gt;&lt;Year&gt;2010&lt;/Year&gt;&lt;RecNum&gt;401&lt;/RecNum&gt;&lt;record&gt;&lt;rec-number&gt;401&lt;/rec-number&gt;&lt;foreign-keys&gt;&lt;key app="EN" db-id="twvpvpzrmraraue02fm5vd5etx0ewxa9e9rf" timestamp="1526531690"&gt;401&lt;/key&gt;&lt;/foreign-keys&gt;&lt;ref-type name="Journal Article"&gt;17&lt;/ref-type&gt;&lt;contributors&gt;&lt;authors&gt;&lt;author&gt;Chown, Steven L&lt;/author&gt;&lt;author&gt;Gaston, Kevin J&lt;/author&gt;&lt;/authors&gt;&lt;/contributors&gt;&lt;titles&gt;&lt;title&gt;Body size variation in insects: a macroecological perspective&lt;/title&gt;&lt;secondary-title&gt;Biological Reviews&lt;/secondary-title&gt;&lt;/titles&gt;&lt;periodical&gt;&lt;full-title&gt;Biological Reviews&lt;/full-title&gt;&lt;/periodical&gt;&lt;pages&gt;139-169&lt;/pages&gt;&lt;volume&gt;85&lt;/volume&gt;&lt;number&gt;1&lt;/number&gt;&lt;dates&gt;&lt;year&gt;2010&lt;/year&gt;&lt;/dates&gt;&lt;isbn&gt;1469-185X&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review on body size variation). Therefore, body size is central to physiological (e.g. metabolic and growth rates (Angilletta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Hidden="1"&gt;&lt;Author&gt;Angilletta Jr&lt;/Author&gt;&lt;Year&gt;2004&lt;/Year&gt;&lt;RecNum&gt;402&lt;/RecNum&gt;&lt;record&gt;&lt;rec-number&gt;402&lt;/rec-number&gt;&lt;foreign-keys&gt;&lt;key app="EN" db-id="twvpvpzrmraraue02fm5vd5etx0ewxa9e9rf" timestamp="1526531823"&gt;402&lt;/key&gt;&lt;/foreign-keys&gt;&lt;ref-type name="Journal Article"&gt;17&lt;/ref-type&gt;&lt;contributors&gt;&lt;authors&gt;&lt;author&gt;Angilletta Jr, Michael J&lt;/author&gt;&lt;author&gt;Steury, Todd D&lt;/author&gt;&lt;author&gt;Sears, Michael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498-509&lt;/pages&gt;&lt;volume&gt;44&lt;/volume&gt;&lt;number&gt;6&lt;/number&gt;&lt;dates&gt;&lt;year&gt;2004&lt;/year&gt;&lt;/dates&gt;&lt;isbn&gt;1557-7023&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2004; Ehnes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Hidden="1"&gt;&lt;Author&gt;Ehnes&lt;/Author&gt;&lt;Year&gt;2011&lt;/Year&gt;&lt;RecNum&gt;403&lt;/RecNum&gt;&lt;record&gt;&lt;rec-number&gt;403&lt;/rec-number&gt;&lt;foreign-keys&gt;&lt;key app="EN" db-id="twvpvpzrmraraue02fm5vd5etx0ewxa9e9rf" timestamp="1526531862"&gt;403&lt;/key&gt;&lt;/foreign-keys&gt;&lt;ref-type name="Journal Article"&gt;17&lt;/ref-type&gt;&lt;contributors&gt;&lt;authors&gt;&lt;author&gt;Ehnes, Roswitha B&lt;/author&gt;&lt;author&gt;Rall, Björn C&lt;/author&gt;&lt;author&gt;Brose, Ulrich&lt;/author&gt;&lt;/authors&gt;&lt;/contributors&gt;&lt;titles&gt;&lt;title&gt;Phylogenetic grouping, curvature and metabolic scaling in terrestrial invertebrates&lt;/title&gt;&lt;secondary-title&gt;Ecology Letters&lt;/secondary-title&gt;&lt;/titles&gt;&lt;periodical&gt;&lt;full-title&gt;Ecology Letters&lt;/full-title&gt;&lt;/periodical&gt;&lt;pages&gt;993-1000&lt;/pages&gt;&lt;volume&gt;14&lt;/volume&gt;&lt;number&gt;10&lt;/number&gt;&lt;dates&gt;&lt;year&gt;2011&lt;/year&gt;&lt;/dates&gt;&lt;isbn&gt;1461-0248&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2011; Harrison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Hidden="1"&gt;&lt;Author&gt;Harrison&lt;/Author&gt;&lt;Year&gt;2014&lt;/Year&gt;&lt;RecNum&gt;404&lt;/RecNum&gt;&lt;record&gt;&lt;rec-number&gt;404&lt;/rec-number&gt;&lt;foreign-keys&gt;&lt;key app="EN" db-id="twvpvpzrmraraue02fm5vd5etx0ewxa9e9rf" timestamp="1526531918"&gt;404&lt;/key&gt;&lt;/foreign-keys&gt;&lt;ref-type name="Journal Article"&gt;17&lt;/ref-type&gt;&lt;contributors&gt;&lt;authors&gt;&lt;author&gt;Harrison, Jon F&lt;/author&gt;&lt;author&gt;Klok, CJ&lt;/author&gt;&lt;author&gt;Waters, James S&lt;/author&gt;&lt;/authors&gt;&lt;/contributors&gt;&lt;titles&gt;&lt;title&gt;Critical PO 2 is size-independent in insects: implications for the metabolic theory of ecology&lt;/title&gt;&lt;secondary-title&gt;Current opinion in insect science&lt;/secondary-title&gt;&lt;/titles&gt;&lt;periodical&gt;&lt;full-title&gt;Current opinion in insect science&lt;/full-title&gt;&lt;/periodical&gt;&lt;pages&gt;54-59&lt;/pages&gt;&lt;volume&gt;4&lt;/volume&gt;&lt;dates&gt;&lt;year&gt;2014&lt;/year&gt;&lt;/dates&gt;&lt;isbn&gt;2214-5745&lt;/isbn&gt;&lt;urls&gt;&lt;/urls&gt;&lt;/record&gt;&lt;/Cite&gt;&lt;/EndNote&gt;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2014)), life history (e.g. life span, reproductive rate and type (i.e. capital or income breeders) (Speakman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Hidden="1"&gt;&lt;Author&gt;Speakman&lt;/Author&gt;&lt;Year&gt;2005&lt;/Year&gt;&lt;RecNum&gt;405&lt;/RecNum&gt;&lt;record&gt;&lt;rec-number&gt;405&lt;/rec-number&gt;&lt;foreign-keys&gt;&lt;key app="EN" db-id="twvpvpzrmraraue02fm5vd5etx0ewxa9e9rf" timestamp="1526532027"&gt;405&lt;/key&gt;&lt;/foreign-keys&gt;&lt;ref-type name="Journal Article"&gt;17&lt;/ref-type&gt;&lt;contributors&gt;&lt;authors&gt;&lt;author&gt;Speakman, John R&lt;/author&gt;&lt;/authors&gt;&lt;/contributors&gt;&lt;titles&gt;&lt;title&gt;Body size, energy metabolism and lifespan&lt;/title&gt;&lt;secondary-title&gt;Journal of Experimental Biology&lt;/secondary-title&gt;&lt;/titles&gt;&lt;periodical&gt;&lt;full-title&gt;Journal of experimental Biology&lt;/full-title&gt;&lt;/periodical&gt;&lt;pages&gt;1717-1730&lt;/pages&gt;&lt;volume&gt;208&lt;/volume&gt;&lt;number&gt;9&lt;/number&gt;&lt;dates&gt;&lt;year&gt;2005&lt;/year&gt;&lt;/dates&gt;&lt;isbn&gt;0022-0949&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2005; Teder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Hidden="1"&gt;&lt;Author&gt;Teder&lt;/Author&gt;&lt;Year&gt;2008&lt;/Year&gt;&lt;RecNum&gt;406&lt;/RecNum&gt;&lt;record&gt;&lt;rec-number&gt;406&lt;/rec-number&gt;&lt;foreign-keys&gt;&lt;key app="EN" db-id="twvpvpzrmraraue02fm5vd5etx0ewxa9e9rf" timestamp="1526532049"&gt;406&lt;/key&gt;&lt;/foreign-keys&gt;&lt;ref-type name="Journal Article"&gt;17&lt;/ref-type&gt;&lt;contributors&gt;&lt;authors&gt;&lt;author&gt;Teder, Tiit&lt;/author&gt;&lt;author&gt;Tammaru, Toomas&lt;/author&gt;&lt;author&gt;Esperk, Toomas&lt;/author&gt;&lt;/authors&gt;&lt;/contributors&gt;&lt;titles&gt;&lt;title&gt;Dependence of phenotypic variance in body size on environmental quality&lt;/title&gt;&lt;secondary-title&gt;The American Naturalist&lt;/secondary-title&gt;&lt;/titles&gt;&lt;periodical&gt;&lt;full-title&gt;The American Naturalist&lt;/full-title&gt;&lt;/periodical&gt;&lt;pages&gt;223-232&lt;/pages&gt;&lt;volume&gt;172&lt;/volume&gt;&lt;number&gt;2&lt;/number&gt;&lt;dates&gt;&lt;year&gt;2008&lt;/year&gt;&lt;/dates&gt;&lt;isbn&gt;0003-0147&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2008)) and ecological attributes (e.g. species abundance and richness, trophic interactions, geographic range size and dispersal ability) (Brown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Hidden="1"&gt;&lt;Author&gt;Brown&lt;/Author&gt;&lt;Year&gt;2004&lt;/Year&gt;&lt;RecNum&gt;407&lt;/RecNum&gt;&lt;record&gt;&lt;rec-number&gt;407&lt;/rec-number&gt;&lt;foreign-keys&gt;&lt;key app="EN" db-id="twvpvpzrmraraue02fm5vd5etx0ewxa9e9rf" timestamp="1526532113"&gt;407&lt;/key&gt;&lt;/foreign-keys&gt;&lt;ref-type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2004; White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Hidden="1"&gt;&lt;Author&gt;White&lt;/Author&gt;&lt;Year&gt;2007&lt;/Year&gt;&lt;RecNum&gt;408&lt;/RecNum&gt;&lt;record&gt;&lt;rec-number&gt;408&lt;/rec-number&gt;&lt;foreign-keys&gt;&lt;key app="EN" db-id="twvpvpzrmraraue02fm5vd5etx0ewxa9e9rf" timestamp="1526532143"&gt;408&lt;/key&gt;&lt;/foreign-keys&gt;&lt;ref-type name="Journal Article"&gt;17&lt;/ref-type&gt;&lt;contributors&gt;&lt;authors&gt;&lt;author&gt;White, Ethan P&lt;/author&gt;&lt;author&gt;Ernest, SK Morgan&lt;/author&gt;&lt;author&gt;Kerkhoff, Andrew J&lt;/author&gt;&lt;author&gt;Enquist, Brian J&lt;/author&gt;&lt;/authors&gt;&lt;/contributors&gt;&lt;titles&gt;&lt;title&gt;Relationships between body size and abundance in ecology&lt;/title&gt;&lt;secondary-title&gt;Trends in ecology &amp;amp; evolution&lt;/secondary-title&gt;&lt;/titles&gt;&lt;periodical&gt;&lt;full-title&gt;Trends in ecology &amp;amp; evolution&lt;/full-title&gt;&lt;/periodical&gt;&lt;pages&gt;323-330&lt;/pages&gt;&lt;volume&gt;22&lt;/volume&gt;&lt;number&gt;6&lt;/number&gt;&lt;dates&gt;&lt;year&gt;2007&lt;/year&gt;&lt;/dates&gt;&lt;isbn&gt;0169-5347&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2007; Chown &amp; Gaston 2010, Rall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Hidden="1"&gt;&lt;Author&gt;Rall&lt;/Author&gt;&lt;Year&gt;2011&lt;/Year&gt;&lt;RecNum&gt;409&lt;/RecNum&gt;&lt;record&gt;&lt;rec-number&gt;409&lt;/rec-number&gt;&lt;foreign-keys&gt;&lt;key app="EN" db-id="twvpvpzrmraraue02fm5vd5etx0ewxa9e9rf" timestamp="1526532172"&gt;409&lt;/key&gt;&lt;/foreign-keys&gt;&lt;ref-type name="Journal Article"&gt;17&lt;/ref-type&gt;&lt;contributors&gt;&lt;authors&gt;&lt;author&gt;Rall, Björn Christian&lt;/author&gt;&lt;author&gt;Kalinkat, Gregor&lt;/author&gt;&lt;author&gt;Ott, David&lt;/author&gt;&lt;author&gt;Vucic</w:instrText>
      </w:r>
      <w:r>
        <w:rPr>
          <w:rFonts w:ascii="Cambria Math" w:hAnsi="Cambria Math" w:cs="Cambria Math"/>
        </w:rPr>
        <w:instrText>‐</w:instrText>
      </w:r>
      <w:r>
        <w:rPr>
          <w:rFonts w:ascii="Times New Roman" w:hAnsi="Times New Roman" w:cs="Times New Roman"/>
        </w:rPr>
        <w:instrText>Pestic, Olivera&lt;/author&gt;&lt;author&gt;Brose, Ulrich&lt;/author&gt;&lt;/authors&gt;&lt;/contributors&gt;&lt;titles&gt;&lt;title&gt;Taxonomic versus allometric constraints on non</w:instrText>
      </w:r>
      <w:r>
        <w:rPr>
          <w:rFonts w:ascii="Cambria Math" w:hAnsi="Cambria Math" w:cs="Cambria Math"/>
        </w:rPr>
        <w:instrText>‐</w:instrText>
      </w:r>
      <w:r>
        <w:rPr>
          <w:rFonts w:ascii="Times New Roman" w:hAnsi="Times New Roman" w:cs="Times New Roman"/>
        </w:rPr>
        <w:instrText>linear interaction strengths&lt;/title&gt;&lt;secondary-title&gt;Oikos&lt;/secondary-title&gt;&lt;/titles&gt;&lt;periodical&gt;&lt;full-title&gt;Oikos&lt;/full-title&gt;&lt;/periodical&gt;&lt;pages&gt;483-492&lt;/pages&gt;&lt;volume&gt;120&lt;/volume&gt;&lt;number&gt;4&lt;/number&gt;&lt;dates&gt;&lt;year&gt;2011&lt;/year&gt;&lt;/dates&gt;&lt;isbn&gt;1600-0706&lt;/isbn&gt;&lt;urls&gt;&lt;/urls&gt;&lt;/record&gt;&lt;/Cite&gt;&lt;/EndNote&gt;</w:instrText>
      </w:r>
      <w:r>
        <w:rPr>
          <w:rFonts w:ascii="Times New Roman" w:hAnsi="Times New Roman" w:cs="Times New Roman"/>
        </w:rPr>
        <w:fldChar w:fldCharType="end"/>
      </w:r>
      <w:r>
        <w:rPr>
          <w:rFonts w:ascii="Times New Roman" w:hAnsi="Times New Roman" w:cs="Times New Roman"/>
        </w:rPr>
        <w:t xml:space="preserve">et al. </w:t>
      </w:r>
      <w:r w:rsidRPr="009C7B85">
        <w:rPr>
          <w:rFonts w:ascii="Times New Roman" w:hAnsi="Times New Roman" w:cs="Times New Roman"/>
        </w:rPr>
        <w:t xml:space="preserve">2011; Stevens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Hidden="1"&gt;&lt;Author&gt;Stevens&lt;/Author&gt;&lt;Year&gt;2012&lt;/Year&gt;&lt;RecNum&gt;410&lt;/RecNum&gt;&lt;record&gt;&lt;rec-number&gt;410&lt;/rec-number&gt;&lt;foreign-keys&gt;&lt;key app="EN" db-id="twvpvpzrmraraue02fm5vd5etx0ewxa9e9rf" timestamp="1526532255"&gt;410&lt;/key&gt;&lt;/foreign-keys&gt;&lt;ref-type name="Journal Article"&gt;17&lt;/ref-type&gt;&lt;contributors&gt;&lt;authors&gt;&lt;author&gt;Stevens, Virginie M&lt;/author&gt;&lt;author&gt;Trochet, Audrey&lt;/author&gt;&lt;author&gt;Van Dyck, Hans&lt;/author&gt;&lt;author&gt;Clobert, Jean&lt;/author&gt;&lt;author&gt;Baguette, Michel&lt;/author&gt;&lt;/authors&gt;&lt;/contributors&gt;&lt;titles&gt;&lt;title&gt;How is dispersal integrated in life histories: a quantitative analysis using butterflies&lt;/title&gt;&lt;secondary-title&gt;Ecology letters&lt;/secondary-title&gt;&lt;/titles&gt;&lt;periodical&gt;&lt;full-title&gt;Ecology Letters&lt;/full-title&gt;&lt;/periodical&gt;&lt;pages&gt;74-86&lt;/pages&gt;&lt;volume&gt;15&lt;/volume&gt;&lt;number&gt;1&lt;/number&gt;&lt;dates&gt;&lt;year&gt;2012&lt;/year&gt;&lt;/dates&gt;&lt;isbn&gt;1461-0248&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2012; Velghe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Hidden="1"&gt;&lt;Author&gt;Velghe&lt;/Author&gt;&lt;Year&gt;2013&lt;/Year&gt;&lt;RecNum&gt;412&lt;/RecNum&gt;&lt;record&gt;&lt;rec-number&gt;412&lt;/rec-number&gt;&lt;foreign-keys&gt;&lt;key app="EN" db-id="twvpvpzrmraraue02fm5vd5etx0ewxa9e9rf" timestamp="1526532428"&gt;412&lt;/key&gt;&lt;/foreign-keys&gt;&lt;ref-type name="Journal Article"&gt;17&lt;/ref-type&gt;&lt;contributors&gt;&lt;authors&gt;&lt;author&gt;Velghe, Katherine&lt;/author&gt;&lt;author&gt;Gregory-Eaves, Irene&lt;/author&gt;&lt;/authors&gt;&lt;/contributors&gt;&lt;titles&gt;&lt;title&gt;Body size is a significant predictor of congruency in species richness patterns: a meta-analysis of aquatic studies&lt;/title&gt;&lt;secondary-title&gt;PloS one&lt;/secondary-title&gt;&lt;/titles&gt;&lt;periodical&gt;&lt;full-title&gt;PLoS One&lt;/full-title&gt;&lt;/periodical&gt;&lt;pages&gt;e57019&lt;/pages&gt;&lt;volume&gt;8&lt;/volume&gt;&lt;number&gt;2&lt;/number&gt;&lt;dates&gt;&lt;year&gt;2013&lt;/year&gt;&lt;/dates&gt;&lt;isbn&gt;1932-6203&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&amp; Gregory-Eaves 2013</w:t>
      </w:r>
      <w:r>
        <w:rPr>
          <w:rFonts w:ascii="Times New Roman" w:hAnsi="Times New Roman" w:cs="Times New Roman"/>
        </w:rPr>
        <w:t>;</w:t>
      </w:r>
      <w:r w:rsidRPr="005771D9">
        <w:rPr>
          <w:rFonts w:ascii="Times New Roman" w:hAnsi="Times New Roman" w:cs="Times New Roman"/>
        </w:rPr>
        <w:t xml:space="preserve"> </w:t>
      </w:r>
      <w:r>
        <w:rPr>
          <w:rFonts w:ascii="Times New Roman" w:hAnsi="Times New Roman" w:cs="Times New Roman"/>
        </w:rPr>
        <w:t xml:space="preserve">DeLong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Hidden="1"&gt;&lt;Author&gt;DeLong&lt;/Author&gt;&lt;Year&gt;2015&lt;/Year&gt;&lt;RecNum&gt;411&lt;/RecNum&gt;&lt;record&gt;&lt;rec-number&gt;411&lt;/rec-number&gt;&lt;foreign-keys&gt;&lt;key app="EN" db-id="twvpvpzrmraraue02fm5vd5etx0ewxa9e9rf" timestamp="1526532406"&gt;411&lt;/key&gt;&lt;/foreign-keys&gt;&lt;ref-type name="Journal Article"&gt;17&lt;/ref-type&gt;&lt;contributors&gt;&lt;authors&gt;&lt;author&gt;DeLong, John P&lt;/author&gt;&lt;author&gt;Gilbert, Benjamin&lt;/author&gt;&lt;author&gt;Shurin, Jonathan B&lt;/author&gt;&lt;author&gt;Savage, Van M&lt;/author&gt;&lt;author&gt;Barton, Brandon T&lt;/author&gt;&lt;author&gt;Clements, Christopher F&lt;/author&gt;&lt;author&gt;Dell, Anthony I&lt;/author&gt;&lt;author&gt;Greig, Hamish S&lt;/author&gt;&lt;author&gt;Harley, Christopher DG&lt;/author&gt;&lt;author&gt;Kratina, Pavel&lt;/author&gt;&lt;/authors&gt;&lt;/contributors&gt;&lt;titles&gt;&lt;title&gt;The body size dependence of trophic cascades&lt;/title&gt;&lt;secondary-title&gt;The American Naturalist&lt;/secondary-title&gt;&lt;/titles&gt;&lt;periodical&gt;&lt;full-title&gt;The American Naturalist&lt;/full-title&gt;&lt;/periodical&gt;&lt;pages&gt;354-366&lt;/pages&gt;&lt;volume&gt;185&lt;/volume&gt;&lt;number&gt;3&lt;/number&gt;&lt;dates&gt;&lt;year&gt;2015&lt;/year&gt;&lt;/dates&gt;&lt;isbn&gt;0003-0147&lt;/isbn&gt;&lt;urls&gt;&lt;/urls&gt;&lt;/record&gt;&lt;/Cite&gt;&lt;/EndNote&gt;</w:instrText>
      </w:r>
      <w:r>
        <w:rPr>
          <w:rFonts w:ascii="Times New Roman" w:hAnsi="Times New Roman" w:cs="Times New Roman"/>
        </w:rPr>
        <w:fldChar w:fldCharType="end"/>
      </w:r>
      <w:r>
        <w:rPr>
          <w:rFonts w:ascii="Times New Roman" w:hAnsi="Times New Roman" w:cs="Times New Roman"/>
        </w:rPr>
        <w:t>et al. 2015</w:t>
      </w:r>
      <w:r w:rsidRPr="009C7B85">
        <w:rPr>
          <w:rFonts w:ascii="Times New Roman" w:hAnsi="Times New Roman" w:cs="Times New Roman"/>
        </w:rPr>
        <w:t xml:space="preserve">). These effects lead to differing spatial and temporal size-frequency distributions within populations and communities as well as drive key ecosystem functions and services such as decomposition, carbon cycling, primary productivity and </w:t>
      </w:r>
      <w:commentRangeStart w:id="49"/>
      <w:commentRangeStart w:id="50"/>
      <w:r w:rsidRPr="009C7B85">
        <w:rPr>
          <w:rFonts w:ascii="Times New Roman" w:hAnsi="Times New Roman" w:cs="Times New Roman"/>
        </w:rPr>
        <w:t>pollination</w:t>
      </w:r>
      <w:commentRangeEnd w:id="49"/>
      <w:r>
        <w:rPr>
          <w:rStyle w:val="CommentReference"/>
        </w:rPr>
        <w:commentReference w:id="49"/>
      </w:r>
      <w:commentRangeEnd w:id="50"/>
      <w:r w:rsidR="00FB7D20">
        <w:rPr>
          <w:rStyle w:val="CommentReference"/>
        </w:rPr>
        <w:commentReference w:id="50"/>
      </w:r>
      <w:r w:rsidRPr="009C7B85">
        <w:rPr>
          <w:rFonts w:ascii="Times New Roman" w:hAnsi="Times New Roman" w:cs="Times New Roman"/>
        </w:rPr>
        <w:t xml:space="preserve"> (Greenleaf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w:instrText>
      </w:r>
      <w:r w:rsidRPr="00FB7D20">
        <w:rPr>
          <w:rFonts w:ascii="Times New Roman" w:hAnsi="Times New Roman" w:cs="Times New Roman"/>
          <w:lang w:val="en-AU"/>
        </w:rPr>
        <w:instrText>Year="1" Hidden="1"&gt;&lt;Author&gt;Greenleaf&lt;/Author&gt;&lt;Year&gt;2007&lt;/Year&gt;&lt;RecNum&gt;246&lt;/RecNum&gt;&lt;record&gt;&lt;rec-number&gt;246&lt;/rec-number&gt;&lt;foreign-keys&gt;&lt;key app="EN" db-id="twvpvpzrmraraue02fm5vd5etx0ewxa9e9rf" timestamp="1465778063"&gt;246&lt;/key&gt;&lt;/foreign-keys&gt;&lt;ref-type name="Journal Article"&gt;17&lt;/ref-type&gt;&lt;contributors&gt;&lt;authors&gt;&lt;author&gt;Greenleaf, Sarah S.&lt;/author&gt;&lt;author&gt;Williams, Neal M.&lt;/author&gt;&lt;author&gt;Winfree, Rachael&lt;/author&gt;&lt;author&gt;Kremen, Claire&lt;/author&gt;&lt;/authors&gt;&lt;/contributors&gt;&lt;titles&gt;&lt;title&gt;Bee foraging ranges and their relationship to body size&lt;/title&gt;&lt;secondary-title&gt;Oecologia&lt;/secondary-title&gt;&lt;/titles&gt;&lt;periodical&gt;&lt;full-title&gt;Oecologia&lt;/full-title&gt;&lt;/periodical&gt;&lt;pages&gt;589-596&lt;/pages&gt;&lt;volume&gt;153&lt;/volume&gt;&lt;number&gt;3&lt;/number&gt;&lt;dates&gt;&lt;year&gt;2007&lt;/year&gt;&lt;pub-dates&gt;&lt;date&gt;Sep&lt;/date&gt;&lt;/pub-dates&gt;&lt;/dates&gt;&lt;isbn&gt;0029-8549&lt;/isbn&gt;&lt;accession-num&gt;WOS:000248812000010&lt;/accession-num&gt;&lt;urls&gt;&lt;related-urls&gt;&lt;url&gt;&amp;lt;Go to ISI&amp;gt;://WOS:000248812000010&lt;/url&gt;&lt;url&gt;http://download.springer.com/static/pdf/349/art%253A10.1007%252Fs00442-007-0752-9.pdf?originUrl=http%3A%2F%2Flink.springer.com%2Farticle%2F10.1007%2Fs00442-007-0752-9&amp;amp;token2=exp=1465779491~acl=%2Fstatic%2Fpdf%2F349%2Fart%25253A10.1007%25252Fs00442-</w:instrText>
      </w:r>
      <w:r w:rsidRPr="00604EDC">
        <w:rPr>
          <w:rFonts w:ascii="Times New Roman" w:hAnsi="Times New Roman" w:cs="Times New Roman"/>
          <w:lang w:val="de-DE"/>
        </w:rPr>
        <w:instrText>007-0752-9.pdf%3ForiginUrl%3Dhttp%253A%252F%252Flink.springer.com%252Farticle%252F10.1007%252Fs00442-007-0752-9*~hmac=e44962eb66b293037516bb33a1d2ddd07f72f50650033cffded1c8d3f5d633bb&lt;/url&gt;&lt;/related-urls&gt;&lt;/urls&gt;&lt;electronic-resource-num&gt;10.1007/s00442-007-0752-9&lt;/electronic-resource-num&gt;&lt;/record&gt;&lt;/Cite&gt;&lt;/EndNote&gt;</w:instrText>
      </w:r>
      <w:r>
        <w:rPr>
          <w:rFonts w:ascii="Times New Roman" w:hAnsi="Times New Roman" w:cs="Times New Roman"/>
        </w:rPr>
        <w:fldChar w:fldCharType="end"/>
      </w:r>
      <w:r w:rsidRPr="00604EDC">
        <w:rPr>
          <w:rFonts w:ascii="Times New Roman" w:hAnsi="Times New Roman" w:cs="Times New Roman"/>
          <w:lang w:val="de-DE"/>
        </w:rPr>
        <w:t xml:space="preserve">et al. 2007; Rudolf </w:t>
      </w:r>
      <w:r w:rsidRPr="00604EDC">
        <w:rPr>
          <w:rFonts w:ascii="Times New Roman" w:hAnsi="Times New Roman" w:cs="Times New Roman"/>
          <w:lang w:val="de-DE"/>
        </w:rPr>
        <w:fldChar w:fldCharType="begin"/>
      </w:r>
      <w:r w:rsidRPr="00604EDC">
        <w:rPr>
          <w:rFonts w:ascii="Times New Roman" w:hAnsi="Times New Roman" w:cs="Times New Roman"/>
          <w:lang w:val="de-DE"/>
        </w:rPr>
        <w:instrText xml:space="preserve"> ADDIN EN.CITE &lt;EndNote&gt;&lt;Cite ExcludeAuth="1" ExcludeYear="1" Hidden="1"&gt;&lt;Author&gt;Rudolf&lt;/Author&gt;&lt;Year&gt;2013&lt;/Year&gt;&lt;RecNum&gt;413&lt;/RecNum&gt;&lt;record&gt;&lt;rec-number&gt;413&lt;/rec-number&gt;&lt;foreign-keys&gt;&lt;key app="EN" db-id="twvpvpzrmraraue02fm5vd5etx0ewxa9e9rf" timestamp="1526532483"&gt;413&lt;/key&gt;&lt;/foreign-keys&gt;&lt;ref-type name="Journal Article"&gt;17&lt;/ref-type&gt;&lt;contributors&gt;&lt;authors&gt;&lt;author&gt;Rudolf, Volker HW&lt;/author&gt;&lt;author&gt;Rasmussen, Nick L&lt;/author&gt;&lt;/authors&gt;&lt;/contributors&gt;&lt;titles&gt;&lt;title&gt;Ontogenetic functional diversity: size structure of a keystone predator drives functioning of a complex ecosystem&lt;/title&gt;&lt;secondary-title&gt;Ecology&lt;/secondary-title&gt;&lt;/titles&gt;&lt;periodical&gt;&lt;full-title&gt;Ecology&lt;/full-title&gt;&lt;/periodical&gt;&lt;pages&gt;1046-1056&lt;/pages&gt;&lt;volume&gt;94&lt;/volume&gt;&lt;number&gt;5&lt;/number&gt;&lt;dates&gt;&lt;year&gt;2013&lt;/year&gt;&lt;/dates&gt;&lt;isbn&gt;1939-9170&lt;/isbn&gt;&lt;urls&gt;&lt;/urls&gt;&lt;/record&gt;&lt;/Cite&gt;&lt;/EndNote&gt;</w:instrText>
      </w:r>
      <w:r w:rsidRPr="00604EDC">
        <w:rPr>
          <w:rFonts w:ascii="Times New Roman" w:hAnsi="Times New Roman" w:cs="Times New Roman"/>
          <w:lang w:val="de-DE"/>
        </w:rPr>
        <w:fldChar w:fldCharType="end"/>
      </w:r>
      <w:r w:rsidRPr="00604EDC">
        <w:rPr>
          <w:rFonts w:ascii="Times New Roman" w:hAnsi="Times New Roman" w:cs="Times New Roman"/>
          <w:lang w:val="de-DE"/>
        </w:rPr>
        <w:t xml:space="preserve">&amp; Rasmussen 2013; Schramski </w:t>
      </w:r>
      <w:r w:rsidRPr="00604EDC">
        <w:rPr>
          <w:rFonts w:ascii="Times New Roman" w:hAnsi="Times New Roman" w:cs="Times New Roman"/>
          <w:lang w:val="de-DE"/>
        </w:rPr>
        <w:fldChar w:fldCharType="begin"/>
      </w:r>
      <w:r w:rsidRPr="00604EDC">
        <w:rPr>
          <w:rFonts w:ascii="Times New Roman" w:hAnsi="Times New Roman" w:cs="Times New Roman"/>
          <w:lang w:val="de-DE"/>
        </w:rPr>
        <w:instrText xml:space="preserve"> ADDIN EN.CITE &lt;EndNote&gt;&lt;Cite ExcludeAuth="1" ExcludeYear="1" Hidden="1"&gt;&lt;Author&gt;Schramski&lt;/Author&gt;&lt;Year&gt;2015&lt;/Year&gt;&lt;RecNum&gt;414&lt;/RecNum&gt;&lt;record&gt;&lt;rec-number&gt;414&lt;/rec-number&gt;&lt;foreign-keys&gt;&lt;key app="EN" db-id="twvpvpzrmraraue02fm5vd5etx0ewxa9e9rf" timestamp="1526532512"&gt;414&lt;/key&gt;&lt;/foreign-keys&gt;&lt;ref-type name="Journal Article"&gt;17&lt;/ref-type&gt;&lt;contributors&gt;&lt;authors&gt;&lt;author&gt;Schramski, John R&lt;/author&gt;&lt;author&gt;Dell, Anthony I&lt;/author&gt;&lt;author&gt;Grady, John M&lt;/author&gt;&lt;author&gt;Sibly, Richard M&lt;/author&gt;&lt;author&gt;Brown, James H&lt;/author&gt;&lt;/authors&gt;&lt;/contributors&gt;&lt;titles&gt;&lt;title&gt;Metabolic theory predicts whole-ecosystem properties&lt;/title&gt;&lt;secondary-title&gt;Proceedings of the National Academy of Sciences&lt;/secondary-title&gt;&lt;/titles&gt;&lt;periodical&gt;&lt;full-title&gt;Proceedings of the National Academy of Sciences&lt;/full-title&gt;&lt;/periodical&gt;&lt;pages&gt;2617-2622&lt;/pages&gt;&lt;volume&gt;112&lt;/volume&gt;&lt;number&gt;8&lt;/number&gt;&lt;dates&gt;&lt;year&gt;2015&lt;/year&gt;&lt;/dates&gt;&lt;isbn&gt;0027-8424&lt;/isbn&gt;&lt;urls&gt;&lt;/urls&gt;&lt;/record&gt;&lt;/Cite&gt;&lt;/EndNote&gt;</w:instrText>
      </w:r>
      <w:r w:rsidRPr="00604EDC">
        <w:rPr>
          <w:rFonts w:ascii="Times New Roman" w:hAnsi="Times New Roman" w:cs="Times New Roman"/>
          <w:lang w:val="de-DE"/>
        </w:rPr>
        <w:fldChar w:fldCharType="end"/>
      </w:r>
      <w:r w:rsidRPr="00604EDC">
        <w:rPr>
          <w:rFonts w:ascii="Times New Roman" w:hAnsi="Times New Roman" w:cs="Times New Roman"/>
          <w:lang w:val="de-DE"/>
        </w:rPr>
        <w:t>et al. 2015).</w:t>
      </w:r>
    </w:p>
    <w:p w14:paraId="5CCD1551" w14:textId="77777777" w:rsidR="00EA6D10" w:rsidRPr="00604EDC" w:rsidRDefault="00EA6D10" w:rsidP="00CC48BB">
      <w:pPr>
        <w:spacing w:line="480" w:lineRule="auto"/>
        <w:jc w:val="both"/>
        <w:rPr>
          <w:rFonts w:ascii="Times New Roman" w:hAnsi="Times New Roman" w:cs="Times New Roman"/>
          <w:lang w:val="de-DE"/>
        </w:rPr>
      </w:pPr>
    </w:p>
    <w:p w14:paraId="42B7B0C6" w14:textId="77777777" w:rsidR="00EA6D10" w:rsidRPr="009C7B85" w:rsidRDefault="00EA6D10" w:rsidP="00CC48BB">
      <w:pPr>
        <w:spacing w:line="480" w:lineRule="auto"/>
        <w:jc w:val="both"/>
        <w:rPr>
          <w:rFonts w:ascii="Times New Roman" w:hAnsi="Times New Roman" w:cs="Times New Roman"/>
        </w:rPr>
      </w:pPr>
      <w:r w:rsidRPr="00604EDC">
        <w:rPr>
          <w:rFonts w:ascii="Times New Roman" w:hAnsi="Times New Roman" w:cs="Times New Roman"/>
          <w:lang w:val="de-DE"/>
        </w:rPr>
        <w:t xml:space="preserve">Studies of body size variation utilise allometric theory. </w:t>
      </w:r>
      <w:r w:rsidRPr="009C7B85">
        <w:rPr>
          <w:rFonts w:ascii="Times New Roman" w:hAnsi="Times New Roman" w:cs="Times New Roman"/>
        </w:rPr>
        <w:t xml:space="preserve">Gould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Hidden="1"&gt;&lt;Author&gt;Gould&lt;/Author&gt;&lt;Year&gt;1966&lt;/Year&gt;&lt;RecNum&gt;364&lt;/RecNum&gt;&lt;record&gt;&lt;rec-number&gt;364&lt;/rec-number&gt;&lt;foreign-keys&gt;&lt;key app="EN" db-id="twvpvpzrmraraue02fm5vd5etx0ewxa9e9rf" timestamp="1468819735"&gt;364&lt;/key&gt;&lt;/foreign-keys&gt;&lt;ref-type name="Journal Article"&gt;17&lt;/ref-type&gt;&lt;contributors&gt;&lt;authors&gt;&lt;author&gt;Gould, Stephen Jay&lt;/author&gt;&lt;/authors&gt;&lt;/contributors&gt;&lt;titles&gt;&lt;title&gt;Allometry and size in ontogeny and phylogeny&lt;/title&gt;&lt;secondary-title&gt;Biological Reviews&lt;/secondary-title&gt;&lt;/titles&gt;&lt;periodical&gt;&lt;full-title&gt;Biological Reviews&lt;/full-title&gt;&lt;/periodical&gt;&lt;pages&gt;587-638&lt;/pages&gt;&lt;volume&gt;41&lt;/volume&gt;&lt;number&gt;4&lt;/number&gt;&lt;dates&gt;&lt;year&gt;1966&lt;/year&gt;&lt;/dates&gt;&lt;isbn&gt;1469-185X&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(1966) defined allometry as the ‘study of size and its consequences.’ Allometric scaling laws refer to how traits, which can be morphological, physiological or chemical, co-vary with an organism’s body size, often with important ecological and evolutionary implications (Gould 1966; Huxley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Hidden="1"&gt;&lt;Author&gt;Huxley&lt;/Author&gt;&lt;Year&gt;1993&lt;/Year&gt;&lt;RecNum&gt;367&lt;/RecNum&gt;&lt;record&gt;&lt;rec-number&gt;367&lt;/rec-number&gt;&lt;foreign-keys&gt;&lt;key app="EN" db-id="twvpvpzrmraraue02fm5vd5etx0ewxa9e9rf" timestamp="1468819916"&gt;367&lt;/key&gt;&lt;/foreign-keys&gt;&lt;ref-type name="Book"&gt;6&lt;/ref-type&gt;&lt;contributors&gt;&lt;authors&gt;&lt;author&gt;Huxley, Julian&lt;/author&gt;&lt;author&gt;Huxley, Julian S&lt;/author&gt;&lt;/authors&gt;&lt;/contributors&gt;&lt;titles&gt;&lt;title&gt;Problems of relative growth&lt;/title&gt;&lt;/titles&gt;&lt;dates&gt;&lt;year&gt;1993&lt;/year&gt;&lt;/dates&gt;&lt;isbn&gt;0801846595&lt;/isbn&gt;&lt;urls&gt;&lt;/urls&gt;&lt;/record&gt;&lt;/Cite&gt;&lt;/EndNote&gt;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1993). However, direct measurements of body size, traits and inferred allometric relationships can be impractical for a number of reasons. First, direct measurements can be time consuming and require destructive methods, which are unfeasible for museum specimens and threat</w:t>
      </w:r>
      <w:r>
        <w:rPr>
          <w:rFonts w:ascii="Times New Roman" w:hAnsi="Times New Roman" w:cs="Times New Roman"/>
        </w:rPr>
        <w:t xml:space="preserve">ened species (Rogers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Pr>
          <w:rFonts w:ascii="Times New Roman" w:hAnsi="Times New Roman" w:cs="Times New Roman"/>
        </w:rPr>
        <w:fldChar w:fldCharType="end"/>
      </w:r>
      <w:r>
        <w:rPr>
          <w:rFonts w:ascii="Times New Roman" w:hAnsi="Times New Roman" w:cs="Times New Roman"/>
        </w:rPr>
        <w:t>et al. 1977</w:t>
      </w:r>
      <w:r w:rsidRPr="009C7B85">
        <w:rPr>
          <w:rFonts w:ascii="Times New Roman" w:hAnsi="Times New Roman" w:cs="Times New Roman"/>
        </w:rPr>
        <w:t xml:space="preserve">; Henschel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Hidden="1"&gt;&lt;Author&gt;Henschel&lt;/Author&gt;&lt;Year&gt;1997&lt;/Year&gt;&lt;RecNum&gt;307&lt;/RecNum&gt;&lt;record&gt;&lt;rec-number&gt;307&lt;/rec-number&gt;&lt;foreign-keys&gt;&lt;key app="EN" db-id="twvpvpzrmraraue02fm5vd5etx0ewxa9e9rf" timestamp="1465864211"&gt;307&lt;/key&gt;&lt;key app="ENWeb" db-id=""&gt;0&lt;/key&gt;&lt;/foreign-keys&gt;&lt;ref-type name="Journal Article"&gt;17&lt;/ref-type&gt;&lt;contributors&gt;&lt;authors&gt;&lt;author&gt;Henschel, J. R.&lt;/author&gt;&lt;author&gt;Seely, M. K.&lt;/author&gt;&lt;/authors&gt;&lt;/contributors&gt;&lt;titles&gt;&lt;title&gt;Mass-length relationships of Namib Tenebrionids&lt;/title&gt;&lt;secondary-title&gt;Madoqua&lt;/secondary-title&gt;&lt;/titles&gt;&lt;periodical&gt;&lt;full-title&gt;Madoqua&lt;/full-title&gt;&lt;/periodical&gt;&lt;pages&gt;159-160&lt;/pages&gt;&lt;volume&gt;19&lt;/volume&gt;&lt;number&gt;2&lt;/number&gt;&lt;dates&gt;&lt;year&gt;1997&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&amp; Seely 1997). </w:t>
      </w:r>
      <w:r>
        <w:rPr>
          <w:rFonts w:ascii="Times New Roman" w:hAnsi="Times New Roman" w:cs="Times New Roman"/>
        </w:rPr>
        <w:t>Secondly</w:t>
      </w:r>
      <w:r w:rsidRPr="009C7B85">
        <w:rPr>
          <w:rFonts w:ascii="Times New Roman" w:hAnsi="Times New Roman" w:cs="Times New Roman"/>
        </w:rPr>
        <w:t xml:space="preserve">, in diet/food web studies, body size estimates come from digested prey items (e.g. Hodar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1997). </w:t>
      </w:r>
      <w:r>
        <w:rPr>
          <w:rFonts w:ascii="Times New Roman" w:hAnsi="Times New Roman" w:cs="Times New Roman"/>
        </w:rPr>
        <w:t>Thirdly</w:t>
      </w:r>
      <w:r w:rsidRPr="009C7B85">
        <w:rPr>
          <w:rFonts w:ascii="Times New Roman" w:hAnsi="Times New Roman" w:cs="Times New Roman"/>
        </w:rPr>
        <w:t>, a lack of life-</w:t>
      </w:r>
      <w:r w:rsidRPr="009C7B85">
        <w:rPr>
          <w:rFonts w:ascii="Times New Roman" w:hAnsi="Times New Roman" w:cs="Times New Roman"/>
        </w:rPr>
        <w:lastRenderedPageBreak/>
        <w:t>history information, especially for ecologically cryptic and rare species, may not be known. As such, predictive allometry, which attempts to estimate body size</w:t>
      </w:r>
      <w:r>
        <w:rPr>
          <w:rFonts w:ascii="Times New Roman" w:hAnsi="Times New Roman" w:cs="Times New Roman"/>
        </w:rPr>
        <w:t xml:space="preserve"> or a hypothesised allometric characteristic</w:t>
      </w:r>
      <w:r w:rsidRPr="009C7B85">
        <w:rPr>
          <w:rFonts w:ascii="Times New Roman" w:hAnsi="Times New Roman" w:cs="Times New Roman"/>
        </w:rPr>
        <w:t xml:space="preserve"> using a co-varying trait, has emerged across many biological disciplines.</w:t>
      </w:r>
    </w:p>
    <w:p w14:paraId="1C05686F" w14:textId="77777777" w:rsidR="00EA6D10" w:rsidRPr="009C7B85" w:rsidRDefault="00EA6D10" w:rsidP="00CC48BB">
      <w:pPr>
        <w:spacing w:line="480" w:lineRule="auto"/>
        <w:jc w:val="both"/>
        <w:rPr>
          <w:rFonts w:ascii="Times New Roman" w:hAnsi="Times New Roman" w:cs="Times New Roman"/>
        </w:rPr>
      </w:pPr>
    </w:p>
    <w:p w14:paraId="16842F43" w14:textId="77777777" w:rsidR="00EA6D10" w:rsidRPr="009C7B85" w:rsidRDefault="00EA6D10" w:rsidP="00CC48BB">
      <w:pPr>
        <w:spacing w:line="480" w:lineRule="auto"/>
        <w:jc w:val="both"/>
        <w:rPr>
          <w:rFonts w:ascii="Times New Roman" w:hAnsi="Times New Roman" w:cs="Times New Roman"/>
        </w:rPr>
      </w:pPr>
      <w:r>
        <w:rPr>
          <w:rFonts w:ascii="Times New Roman" w:hAnsi="Times New Roman" w:cs="Times New Roman"/>
        </w:rPr>
        <w:t>Most commonly, b</w:t>
      </w:r>
      <w:r w:rsidRPr="009C7B85">
        <w:rPr>
          <w:rFonts w:ascii="Times New Roman" w:hAnsi="Times New Roman" w:cs="Times New Roman"/>
        </w:rPr>
        <w:t xml:space="preserve">ody length </w:t>
      </w:r>
      <w:r>
        <w:rPr>
          <w:rFonts w:ascii="Times New Roman" w:hAnsi="Times New Roman" w:cs="Times New Roman"/>
        </w:rPr>
        <w:t>has</w:t>
      </w:r>
      <w:r w:rsidRPr="009C7B85">
        <w:rPr>
          <w:rFonts w:ascii="Times New Roman" w:hAnsi="Times New Roman" w:cs="Times New Roman"/>
        </w:rPr>
        <w:t xml:space="preserve"> been used extensively to predict body size</w:t>
      </w:r>
      <w:r>
        <w:rPr>
          <w:rFonts w:ascii="Times New Roman" w:hAnsi="Times New Roman" w:cs="Times New Roman"/>
        </w:rPr>
        <w:t>, such as</w:t>
      </w:r>
      <w:r w:rsidRPr="009C7B85">
        <w:rPr>
          <w:rFonts w:ascii="Times New Roman" w:hAnsi="Times New Roman" w:cs="Times New Roman"/>
        </w:rPr>
        <w:t xml:space="preserve"> </w:t>
      </w:r>
      <w:r>
        <w:rPr>
          <w:rFonts w:ascii="Times New Roman" w:hAnsi="Times New Roman" w:cs="Times New Roman"/>
        </w:rPr>
        <w:t>in</w:t>
      </w:r>
      <w:r w:rsidRPr="009C7B85">
        <w:rPr>
          <w:rFonts w:ascii="Times New Roman" w:hAnsi="Times New Roman" w:cs="Times New Roman"/>
        </w:rPr>
        <w:t xml:space="preserve"> fish (e.g. Karachle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Hidden="1"&gt;&lt;Author&gt;Karachle&lt;/Author&gt;&lt;Year&gt;2012&lt;/Year&gt;&lt;RecNum&gt;370&lt;/RecNum&gt;&lt;record&gt;&lt;rec-number&gt;370&lt;/rec-number&gt;&lt;foreign-keys&gt;&lt;key app="EN" db-id="twvpvpzrmraraue02fm5vd5etx0ewxa9e9rf" timestamp="1468819993"&gt;370&lt;/key&gt;&lt;/foreign-keys&gt;&lt;ref-type name="Book"&gt;6&lt;/ref-type&gt;&lt;contributors&gt;&lt;authors&gt;&lt;author&gt;Karachle, Paraskevi K&lt;/author&gt;&lt;author&gt;Stergiou, Konstantinos I&lt;/author&gt;&lt;/authors&gt;&lt;/contributors&gt;&lt;titles&gt;&lt;title&gt;Morphometrics and allometry in fishes&lt;/title&gt;&lt;/titles&gt;&lt;dates&gt;&lt;year&gt;2012&lt;/year&gt;&lt;/dates&gt;&lt;publisher&gt;INTECH Open Access Publisher&lt;/publisher&gt;&lt;isbn&gt;9535101722&lt;/isbn&gt;&lt;urls&gt;&lt;/urls&gt;&lt;/record&gt;&lt;/Cite&gt;&lt;/EndNote&gt;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&amp; Stergiou 2012), mammals (e.g. Trites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Hidden="1"&gt;&lt;Author&gt;Trites&lt;/Author&gt;&lt;Year&gt;1998&lt;/Year&gt;&lt;RecNum&gt;381&lt;/RecNum&gt;&lt;record&gt;&lt;rec-number&gt;381&lt;/rec-number&gt;&lt;foreign-keys&gt;&lt;key app="EN" db-id="twvpvpzrmraraue02fm5vd5etx0ewxa9e9rf" timestamp="1468820452"&gt;381&lt;/key&gt;&lt;/foreign-keys&gt;&lt;ref-type name="Journal Article"&gt;17&lt;/ref-type&gt;&lt;contributors&gt;&lt;authors&gt;&lt;author&gt;Trites, Andrew W&lt;/author&gt;&lt;author&gt;Pauly, Daniel&lt;/author&gt;&lt;/authors&gt;&lt;/contributors&gt;&lt;titles&gt;&lt;title&gt;Estimating mean body masses of marine mammals from maximum body lengths&lt;/title&gt;&lt;secondary-title&gt;Canadian Journal of Zoology&lt;/secondary-title&gt;&lt;/titles&gt;&lt;periodical&gt;&lt;full-title&gt;Canadian Journal of Zoology&lt;/full-title&gt;&lt;/periodical&gt;&lt;pages&gt;886-896&lt;/pages&gt;&lt;volume&gt;76&lt;/volume&gt;&lt;number&gt;5&lt;/number&gt;&lt;dates&gt;&lt;year&gt;1998&lt;/year&gt;&lt;/dates&gt;&lt;isbn&gt;0008-4301&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&amp; Pauly 1998) and both aquatic (e.g. Burgherr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Hidden="1"&gt;&lt;Author&gt;Burgherr&lt;/Author&gt;&lt;Year&gt;1997&lt;/Year&gt;&lt;RecNum&gt;350&lt;/RecNum&gt;&lt;record&gt;&lt;rec-number&gt;350&lt;/rec-number&gt;&lt;foreign-keys&gt;&lt;key app="EN" db-id="twvpvpzrmraraue02fm5vd5etx0ewxa9e9rf" timestamp="1468819357"&gt;350&lt;/key&gt;&lt;/foreign-keys&gt;&lt;ref-type name="Journal Article"&gt;17&lt;/ref-type&gt;&lt;contributors&gt;&lt;authors&gt;&lt;author&gt;Burgherr, Peter&lt;/author&gt;&lt;author&gt;Meyer, Elisabeth I&lt;/author&gt;&lt;/authors&gt;&lt;/contributors&gt;&lt;titles&gt;&lt;title&gt;Regression analysis of linear body dimensions vs. dry mass in stream macroinvertebrates&lt;/title&gt;&lt;secondary-title&gt;Archiv für Hydrobiologie&lt;/secondary-title&gt;&lt;/titles&gt;&lt;periodical&gt;&lt;full-title&gt;Archiv für Hydrobiologie&lt;/full-title&gt;&lt;/periodical&gt;&lt;pages&gt;101-112&lt;/pages&gt;&lt;volume&gt;139&lt;/volume&gt;&lt;number&gt;1&lt;/number&gt;&lt;dates&gt;&lt;year&gt;1997&lt;/year&gt;&lt;/dates&gt;&lt;isbn&gt;0003-9136&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&amp; Meyer 1997; Benke </w:t>
      </w:r>
      <w:r>
        <w:rPr>
          <w:rFonts w:ascii="Times New Roman" w:hAnsi="Times New Roman" w:cs="Times New Roman"/>
        </w:rPr>
        <w:t xml:space="preserve">et al.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Hidden="1"&gt;&lt;Author&gt;Benke&lt;/Author&gt;&lt;Year&gt;1999&lt;/Year&gt;&lt;RecNum&gt;315&lt;/RecNum&gt;&lt;record&gt;&lt;rec-number&gt;315&lt;/rec-number&gt;&lt;foreign-keys&gt;&lt;key app="EN" db-id="twvpvpzrmraraue02fm5vd5etx0ewxa9e9rf" timestamp="1465881491"&gt;315&lt;/key&gt;&lt;key app="ENWeb" db-id=""&gt;0&lt;/key&gt;&lt;/foreign-keys&gt;&lt;ref-type name="Journal Article"&gt;17&lt;/ref-type&gt;&lt;contributors&gt;&lt;authors&gt;&lt;author&gt;Benke, A. C.&lt;/author&gt;&lt;author&gt;Huryn, A. D.&lt;/author&gt;&lt;author&gt;Smock, L. A.&lt;/author&gt;&lt;author&gt;Bruce Wallace, J.&lt;/author&gt;&lt;/authors&gt;&lt;/contributors&gt;&lt;titles&gt;&lt;title&gt;Length-mass relationships for freshwater macroinvertebrates in North America with particular refernce to the Southeastern United States&lt;/title&gt;&lt;secondary-title&gt;Journal of the North American Benthological Society&lt;/secondary-title&gt;&lt;/titles&gt;&lt;periodical&gt;&lt;full-title&gt;Journal of the North American Benthological Society&lt;/full-title&gt;&lt;/periodical&gt;&lt;pages&gt;308-343&lt;/pages&gt;&lt;volume&gt;18&lt;/volume&gt;&lt;number&gt;3&lt;/number&gt;&lt;dates&gt;&lt;year&gt;1999&lt;/year&gt;&lt;/dates&gt;&lt;urls&gt;&lt;/urls&gt;&lt;/record&gt;&lt;/Cite&gt;&lt;/EndNote&gt;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1999) and terrestrial invertebrates (e.g. Rogers et al. 1977; Sample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1993; Sabo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et al. 2002). These models often show considerable support (</w:t>
      </w:r>
      <w:r w:rsidRPr="009C7B85">
        <w:rPr>
          <w:rFonts w:ascii="Times New Roman" w:hAnsi="Times New Roman" w:cs="Times New Roman"/>
          <w:i/>
          <w:iCs/>
        </w:rPr>
        <w:t>R</w:t>
      </w:r>
      <w:r w:rsidRPr="009C7B85">
        <w:rPr>
          <w:rFonts w:ascii="Times New Roman" w:hAnsi="Times New Roman" w:cs="Times New Roman"/>
          <w:i/>
          <w:iCs/>
          <w:vertAlign w:val="superscript"/>
        </w:rPr>
        <w:t>2</w:t>
      </w:r>
      <w:r w:rsidRPr="009C7B85">
        <w:rPr>
          <w:rFonts w:ascii="Times New Roman" w:hAnsi="Times New Roman" w:cs="Times New Roman"/>
        </w:rPr>
        <w:t xml:space="preserve"> &gt; 0.9)</w:t>
      </w:r>
      <w:r>
        <w:rPr>
          <w:rFonts w:ascii="Times New Roman" w:hAnsi="Times New Roman" w:cs="Times New Roman"/>
        </w:rPr>
        <w:t>,</w:t>
      </w:r>
      <w:r w:rsidRPr="009C7B85">
        <w:rPr>
          <w:rFonts w:ascii="Times New Roman" w:hAnsi="Times New Roman" w:cs="Times New Roman"/>
        </w:rPr>
        <w:t xml:space="preserve"> </w:t>
      </w:r>
      <w:r>
        <w:rPr>
          <w:rFonts w:ascii="Times New Roman" w:hAnsi="Times New Roman" w:cs="Times New Roman"/>
        </w:rPr>
        <w:t>which has</w:t>
      </w:r>
      <w:r w:rsidRPr="009C7B85">
        <w:rPr>
          <w:rFonts w:ascii="Times New Roman" w:hAnsi="Times New Roman" w:cs="Times New Roman"/>
        </w:rPr>
        <w:t xml:space="preserve"> led to the proliferation of multiple models for a wide range of taxa worldwide, especially insects. However, when compared, these models show significantly different </w:t>
      </w:r>
      <w:commentRangeStart w:id="51"/>
      <w:commentRangeStart w:id="52"/>
      <w:r w:rsidRPr="009C7B85">
        <w:rPr>
          <w:rFonts w:ascii="Times New Roman" w:hAnsi="Times New Roman" w:cs="Times New Roman"/>
        </w:rPr>
        <w:t>coefficient</w:t>
      </w:r>
      <w:commentRangeEnd w:id="51"/>
      <w:r>
        <w:rPr>
          <w:rStyle w:val="CommentReference"/>
        </w:rPr>
        <w:commentReference w:id="51"/>
      </w:r>
      <w:commentRangeEnd w:id="52"/>
      <w:r w:rsidR="00B348F2">
        <w:rPr>
          <w:rStyle w:val="CommentReference"/>
        </w:rPr>
        <w:commentReference w:id="52"/>
      </w:r>
      <w:r w:rsidRPr="009C7B85">
        <w:rPr>
          <w:rFonts w:ascii="Times New Roman" w:hAnsi="Times New Roman" w:cs="Times New Roman"/>
        </w:rPr>
        <w:t xml:space="preserve">s both within- and between insect orders (Schoener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1980; Sample</w:t>
      </w:r>
      <w:r>
        <w:rPr>
          <w:rFonts w:ascii="Times New Roman" w:hAnsi="Times New Roman" w:cs="Times New Roman"/>
        </w:rPr>
        <w:t xml:space="preserve"> et al.</w:t>
      </w:r>
      <w:r w:rsidRPr="009C7B85">
        <w:rPr>
          <w:rFonts w:ascii="Times New Roman" w:hAnsi="Times New Roman" w:cs="Times New Roman"/>
        </w:rPr>
        <w:t xml:space="preserve"> 1993; Ganihar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1997; Benke et al. 1999; Brady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Pr>
          <w:rFonts w:ascii="Times New Roman" w:hAnsi="Times New Roman" w:cs="Times New Roman"/>
        </w:rPr>
        <w:fldChar w:fldCharType="end"/>
      </w:r>
      <w:r w:rsidRPr="009C7B85">
        <w:rPr>
          <w:rFonts w:ascii="Times New Roman" w:hAnsi="Times New Roman" w:cs="Times New Roman"/>
        </w:rPr>
        <w:t xml:space="preserve">&amp; Noske 2006), often due to biogeography (i.e. latitude, see Martin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Hidden="1"&gt;&lt;Author&gt;Martin&lt;/Author&gt;&lt;Year&gt;2014&lt;/Year&gt;&lt;RecNum&gt;325&lt;/RecNum&gt;&lt;record&gt;&lt;rec-number&gt;325&lt;/rec-number&gt;&lt;foreign-keys&gt;&lt;key app="EN" db-id="twvpvpzrmraraue02fm5vd5etx0ewxa9e9rf" timestamp="1466219490"&gt;325&lt;/key&gt;&lt;key app="ENWeb" db-id=""&gt;0&lt;/key&gt;&lt;/foreign-keys&gt;&lt;ref-type name="Journal Article"&gt;17&lt;/ref-type&gt;&lt;contributors&gt;&lt;authors&gt;&lt;author&gt;Martin, Charles A.&lt;/author&gt;&lt;author&gt;Proulx, Raphaël&lt;/author&gt;&lt;author&gt;Magnan, Pierre&lt;/author&gt;&lt;author&gt;Dytham, Calvin&lt;/author&gt;&lt;author&gt;Lobo, Jorge M.&lt;/author&gt;&lt;/authors&gt;&lt;/contributors&gt;&lt;titles&gt;&lt;title&gt;The biogeography of insects&amp;apos; length-dry mass relationships&lt;/title&gt;&lt;secondary-title&gt;Insect Conservation and Diversity&lt;/secondary-title&gt;&lt;/titles&gt;&lt;periodical&gt;&lt;full-title&gt;Insect Conservation and Diversity&lt;/full-title&gt;&lt;/periodical&gt;&lt;pages&gt;413-419&lt;/pages&gt;&lt;volume&gt;7&lt;/volume&gt;&lt;number&gt;5&lt;/number&gt;&lt;dates&gt;&lt;year&gt;2014&lt;/year&gt;&lt;/dates&gt;&lt;isbn&gt;1752458X&lt;/isbn&gt;&lt;urls&gt;&lt;/urls&gt;&lt;electronic-resource-num&gt;10.1111/icad.12063&lt;/electronic-resource-num&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2014), and/or methodological influences such as </w:t>
      </w:r>
      <w:commentRangeStart w:id="53"/>
      <w:commentRangeStart w:id="54"/>
      <w:r w:rsidRPr="009C7B85">
        <w:rPr>
          <w:rFonts w:ascii="Times New Roman" w:hAnsi="Times New Roman" w:cs="Times New Roman"/>
        </w:rPr>
        <w:t>sampling biases and model choice.</w:t>
      </w:r>
      <w:commentRangeEnd w:id="53"/>
      <w:r>
        <w:rPr>
          <w:rStyle w:val="CommentReference"/>
        </w:rPr>
        <w:commentReference w:id="53"/>
      </w:r>
      <w:commentRangeEnd w:id="54"/>
      <w:r w:rsidR="00B348F2">
        <w:rPr>
          <w:rStyle w:val="CommentReference"/>
        </w:rPr>
        <w:commentReference w:id="54"/>
      </w:r>
    </w:p>
    <w:p w14:paraId="6815D502" w14:textId="77777777" w:rsidR="00EA6D10" w:rsidRPr="009C7B85" w:rsidRDefault="00EA6D10" w:rsidP="00CC48BB">
      <w:pPr>
        <w:spacing w:line="480" w:lineRule="auto"/>
        <w:jc w:val="both"/>
        <w:rPr>
          <w:rFonts w:ascii="Times New Roman" w:hAnsi="Times New Roman" w:cs="Times New Roman"/>
        </w:rPr>
      </w:pPr>
    </w:p>
    <w:p w14:paraId="2899AC5B" w14:textId="77777777" w:rsidR="00EA6D10" w:rsidRPr="009C7B85" w:rsidRDefault="00EA6D10" w:rsidP="00CC48BB">
      <w:pPr>
        <w:spacing w:line="480" w:lineRule="auto"/>
        <w:jc w:val="both"/>
        <w:rPr>
          <w:rFonts w:ascii="Times New Roman" w:hAnsi="Times New Roman" w:cs="Times New Roman"/>
        </w:rPr>
      </w:pPr>
      <w:commentRangeStart w:id="55"/>
      <w:commentRangeStart w:id="56"/>
      <w:r w:rsidRPr="009C7B85">
        <w:rPr>
          <w:rFonts w:ascii="Times New Roman" w:hAnsi="Times New Roman" w:cs="Times New Roman"/>
        </w:rPr>
        <w:t>These</w:t>
      </w:r>
      <w:commentRangeEnd w:id="55"/>
      <w:r>
        <w:rPr>
          <w:rStyle w:val="CommentReference"/>
        </w:rPr>
        <w:commentReference w:id="55"/>
      </w:r>
      <w:commentRangeEnd w:id="56"/>
      <w:r w:rsidR="00180D01">
        <w:rPr>
          <w:rStyle w:val="CommentReference"/>
        </w:rPr>
        <w:commentReference w:id="56"/>
      </w:r>
      <w:r w:rsidRPr="009C7B85">
        <w:rPr>
          <w:rFonts w:ascii="Times New Roman" w:hAnsi="Times New Roman" w:cs="Times New Roman"/>
        </w:rPr>
        <w:t xml:space="preserve"> differences highlight a need for consolidation and improvement in predictive allometric theory and practice. Predictive models require a robust and iterative framework in model choice, development and validation. Ordinary least squares (OLS) </w:t>
      </w:r>
      <w:r>
        <w:rPr>
          <w:rFonts w:ascii="Times New Roman" w:hAnsi="Times New Roman" w:cs="Times New Roman"/>
        </w:rPr>
        <w:t xml:space="preserve">or Major-axis/Standardized Major Axis </w:t>
      </w:r>
      <w:r w:rsidRPr="009C7B85">
        <w:rPr>
          <w:rFonts w:ascii="Times New Roman" w:hAnsi="Times New Roman" w:cs="Times New Roman"/>
        </w:rPr>
        <w:t xml:space="preserve">regression </w:t>
      </w:r>
      <w:r>
        <w:rPr>
          <w:rFonts w:ascii="Times New Roman" w:hAnsi="Times New Roman" w:cs="Times New Roman"/>
        </w:rPr>
        <w:t>have</w:t>
      </w:r>
      <w:r w:rsidRPr="009C7B85">
        <w:rPr>
          <w:rFonts w:ascii="Times New Roman" w:hAnsi="Times New Roman" w:cs="Times New Roman"/>
        </w:rPr>
        <w:t xml:space="preserve"> been seen as ideal for</w:t>
      </w:r>
      <w:r>
        <w:rPr>
          <w:rFonts w:ascii="Times New Roman" w:hAnsi="Times New Roman" w:cs="Times New Roman"/>
        </w:rPr>
        <w:t xml:space="preserve"> allometric</w:t>
      </w:r>
      <w:r w:rsidRPr="009C7B85">
        <w:rPr>
          <w:rFonts w:ascii="Times New Roman" w:hAnsi="Times New Roman" w:cs="Times New Roman"/>
        </w:rPr>
        <w:t xml:space="preserve"> prediction (</w:t>
      </w:r>
      <w:r>
        <w:rPr>
          <w:rFonts w:ascii="Times New Roman" w:hAnsi="Times New Roman" w:cs="Times New Roman"/>
        </w:rPr>
        <w:t xml:space="preserve">Warton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Hidden="1"&gt;&lt;Author&gt;Warton&lt;/Author&gt;&lt;Year&gt;2006&lt;/Year&gt;&lt;RecNum&gt;396&lt;/RecNum&gt;&lt;record&gt;&lt;rec-number&gt;396&lt;/rec-number&gt;&lt;foreign-keys&gt;&lt;key app="EN" db-id="twvpvpzrmraraue02fm5vd5etx0ewxa9e9rf" timestamp="1468821315"&gt;396&lt;/key&gt;&lt;/foreign-keys&gt;&lt;ref-type name="Journal Article"&gt;17&lt;/ref-type&gt;&lt;contributors&gt;&lt;authors&gt;&lt;author&gt;Warton, David I.&lt;/author&gt;&lt;author&gt;Wright, Ian J.&lt;/author&gt;&lt;author&gt;Falster, Daniel S.&lt;/author&gt;&lt;author&gt;Westoby, Mark&lt;/author&gt;&lt;/authors&gt;&lt;/contributors&gt;&lt;titles&gt;&lt;title&gt;Bivariate line-fitting methods for allometry&lt;/title&gt;&lt;secondary-title&gt;Biological Reviews&lt;/secondary-title&gt;&lt;/titles&gt;&lt;periodical&gt;&lt;full-title&gt;Biological Reviews&lt;/full-title&gt;&lt;/periodical&gt;&lt;pages&gt;259-291&lt;/pages&gt;&lt;volume&gt;81&lt;/volume&gt;&lt;number&gt;2&lt;/number&gt;&lt;keywords&gt;&lt;keyword&gt;model II regression&lt;/keyword&gt;&lt;keyword&gt;errors-in-variables models&lt;/keyword&gt;&lt;keyword&gt;standardised major axis&lt;/keyword&gt;&lt;keyword&gt;functional and structural relationships&lt;/keyword&gt;&lt;keyword&gt;measurement error&lt;/keyword&gt;&lt;keyword&gt;method-of-moments regression&lt;/keyword&gt;&lt;keyword&gt;test for common slopes&lt;/keyword&gt;&lt;keyword&gt;analysis of covariance&lt;/keyword&gt;&lt;/keywords&gt;&lt;dates&gt;&lt;year&gt;2006&lt;/year&gt;&lt;/dates&gt;&lt;publisher&gt;Blackwell Publishing Ltd&lt;/publisher&gt;&lt;isbn&gt;1469-185X&lt;/isbn&gt;&lt;urls&gt;&lt;related-urls&gt;&lt;url&gt;http://dx.doi.org/10.1017/S1464793106007007&lt;/url&gt;&lt;/related-urls&gt;&lt;/urls&gt;&lt;electronic-resource-num&gt;10.1017/S1464793106007007&lt;/electronic-resource-num&gt;&lt;/record&gt;&lt;/Cite&gt;&lt;/EndNote&gt;</w:instrText>
      </w:r>
      <w:r>
        <w:rPr>
          <w:rFonts w:ascii="Times New Roman" w:hAnsi="Times New Roman" w:cs="Times New Roman"/>
        </w:rPr>
        <w:fldChar w:fldCharType="end"/>
      </w:r>
      <w:r>
        <w:rPr>
          <w:rFonts w:ascii="Times New Roman" w:hAnsi="Times New Roman" w:cs="Times New Roman"/>
        </w:rPr>
        <w:t>et al. 2006; Legendre &amp; Legendre 2012</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Hidden="1"&gt;&lt;Author&gt;Legendre&lt;/Author&gt;&lt;Year&gt;2012&lt;/Year&gt;&lt;RecNum&gt;423&lt;/RecNum&gt;&lt;record&gt;&lt;rec-number&gt;423&lt;/rec-number&gt;&lt;foreign-keys&gt;&lt;key app="EN" db-id="twvpvpzrmraraue02fm5vd5etx0ewxa9e9rf" timestamp="1526608184"&gt;423&lt;/key&gt;&lt;/foreign-keys&gt;&lt;ref-type name="Book"&gt;6&lt;/ref-type&gt;&lt;contributors&gt;&lt;authors&gt;&lt;author&gt;Legendre, Pierre&lt;/author&gt;&lt;author&gt;Legendre, Loic FJ&lt;/author&gt;&lt;/authors&gt;&lt;/contributors&gt;&lt;titles&gt;&lt;title&gt;Numerical ecology&lt;/title&gt;&lt;/titles&gt;&lt;volume&gt;24&lt;/volume&gt;&lt;dates&gt;&lt;year&gt;2012&lt;/year&gt;&lt;/dates&gt;&lt;publisher&gt;Elsevier&lt;/publisher&gt;&lt;isbn&gt;0444538690&lt;/isbn&gt;&lt;urls&gt;&lt;/urls&gt;&lt;/record&gt;&lt;/Cite&gt;&lt;/EndNote&gt;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w:t>
      </w:r>
      <w:r>
        <w:rPr>
          <w:rFonts w:ascii="Times New Roman" w:hAnsi="Times New Roman" w:cs="Times New Roman"/>
        </w:rPr>
        <w:t xml:space="preserve">. </w:t>
      </w:r>
      <w:commentRangeStart w:id="57"/>
      <w:r>
        <w:rPr>
          <w:rFonts w:ascii="Times New Roman" w:hAnsi="Times New Roman" w:cs="Times New Roman"/>
        </w:rPr>
        <w:t>This has</w:t>
      </w:r>
      <w:r w:rsidRPr="009C7B85">
        <w:rPr>
          <w:rFonts w:ascii="Times New Roman" w:hAnsi="Times New Roman" w:cs="Times New Roman"/>
        </w:rPr>
        <w:t xml:space="preserve"> led to a lack of incorporation of mixed effects and/or phylogenetic model structures (e.g. phylogenetic generalized least squares (PGLS) (Harvey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Hidden="1"&gt;&lt;Author&gt;Harvey&lt;/Author&gt;&lt;Year&gt;1991&lt;/Year&gt;&lt;RecNum&gt;365&lt;/RecNum&gt;&lt;record&gt;&lt;rec-number&gt;365&lt;/rec-number&gt;&lt;foreign-keys&gt;&lt;key app="EN" db-id="twvpvpzrmraraue02fm5vd5etx0ewxa9e9rf" timestamp="1468819772"&gt;365&lt;/key&gt;&lt;/foreign-keys&gt;&lt;ref-type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Pr>
          <w:rFonts w:ascii="Times New Roman" w:hAnsi="Times New Roman" w:cs="Times New Roman"/>
        </w:rPr>
        <w:fldChar w:fldCharType="end"/>
      </w:r>
      <w:r w:rsidRPr="009C7B85">
        <w:rPr>
          <w:rFonts w:ascii="Times New Roman" w:hAnsi="Times New Roman" w:cs="Times New Roman"/>
        </w:rPr>
        <w:t>&amp; Pagel 1991)) despite their importance in explaining key ecological and evolutionary processes (</w:t>
      </w:r>
      <w:r>
        <w:rPr>
          <w:rFonts w:ascii="Times New Roman" w:hAnsi="Times New Roman" w:cs="Times New Roman"/>
        </w:rPr>
        <w:t xml:space="preserve">e.g. </w:t>
      </w:r>
      <w:r w:rsidRPr="009C7B85">
        <w:rPr>
          <w:rFonts w:ascii="Times New Roman" w:hAnsi="Times New Roman" w:cs="Times New Roman"/>
        </w:rPr>
        <w:t>Bolker</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Hidden="1"&gt;&lt;Author&gt;Bolker&lt;/Author&gt;&lt;Year&gt;2009&lt;/Year&gt;&lt;RecNum&gt;415&lt;/RecNum&gt;&lt;record&gt;&lt;rec-number&gt;415&lt;/rec-number&gt;&lt;foreign-keys&gt;&lt;key app="EN" db-id="twvpvpzrmraraue02fm5vd5etx0ewxa9e9rf" timestamp="1526532696"&gt;415&lt;/key&gt;&lt;/foreign-keys&gt;&lt;ref-type name="Journal Article"&gt;17&lt;/ref-type&gt;&lt;contributors&gt;&lt;authors&gt;&lt;author&gt;Bolker, Benjamin M&lt;/author&gt;&lt;author&gt;Brooks, Mollie E&lt;/author&gt;&lt;author&gt;Clark, Connie J&lt;/author&gt;&lt;author&gt;Geange, Shane W&lt;/author&gt;&lt;author&gt;Poulsen, John R&lt;/author&gt;&lt;author&gt;Stevens, M Henry H&lt;/author&gt;&lt;author&gt;White, Jada-Simone S&lt;/author&gt;&lt;/authors&gt;&lt;/contributors&gt;&lt;titles&gt;&lt;title&gt;Generalized linear mixed models: a practical guide for ecology and evolution&lt;/title&gt;&lt;secondary-title&gt;Trends in ecology &amp;amp; evolution&lt;/secondary-title&gt;&lt;/titles&gt;&lt;periodical&gt;&lt;full-title&gt;Trends in ecology &amp;amp; evolution&lt;/full-title&gt;&lt;/periodical&gt;&lt;pages&gt;127-135&lt;/pages&gt;&lt;volume&gt;24&lt;/volume&gt;&lt;number&gt;3&lt;/number&gt;&lt;dates&gt;&lt;year&gt;2009&lt;/year&gt;&lt;/dates&gt;&lt;isbn&gt;0169-5347&lt;/isbn&gt;&lt;urls&gt;&lt;/urls&gt;&lt;/record&gt;&lt;/Cite&gt;&lt;/EndNote&gt;</w:instrText>
      </w:r>
      <w:r>
        <w:rPr>
          <w:rFonts w:ascii="Times New Roman" w:hAnsi="Times New Roman" w:cs="Times New Roman"/>
        </w:rPr>
        <w:fldChar w:fldCharType="end"/>
      </w:r>
      <w:r>
        <w:rPr>
          <w:rFonts w:ascii="Times New Roman" w:hAnsi="Times New Roman" w:cs="Times New Roman"/>
        </w:rPr>
        <w:t xml:space="preserve">et al. 2009, Duncan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Hidden="1"&gt;&lt;Author&gt;Duncan&lt;/Author&gt;&lt;Year&gt;2007&lt;/Year&gt;&lt;RecNum&gt;424&lt;/RecNum&gt;&lt;record&gt;&lt;rec-number&gt;424&lt;/rec-number&gt;&lt;foreign-keys&gt;&lt;key app="EN" db-id="twvpvpzrmraraue02fm5vd5etx0ewxa9e9rf" timestamp="1526608230"&gt;424&lt;/key&gt;&lt;/foreign-keys&gt;&lt;ref-type name="Journal Article"&gt;17&lt;/ref-type&gt;&lt;contributors&gt;&lt;authors&gt;&lt;author&gt;Duncan, Richard P&lt;/author&gt;&lt;author&gt;Forsyth, David M&lt;/author&gt;&lt;author&gt;Hone, Jim&lt;/author&gt;&lt;/authors&gt;&lt;/contributors&gt;&lt;titles&gt;&lt;title&gt;Testing the metabolic theory of ecology: allometric scaling exponents in mammals&lt;/title&gt;&lt;secondary-title&gt;Ecology&lt;/secondary-title&gt;&lt;/titles&gt;&lt;periodical&gt;&lt;full-title&gt;Ecology&lt;/full-title&gt;&lt;/periodical&gt;&lt;pages&gt;324-333&lt;/pages&gt;&lt;volume&gt;88&lt;/volume&gt;&lt;number&gt;2&lt;/number&gt;&lt;dates&gt;&lt;year&gt;2007&lt;/year&gt;&lt;/dates&gt;&lt;isbn&gt;1939-9170&lt;/isbn&gt;&lt;urls&gt;&lt;/urls&gt;&lt;/record&gt;&lt;/Cite&gt;&lt;/EndNote&gt;</w:instrText>
      </w:r>
      <w:r>
        <w:rPr>
          <w:rFonts w:ascii="Times New Roman" w:hAnsi="Times New Roman" w:cs="Times New Roman"/>
        </w:rPr>
        <w:fldChar w:fldCharType="end"/>
      </w:r>
      <w:r>
        <w:rPr>
          <w:rFonts w:ascii="Times New Roman" w:hAnsi="Times New Roman" w:cs="Times New Roman"/>
        </w:rPr>
        <w:t>et al. 2007</w:t>
      </w:r>
      <w:r w:rsidRPr="009C7B85">
        <w:rPr>
          <w:rFonts w:ascii="Times New Roman" w:hAnsi="Times New Roman" w:cs="Times New Roman"/>
        </w:rPr>
        <w:t xml:space="preserve">). </w:t>
      </w:r>
      <w:commentRangeEnd w:id="57"/>
      <w:r>
        <w:rPr>
          <w:rStyle w:val="CommentReference"/>
        </w:rPr>
        <w:commentReference w:id="57"/>
      </w:r>
      <w:r w:rsidRPr="009C7B85">
        <w:rPr>
          <w:rFonts w:ascii="Times New Roman" w:hAnsi="Times New Roman" w:cs="Times New Roman"/>
        </w:rPr>
        <w:t xml:space="preserve">Further, model validation techniques, such as cross-validation, which are common-place in statistics </w:t>
      </w:r>
      <w:r w:rsidRPr="009C7B85">
        <w:rPr>
          <w:rFonts w:ascii="Times New Roman" w:hAnsi="Times New Roman" w:cs="Times New Roman"/>
        </w:rPr>
        <w:lastRenderedPageBreak/>
        <w:t>(</w:t>
      </w:r>
      <w:r>
        <w:rPr>
          <w:rFonts w:ascii="Times New Roman" w:hAnsi="Times New Roman" w:cs="Times New Roman"/>
        </w:rPr>
        <w:t xml:space="preserve">Stone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Hidden="1"&gt;&lt;Author&gt;Stone&lt;/Author&gt;&lt;Year&gt;1974&lt;/Year&gt;&lt;RecNum&gt;416&lt;/RecNum&gt;&lt;record&gt;&lt;rec-number&gt;416&lt;/rec-number&gt;&lt;foreign-keys&gt;&lt;key app="EN" db-id="twvpvpzrmraraue02fm5vd5etx0ewxa9e9rf" timestamp="1526533033"&gt;416&lt;/key&gt;&lt;/foreign-keys&gt;&lt;ref-type name="Journal Article"&gt;17&lt;/ref-type&gt;&lt;contributors&gt;&lt;authors&gt;&lt;author&gt;Stone, Mervyn&lt;/author&gt;&lt;/authors&gt;&lt;/contributors&gt;&lt;titles&gt;&lt;title&gt;Cross-validatory choice and assessment of statistical predictions&lt;/title&gt;&lt;secondary-title&gt;Journal of the royal statistical society. Series B (Methodological)&lt;/secondary-title&gt;&lt;/titles&gt;&lt;periodical&gt;&lt;full-title&gt;Journal of the royal statistical society. Series B (Methodological)&lt;/full-title&gt;&lt;/periodical&gt;&lt;pages&gt;111-147&lt;/pages&gt;&lt;dates&gt;&lt;year&gt;1974&lt;/year&gt;&lt;/dates&gt;&lt;isbn&gt;0035-9246&lt;/isbn&gt;&lt;urls&gt;&lt;/urls&gt;&lt;/record&gt;&lt;/Cite&gt;&lt;/EndNote&gt;</w:instrText>
      </w:r>
      <w:r>
        <w:rPr>
          <w:rFonts w:ascii="Times New Roman" w:hAnsi="Times New Roman" w:cs="Times New Roman"/>
        </w:rPr>
        <w:fldChar w:fldCharType="end"/>
      </w:r>
      <w:r>
        <w:rPr>
          <w:rFonts w:ascii="Times New Roman" w:hAnsi="Times New Roman" w:cs="Times New Roman"/>
        </w:rPr>
        <w:t>1974</w:t>
      </w:r>
      <w:r w:rsidRPr="009C7B85">
        <w:rPr>
          <w:rFonts w:ascii="Times New Roman" w:hAnsi="Times New Roman" w:cs="Times New Roman"/>
        </w:rPr>
        <w:t xml:space="preserve">), have been overlooked in predictive ecology, with the exception of </w:t>
      </w:r>
      <w:r>
        <w:rPr>
          <w:rFonts w:ascii="Times New Roman" w:hAnsi="Times New Roman" w:cs="Times New Roman"/>
        </w:rPr>
        <w:t>species</w:t>
      </w:r>
      <w:r w:rsidRPr="009C7B85">
        <w:rPr>
          <w:rFonts w:ascii="Times New Roman" w:hAnsi="Times New Roman" w:cs="Times New Roman"/>
        </w:rPr>
        <w:t xml:space="preserve"> distribution </w:t>
      </w:r>
      <w:r>
        <w:rPr>
          <w:rFonts w:ascii="Times New Roman" w:hAnsi="Times New Roman" w:cs="Times New Roman"/>
        </w:rPr>
        <w:t xml:space="preserve">and resource selection </w:t>
      </w:r>
      <w:r w:rsidRPr="009C7B85">
        <w:rPr>
          <w:rFonts w:ascii="Times New Roman" w:hAnsi="Times New Roman" w:cs="Times New Roman"/>
        </w:rPr>
        <w:t>modelling (e</w:t>
      </w:r>
      <w:r>
        <w:rPr>
          <w:rFonts w:ascii="Times New Roman" w:hAnsi="Times New Roman" w:cs="Times New Roman"/>
        </w:rPr>
        <w:t>.</w:t>
      </w:r>
      <w:r w:rsidRPr="009C7B85">
        <w:rPr>
          <w:rFonts w:ascii="Times New Roman" w:hAnsi="Times New Roman" w:cs="Times New Roman"/>
        </w:rPr>
        <w:t>g.</w:t>
      </w:r>
      <w:r>
        <w:rPr>
          <w:rFonts w:ascii="Times New Roman" w:hAnsi="Times New Roman" w:cs="Times New Roman"/>
        </w:rPr>
        <w:t xml:space="preserve"> Boyce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Hidden="1"&gt;&lt;Author&gt;Boyce&lt;/Author&gt;&lt;Year&gt;2002&lt;/Year&gt;&lt;RecNum&gt;417&lt;/RecNum&gt;&lt;record&gt;&lt;rec-number&gt;417&lt;/rec-number&gt;&lt;foreign-keys&gt;&lt;key app="EN" db-id="twvpvpzrmraraue02fm5vd5etx0ewxa9e9rf" timestamp="1526533076"&gt;417&lt;/key&gt;&lt;/foreign-keys&gt;&lt;ref-type name="Journal Article"&gt;17&lt;/ref-type&gt;&lt;contributors&gt;&lt;authors&gt;&lt;author&gt;Boyce, Mark S&lt;/author&gt;&lt;author&gt;Vernier, Pierre R&lt;/author&gt;&lt;author&gt;Nielsen, Scott E&lt;/author&gt;&lt;author&gt;Schmiegelow, Fiona KA&lt;/author&gt;&lt;/authors&gt;&lt;/contributors&gt;&lt;titles&gt;&lt;title&gt;Evaluating resource selection functions&lt;/title&gt;&lt;secondary-title&gt;Ecological modelling&lt;/secondary-title&gt;&lt;/titles&gt;&lt;periodical&gt;&lt;full-title&gt;Ecological modelling&lt;/full-title&gt;&lt;/periodical&gt;&lt;pages&gt;281-300&lt;/pages&gt;&lt;volume&gt;157&lt;/volume&gt;&lt;number&gt;2-3&lt;/number&gt;&lt;dates&gt;&lt;year&gt;2002&lt;/year&gt;&lt;/dates&gt;&lt;isbn&gt;0304-3800&lt;/isbn&gt;&lt;urls&gt;&lt;/urls&gt;&lt;/record&gt;&lt;/Cite&gt;&lt;/EndNote&gt;</w:instrText>
      </w:r>
      <w:r>
        <w:rPr>
          <w:rFonts w:ascii="Times New Roman" w:hAnsi="Times New Roman" w:cs="Times New Roman"/>
        </w:rPr>
        <w:fldChar w:fldCharType="end"/>
      </w:r>
      <w:r>
        <w:rPr>
          <w:rFonts w:ascii="Times New Roman" w:hAnsi="Times New Roman" w:cs="Times New Roman"/>
        </w:rPr>
        <w:t xml:space="preserve">et al. 2002; </w:t>
      </w:r>
      <w:r w:rsidRPr="009C7B85">
        <w:rPr>
          <w:rFonts w:ascii="Times New Roman" w:hAnsi="Times New Roman" w:cs="Times New Roman"/>
        </w:rPr>
        <w:t xml:space="preserve">Wenger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Hidden="1"&gt;&lt;Author&gt;Wenger&lt;/Author&gt;&lt;Year&gt;2012&lt;/Year&gt;&lt;RecNum&gt;418&lt;/RecNum&gt;&lt;record&gt;&lt;rec-number&gt;418&lt;/rec-number&gt;&lt;foreign-keys&gt;&lt;key app="EN" db-id="twvpvpzrmraraue02fm5vd5etx0ewxa9e9rf" timestamp="1526533094"&gt;418&lt;/key&gt;&lt;/foreign-keys&gt;&lt;ref-type name="Journal Article"&gt;17&lt;/ref-type&gt;&lt;contributors&gt;&lt;authors&gt;&lt;author&gt;Wenger, Seth J&lt;/author&gt;&lt;author&gt;Olden, Julian D&lt;/author&gt;&lt;/authors&gt;&lt;/contributors&gt;&lt;titles&gt;&lt;title&gt;Assessing transferability of ecological models: an underappreciated aspect of statistical validation&lt;/title&gt;&lt;secondary-title&gt;Methods in Ecology and Evolution&lt;/secondary-title&gt;&lt;/titles&gt;&lt;periodical&gt;&lt;full-title&gt;Methods in Ecology and Evolution&lt;/full-title&gt;&lt;/periodical&gt;&lt;pages&gt;260-267&lt;/pages&gt;&lt;volume&gt;3&lt;/volume&gt;&lt;number&gt;2&lt;/number&gt;&lt;dates&gt;&lt;year&gt;2012&lt;/year&gt;&lt;/dates&gt;&lt;isbn&gt;2041-210X&lt;/isbn&gt;&lt;urls&gt;&lt;/urls&gt;&lt;/record&gt;&lt;/Cite&gt;&lt;/EndNote&gt;</w:instrText>
      </w:r>
      <w:r>
        <w:rPr>
          <w:rFonts w:ascii="Times New Roman" w:hAnsi="Times New Roman" w:cs="Times New Roman"/>
        </w:rPr>
        <w:fldChar w:fldCharType="end"/>
      </w:r>
      <w:r>
        <w:rPr>
          <w:rFonts w:ascii="Times New Roman" w:hAnsi="Times New Roman" w:cs="Times New Roman"/>
        </w:rPr>
        <w:t>&amp;</w:t>
      </w:r>
      <w:r w:rsidRPr="009C7B85">
        <w:rPr>
          <w:rFonts w:ascii="Times New Roman" w:hAnsi="Times New Roman" w:cs="Times New Roman"/>
        </w:rPr>
        <w:t xml:space="preserve"> Olden 2012</w:t>
      </w:r>
      <w:r>
        <w:rPr>
          <w:rFonts w:ascii="Times New Roman" w:hAnsi="Times New Roman" w:cs="Times New Roman"/>
        </w:rPr>
        <w:t>;</w:t>
      </w:r>
      <w:r w:rsidRPr="009C7B85">
        <w:rPr>
          <w:rFonts w:ascii="Times New Roman" w:hAnsi="Times New Roman" w:cs="Times New Roman"/>
        </w:rPr>
        <w:t xml:space="preserve"> Boria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Hidden="1"&gt;&lt;Author&gt;Boria&lt;/Author&gt;&lt;Year&gt;2014&lt;/Year&gt;&lt;RecNum&gt;419&lt;/RecNum&gt;&lt;record&gt;&lt;rec-number&gt;419&lt;/rec-number&gt;&lt;foreign-keys&gt;&lt;key app="EN" db-id="twvpvpzrmraraue02fm5vd5etx0ewxa9e9rf" timestamp="1526533115"&gt;419&lt;/key&gt;&lt;/foreign-keys&gt;&lt;ref-type name="Journal Article"&gt;17&lt;/ref-type&gt;&lt;contributors&gt;&lt;authors&gt;&lt;author&gt;Boria, Robert A&lt;/author&gt;&lt;author&gt;Olson, Link E&lt;/author&gt;&lt;author&gt;Goodman, Steven M&lt;/author&gt;&lt;author&gt;Anderson, Robert P&lt;/author&gt;&lt;/authors&gt;&lt;/contributors&gt;&lt;titles&gt;&lt;title&gt;Spatial filtering to reduce sampling bias can improve the performance of ecological niche models&lt;/title&gt;&lt;secondary-title&gt;Ecological Modelling&lt;/secondary-title&gt;&lt;/titles&gt;&lt;periodical&gt;&lt;full-title&gt;Ecological modelling&lt;/full-title&gt;&lt;/periodical&gt;&lt;pages&gt;73-77&lt;/pages&gt;&lt;volume&gt;275&lt;/volume&gt;&lt;dates&gt;&lt;year&gt;2014&lt;/year&gt;&lt;/dates&gt;&lt;isbn&gt;0304-3800&lt;/isbn&gt;&lt;urls&gt;&lt;/urls&gt;&lt;/record&gt;&lt;/Cite&gt;&lt;/EndNote&gt;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2014). </w:t>
      </w:r>
      <w:commentRangeStart w:id="58"/>
      <w:commentRangeStart w:id="59"/>
      <w:r w:rsidRPr="009C7B85">
        <w:rPr>
          <w:rFonts w:ascii="Times New Roman" w:hAnsi="Times New Roman" w:cs="Times New Roman"/>
        </w:rPr>
        <w:t xml:space="preserve">It is becoming clear these methods, in model building and testing, are necessary given the increasing burden of proof in biological prediction. </w:t>
      </w:r>
      <w:commentRangeEnd w:id="58"/>
      <w:r>
        <w:rPr>
          <w:rStyle w:val="CommentReference"/>
        </w:rPr>
        <w:commentReference w:id="58"/>
      </w:r>
      <w:commentRangeEnd w:id="59"/>
      <w:r w:rsidR="00FB7D20">
        <w:rPr>
          <w:rStyle w:val="CommentReference"/>
        </w:rPr>
        <w:commentReference w:id="59"/>
      </w:r>
      <w:r w:rsidRPr="009C7B85">
        <w:rPr>
          <w:rFonts w:ascii="Times New Roman" w:hAnsi="Times New Roman" w:cs="Times New Roman"/>
        </w:rPr>
        <w:t xml:space="preserve">Further, ‘iterative model-building’, </w:t>
      </w:r>
      <w:commentRangeStart w:id="60"/>
      <w:commentRangeStart w:id="61"/>
      <w:r w:rsidRPr="009C7B85">
        <w:rPr>
          <w:rFonts w:ascii="Times New Roman" w:hAnsi="Times New Roman" w:cs="Times New Roman"/>
        </w:rPr>
        <w:t xml:space="preserve">whereby equations can be periodically updated rather than differentiated and replaced, </w:t>
      </w:r>
      <w:commentRangeEnd w:id="60"/>
      <w:r>
        <w:rPr>
          <w:rStyle w:val="CommentReference"/>
        </w:rPr>
        <w:commentReference w:id="60"/>
      </w:r>
      <w:commentRangeEnd w:id="61"/>
      <w:r w:rsidR="00B100FC">
        <w:rPr>
          <w:rStyle w:val="CommentReference"/>
        </w:rPr>
        <w:commentReference w:id="61"/>
      </w:r>
      <w:r w:rsidRPr="009C7B85">
        <w:rPr>
          <w:rFonts w:ascii="Times New Roman" w:hAnsi="Times New Roman" w:cs="Times New Roman"/>
        </w:rPr>
        <w:t xml:space="preserve">represents an as-yet untested avenue for greater accuracy and wider </w:t>
      </w:r>
      <w:r>
        <w:rPr>
          <w:rFonts w:ascii="Times New Roman" w:hAnsi="Times New Roman" w:cs="Times New Roman"/>
        </w:rPr>
        <w:t>applicability of predictive allometry</w:t>
      </w:r>
      <w:r w:rsidRPr="009C7B85">
        <w:rPr>
          <w:rFonts w:ascii="Times New Roman" w:hAnsi="Times New Roman" w:cs="Times New Roman"/>
        </w:rPr>
        <w:t>.</w:t>
      </w:r>
    </w:p>
    <w:p w14:paraId="2A75F7DA" w14:textId="77777777" w:rsidR="00EA6D10" w:rsidRPr="009C7B85" w:rsidRDefault="00EA6D10" w:rsidP="00CC48BB">
      <w:pPr>
        <w:spacing w:line="480" w:lineRule="auto"/>
        <w:jc w:val="both"/>
        <w:rPr>
          <w:rFonts w:ascii="Times New Roman" w:hAnsi="Times New Roman" w:cs="Times New Roman"/>
        </w:rPr>
      </w:pPr>
    </w:p>
    <w:p w14:paraId="0AB2230A"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A number of key pollination traits </w:t>
      </w:r>
      <w:del w:id="62" w:author="Dr. Vesna Gagic" w:date="2018-05-22T08:21:00Z">
        <w:r w:rsidRPr="009C7B85" w:rsidDel="00AA0297">
          <w:rPr>
            <w:rFonts w:ascii="Times New Roman" w:hAnsi="Times New Roman" w:cs="Times New Roman"/>
          </w:rPr>
          <w:delText>exhibit allometric scaling</w:delText>
        </w:r>
      </w:del>
      <w:ins w:id="63" w:author="Dr. Vesna Gagic" w:date="2018-05-22T08:21:00Z">
        <w:r>
          <w:rPr>
            <w:rFonts w:ascii="Times New Roman" w:hAnsi="Times New Roman" w:cs="Times New Roman"/>
          </w:rPr>
          <w:t>are linked to their body size</w:t>
        </w:r>
      </w:ins>
      <w:r w:rsidRPr="009C7B85">
        <w:rPr>
          <w:rFonts w:ascii="Times New Roman" w:hAnsi="Times New Roman" w:cs="Times New Roman"/>
        </w:rPr>
        <w:t>. In bees, body size affects insect activity rate</w:t>
      </w:r>
      <w:r>
        <w:rPr>
          <w:rFonts w:ascii="Times New Roman" w:hAnsi="Times New Roman" w:cs="Times New Roman"/>
        </w:rPr>
        <w:t>s/periods (Streinzer</w:t>
      </w:r>
      <w:r w:rsidRPr="00CC48B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Hidden="1"&gt;&lt;Author&gt;Streinzer&lt;/Author&gt;&lt;Year&gt;2016&lt;/Year&gt;&lt;RecNum&gt;397&lt;/RecNum&gt;&lt;record&gt;&lt;rec-number&gt;397&lt;/rec-number&gt;&lt;foreign-keys&gt;&lt;key app="EN" db-id="twvpvpzrmraraue02fm5vd5etx0ewxa9e9rf" timestamp="1477529680"&gt;397&lt;/key&gt;&lt;/foreign-keys&gt;&lt;ref-type name="Journal Article"&gt;17&lt;/ref-type&gt;&lt;contributors&gt;&lt;authors&gt;&lt;author&gt;Streinzer, M.&lt;/author&gt;&lt;author&gt;Huber, W.&lt;/author&gt;&lt;author&gt;Spaethe, J.&lt;/author&gt;&lt;/authors&gt;&lt;/contributors&gt;&lt;titles&gt;&lt;title&gt;Body size limits dim-light foraging activity in stingless bees (Apidae: Meliponini)&lt;/title&gt;&lt;secondary-title&gt;Journal of Comparative Physiology A&lt;/secondary-title&gt;&lt;/titles&gt;&lt;periodical&gt;&lt;full-title&gt;Journal of Comparative Physiology A&lt;/full-title&gt;&lt;/periodical&gt;&lt;pages&gt;643-655&lt;/pages&gt;&lt;volume&gt;202&lt;/volume&gt;&lt;dates&gt;&lt;year&gt;2016&lt;/year&gt;&lt;/dates&gt;&lt;urls&gt;&lt;/urls&gt;&lt;/record&gt;&lt;/Cite&gt;&lt;/EndNote&gt;</w:instrText>
      </w:r>
      <w:r>
        <w:rPr>
          <w:rFonts w:ascii="Times New Roman" w:hAnsi="Times New Roman" w:cs="Times New Roman"/>
        </w:rPr>
        <w:fldChar w:fldCharType="end"/>
      </w:r>
      <w:r>
        <w:rPr>
          <w:rFonts w:ascii="Times New Roman" w:hAnsi="Times New Roman" w:cs="Times New Roman"/>
        </w:rPr>
        <w:t>et al. 2016</w:t>
      </w:r>
      <w:r w:rsidRPr="009C7B85">
        <w:rPr>
          <w:rFonts w:ascii="Times New Roman" w:hAnsi="Times New Roman" w:cs="Times New Roman"/>
        </w:rPr>
        <w:t xml:space="preserve">), pollen load (e.g. Ramalho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1998), foraging </w:t>
      </w:r>
      <w:r>
        <w:rPr>
          <w:rFonts w:ascii="Times New Roman" w:hAnsi="Times New Roman" w:cs="Times New Roman"/>
        </w:rPr>
        <w:t>distance</w:t>
      </w:r>
      <w:r w:rsidRPr="009C7B85">
        <w:rPr>
          <w:rFonts w:ascii="Times New Roman" w:hAnsi="Times New Roman" w:cs="Times New Roman"/>
        </w:rPr>
        <w:t xml:space="preserve"> (</w:t>
      </w:r>
      <w:r>
        <w:rPr>
          <w:rFonts w:ascii="Times New Roman" w:hAnsi="Times New Roman" w:cs="Times New Roman"/>
        </w:rPr>
        <w:t xml:space="preserve">e.g. Greenleaf et al. 2007; van Nieuwstadt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Hidden="1"&gt;&lt;Author&gt;Van Nieuwstadt&lt;/Author&gt;&lt;Year&gt;1996&lt;/Year&gt;&lt;RecNum&gt;425&lt;/RecNum&gt;&lt;record&gt;&lt;rec-number&gt;425&lt;/rec-number&gt;&lt;foreign-keys&gt;&lt;key app="EN" db-id="twvpvpzrmraraue02fm5vd5etx0ewxa9e9rf" timestamp="1526608304"&gt;425&lt;/key&gt;&lt;/foreign-keys&gt;&lt;ref-type name="Journal Article"&gt;17&lt;/ref-type&gt;&lt;contributors&gt;&lt;authors&gt;&lt;author&gt;Van Nieuwstadt, MGL&lt;/author&gt;&lt;author&gt;Iraheta, CE Ruano&lt;/author&gt;&lt;/authors&gt;&lt;/contributors&gt;&lt;titles&gt;&lt;title&gt;Relation between size and foraging range in stingless bees (Apidae, Meliponinae)&lt;/title&gt;&lt;secondary-title&gt;Apidologie&lt;/secondary-title&gt;&lt;/titles&gt;&lt;periodical&gt;&lt;full-title&gt;Apidologie&lt;/full-title&gt;&lt;/periodical&gt;&lt;pages&gt;219-228&lt;/pages&gt;&lt;volume&gt;27&lt;/volume&gt;&lt;number&gt;4&lt;/number&gt;&lt;dates&gt;&lt;year&gt;1996&lt;/year&gt;&lt;/dates&gt;&lt;isbn&gt;0044-8435&lt;/isbn&gt;&lt;urls&gt;&lt;/urls&gt;&lt;/record&gt;&lt;/Cite&gt;&lt;/EndNote&gt;</w:instrText>
      </w:r>
      <w:r>
        <w:rPr>
          <w:rFonts w:ascii="Times New Roman" w:hAnsi="Times New Roman" w:cs="Times New Roman"/>
        </w:rPr>
        <w:fldChar w:fldCharType="end"/>
      </w:r>
      <w:r>
        <w:rPr>
          <w:rFonts w:ascii="Times New Roman" w:hAnsi="Times New Roman" w:cs="Times New Roman"/>
        </w:rPr>
        <w:t xml:space="preserve">&amp; Iraheta 1996), </w:t>
      </w:r>
      <w:r w:rsidRPr="009C7B85">
        <w:rPr>
          <w:rFonts w:ascii="Times New Roman" w:hAnsi="Times New Roman" w:cs="Times New Roman"/>
        </w:rPr>
        <w:t xml:space="preserve">proboscis length (Cariveau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Hidden="1"&gt;&lt;Author&gt;Cariveau&lt;/Author&gt;&lt;Year&gt;2016&lt;/Year&gt;&lt;RecNum&gt;186&lt;/RecNum&gt;&lt;record&gt;&lt;rec-number&gt;186&lt;/rec-number&gt;&lt;foreign-keys&gt;&lt;key app="EN" db-id="twvpvpzrmraraue02fm5vd5etx0ewxa9e9rf" timestamp="1465778007"&gt;186&lt;/key&gt;&lt;/foreign-keys&gt;&lt;ref-type name="Journal Article"&gt;17&lt;/ref-type&gt;&lt;contributors&gt;&lt;authors&gt;&lt;author&gt;Cariveau, Daniel P.&lt;/author&gt;&lt;author&gt;Nayak, Geetha K.&lt;/author&gt;&lt;author&gt;Bartomeus, Ignasi&lt;/author&gt;&lt;author&gt;Zientek, Joseph&lt;/author&gt;&lt;author&gt;Ascher, John S.&lt;/author&gt;&lt;author&gt;Gibbs, Jason&lt;/author&gt;&lt;author&gt;Winfree, Rachael&lt;/author&gt;&lt;/authors&gt;&lt;/contributors&gt;&lt;titles&gt;&lt;title&gt;The Allometry of Bee Proboscis Length and Its Uses in Ecology&lt;/title&gt;&lt;secondary-title&gt;Plos One&lt;/secondary-title&gt;&lt;/titles&gt;&lt;periodical&gt;&lt;full-title&gt;PLoS One&lt;/full-title&gt;&lt;/periodical&gt;&lt;volume&gt;11&lt;/volume&gt;&lt;number&gt;3&lt;/number&gt;&lt;dates&gt;&lt;year&gt;2016&lt;/year&gt;&lt;pub-dates&gt;&lt;date&gt;Mar 17&lt;/date&gt;&lt;/pub-dates&gt;&lt;/dates&gt;&lt;isbn&gt;1932-6203&lt;/isbn&gt;&lt;accession-num&gt;WOS:000372580300076&lt;/accession-num&gt;&lt;urls&gt;&lt;related-urls&gt;&lt;url&gt;&amp;lt;Go to ISI&amp;gt;://WOS:000372580300076&lt;/url&gt;&lt;url&gt;http://journals.plos.org/plosone/article/asset?id=10.1371/journal.pone.0151482.PDF&lt;/url&gt;&lt;/related-urls&gt;&lt;/urls&gt;&lt;custom7&gt;e0151482&lt;/custom7&gt;&lt;electronic-resource-num&gt;10.1371/journal.pone.0151482&lt;/electronic-resource-num&gt;&lt;/record&gt;&lt;/Cite&gt;&lt;/EndNote&gt;</w:instrText>
      </w:r>
      <w:r>
        <w:rPr>
          <w:rFonts w:ascii="Times New Roman" w:hAnsi="Times New Roman" w:cs="Times New Roman"/>
        </w:rPr>
        <w:fldChar w:fldCharType="end"/>
      </w:r>
      <w:r w:rsidRPr="009C7B85">
        <w:rPr>
          <w:rFonts w:ascii="Times New Roman" w:hAnsi="Times New Roman" w:cs="Times New Roman"/>
        </w:rPr>
        <w:t>et al. 2016)</w:t>
      </w:r>
      <w:r>
        <w:rPr>
          <w:rFonts w:ascii="Times New Roman" w:hAnsi="Times New Roman" w:cs="Times New Roman"/>
        </w:rPr>
        <w:t xml:space="preserve"> </w:t>
      </w:r>
      <w:commentRangeStart w:id="64"/>
      <w:commentRangeStart w:id="65"/>
      <w:r>
        <w:rPr>
          <w:rFonts w:ascii="Times New Roman" w:hAnsi="Times New Roman" w:cs="Times New Roman"/>
        </w:rPr>
        <w:t xml:space="preserve">and plant-pollinator trait matching </w:t>
      </w:r>
      <w:commentRangeEnd w:id="64"/>
      <w:r>
        <w:rPr>
          <w:rStyle w:val="CommentReference"/>
        </w:rPr>
        <w:commentReference w:id="64"/>
      </w:r>
      <w:commentRangeEnd w:id="65"/>
      <w:r w:rsidR="0082334B">
        <w:rPr>
          <w:rStyle w:val="CommentReference"/>
        </w:rPr>
        <w:commentReference w:id="65"/>
      </w:r>
      <w:r>
        <w:rPr>
          <w:rFonts w:ascii="Times New Roman" w:hAnsi="Times New Roman" w:cs="Times New Roman"/>
        </w:rPr>
        <w:t xml:space="preserve">(Stang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Hidden="1"&gt;&lt;Author&gt;Stang&lt;/Author&gt;&lt;Year&gt;2009&lt;/Year&gt;&lt;RecNum&gt;391&lt;/RecNum&gt;&lt;record&gt;&lt;rec-number&gt;391&lt;/rec-number&gt;&lt;foreign-keys&gt;&lt;key app="EN" db-id="twvpvpzrmraraue02fm5vd5etx0ewxa9e9rf" timestamp="1468820968"&gt;391&lt;/key&gt;&lt;/foreign-keys&gt;&lt;ref-type name="Journal Article"&gt;17&lt;/ref-type&gt;&lt;contributors&gt;&lt;authors&gt;&lt;author&gt;Stang, Martina&lt;/author&gt;&lt;author&gt;Klinkhamer, Peter GL&lt;/author&gt;&lt;author&gt;Waser, Nickolas M&lt;/author&gt;&lt;author&gt;Stang, Ingo&lt;/author&gt;&lt;author&gt;van der Meijden, Eddy&lt;/author&gt;&lt;/authors&gt;&lt;/contributors&gt;&lt;titles&gt;&lt;title&gt;Size-specific interaction patterns and size matching in a plant–pollinator interaction web&lt;/title&gt;&lt;secondary-title&gt;Annals of Botany&lt;/secondary-title&gt;&lt;/titles&gt;&lt;periodical&gt;&lt;full-title&gt;Annals of Botany&lt;/full-title&gt;&lt;/periodical&gt;&lt;pages&gt;1459-1469&lt;/pages&gt;&lt;volume&gt;103&lt;/volume&gt;&lt;number&gt;9&lt;/number&gt;&lt;dates&gt;&lt;year&gt;2009&lt;/year&gt;&lt;/dates&gt;&lt;isbn&gt;0305-7364&lt;/isbn&gt;&lt;urls&gt;&lt;/urls&gt;&lt;/record&gt;&lt;/Cite&gt;&lt;/EndNote&gt;</w:instrText>
      </w:r>
      <w:r>
        <w:rPr>
          <w:rFonts w:ascii="Times New Roman" w:hAnsi="Times New Roman" w:cs="Times New Roman"/>
        </w:rPr>
        <w:fldChar w:fldCharType="end"/>
      </w:r>
      <w:r>
        <w:rPr>
          <w:rFonts w:ascii="Times New Roman" w:hAnsi="Times New Roman" w:cs="Times New Roman"/>
        </w:rPr>
        <w:t xml:space="preserve">et al 2009; </w:t>
      </w:r>
      <w:r w:rsidRPr="00371240">
        <w:rPr>
          <w:rFonts w:ascii="Times New Roman" w:hAnsi="Times New Roman" w:cs="Times New Roman"/>
        </w:rPr>
        <w:t xml:space="preserve">Olesen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Hidden="1"&gt;&lt;Author&gt;Olesen&lt;/Author&gt;&lt;Year&gt;2010&lt;/Year&gt;&lt;RecNum&gt;426&lt;/RecNum&gt;&lt;record&gt;&lt;rec-number&gt;426&lt;/rec-number&gt;&lt;foreign-keys&gt;&lt;key app="EN" db-id="twvpvpzrmraraue02fm5vd5etx0ewxa9e9rf" timestamp="1526608352"&gt;426&lt;/key&gt;&lt;/foreign-keys&gt;&lt;ref-type name="Journal Article"&gt;17&lt;/ref-type&gt;&lt;contributors&gt;&lt;authors&gt;&lt;author&gt;Olesen, Jens M&lt;/author&gt;&lt;author&gt;Bascompte, Jordi&lt;/author&gt;&lt;author&gt;Dupont, Yoko L&lt;/author&gt;&lt;author&gt;Elberling, Heidi&lt;/author&gt;&lt;author&gt;Rasmussen, Claus&lt;/author&gt;&lt;author&gt;Jordano, Pedro&lt;/author&gt;&lt;/authors&gt;&lt;/contributors&gt;&lt;titles&gt;&lt;title&gt;Missing and forbidden links in mutualistic networks&lt;/title&gt;&lt;secondary-title&gt;Proceedings of the Royal Society of London B: Biological Sciences&lt;/secondary-title&gt;&lt;/titles&gt;&lt;periodical&gt;&lt;full-title&gt;Proceedings of the Royal Society of London B: Biological Sciences&lt;/full-title&gt;&lt;/periodical&gt;&lt;pages&gt;rspb20101371&lt;/pages&gt;&lt;dates&gt;&lt;year&gt;2010&lt;/year&gt;&lt;/dates&gt;&lt;isbn&gt;0962-8452&lt;/isbn&gt;&lt;urls&gt;&lt;/urls&gt;&lt;/record&gt;&lt;/Cite&gt;&lt;/EndNote&gt;</w:instrText>
      </w:r>
      <w:r>
        <w:rPr>
          <w:rFonts w:ascii="Times New Roman" w:hAnsi="Times New Roman" w:cs="Times New Roman"/>
        </w:rPr>
        <w:fldChar w:fldCharType="end"/>
      </w:r>
      <w:r w:rsidRPr="00371240">
        <w:rPr>
          <w:rFonts w:ascii="Times New Roman" w:hAnsi="Times New Roman" w:cs="Times New Roman"/>
        </w:rPr>
        <w:t>et al., 2010</w:t>
      </w:r>
      <w:r>
        <w:rPr>
          <w:rFonts w:ascii="Times New Roman" w:hAnsi="Times New Roman" w:cs="Times New Roman"/>
        </w:rPr>
        <w:t>). Despite the ubiquity of pollination-related allometric traits</w:t>
      </w:r>
      <w:r w:rsidRPr="009C7B85">
        <w:rPr>
          <w:rFonts w:ascii="Times New Roman" w:hAnsi="Times New Roman" w:cs="Times New Roman"/>
        </w:rPr>
        <w:t xml:space="preserve">, few predictive models exist for pollinating insects, with one notable exception. Cane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Hidden="1"&gt;&lt;Author&gt;Cane&lt;/Author&gt;&lt;Year&gt;1987&lt;/Year&gt;&lt;RecNum&gt;180&lt;/RecNum&gt;&lt;record&gt;&lt;rec-number&gt;180&lt;/rec-number&gt;&lt;foreign-keys&gt;&lt;key app="EN" db-id="twvpvpzrmraraue02fm5vd5etx0ewxa9e9rf" timestamp="1465517429"&gt;180&lt;/key&gt;&lt;key app="ENWeb" db-id=""&gt;0&lt;/key&gt;&lt;/foreign-keys&gt;&lt;ref-type name="Journal Article"&gt;17&lt;/ref-type&gt;&lt;contributors&gt;&lt;authors&gt;&lt;author&gt;Cane, J. H.&lt;/author&gt;&lt;/authors&gt;&lt;/contributors&gt;&lt;titles&gt;&lt;title&gt;Estimation of bee size using intertegular span (Apoidea)&amp;#xD;&lt;/title&gt;&lt;secondary-title&gt;Journal of Kansas Entomological Society&lt;/secondary-title&gt;&lt;/titles&gt;&lt;periodical&gt;&lt;full-title&gt;Journal of Kansas Entomological Society&lt;/full-title&gt;&lt;/periodical&gt;&lt;pages&gt;145-147&lt;/pages&gt;&lt;volume&gt;60&lt;/volume&gt;&lt;number&gt;1&lt;/number&gt;&lt;dates&gt;&lt;year&gt;1987&lt;/year&gt;&lt;/dates&gt;&lt;urls&gt;&lt;/urls&gt;&lt;/record&gt;&lt;/Cite&gt;&lt;/EndNote&gt;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(1987) established a predictive allometric model for bee body size as a function of the intertegular distance (ITD) (the distance between the wing-attachment points on either side of the thorax). Cane (1987)’s model was developed with a sample of single females from</w:t>
      </w:r>
      <w:r>
        <w:rPr>
          <w:rFonts w:ascii="Times New Roman" w:hAnsi="Times New Roman" w:cs="Times New Roman"/>
        </w:rPr>
        <w:t xml:space="preserve"> 20</w:t>
      </w:r>
      <w:r w:rsidRPr="009C7B85">
        <w:rPr>
          <w:rFonts w:ascii="Times New Roman" w:hAnsi="Times New Roman" w:cs="Times New Roman"/>
        </w:rPr>
        <w:t xml:space="preserve"> solitary bee species in North America that represented six major bee families. It is now the most commonly used metr</w:t>
      </w:r>
      <w:r>
        <w:rPr>
          <w:rFonts w:ascii="Times New Roman" w:hAnsi="Times New Roman" w:cs="Times New Roman"/>
        </w:rPr>
        <w:t xml:space="preserve">ic for estimating bee body size </w:t>
      </w:r>
      <w:r w:rsidRPr="009C7B85">
        <w:rPr>
          <w:rFonts w:ascii="Times New Roman" w:hAnsi="Times New Roman" w:cs="Times New Roman"/>
        </w:rPr>
        <w:t>and has used in ecological (e</w:t>
      </w:r>
      <w:r>
        <w:rPr>
          <w:rFonts w:ascii="Times New Roman" w:hAnsi="Times New Roman" w:cs="Times New Roman"/>
        </w:rPr>
        <w:t>.</w:t>
      </w:r>
      <w:r w:rsidRPr="009C7B85">
        <w:rPr>
          <w:rFonts w:ascii="Times New Roman" w:hAnsi="Times New Roman" w:cs="Times New Roman"/>
        </w:rPr>
        <w:t xml:space="preserve">g. Williams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Hidden="1"&gt;&lt;Author&gt;Williams&lt;/Author&gt;&lt;Year&gt;2010&lt;/Year&gt;&lt;RecNum&gt;239&lt;/RecNum&gt;&lt;record&gt;&lt;rec-number&gt;239&lt;/rec-number&gt;&lt;foreign-keys&gt;&lt;key app="EN" db-id="twvpvpzrmraraue02fm5vd5etx0ewxa9e9rf" timestamp="1465778063"&gt;239&lt;/key&gt;&lt;/foreign-keys&gt;&lt;ref-type name="Journal Article"&gt;17&lt;/ref-type&gt;&lt;contributors&gt;&lt;authors&gt;&lt;author&gt;Williams, Neal M.&lt;/author&gt;&lt;author&gt;Crone, Elizabeth E.&lt;/author&gt;&lt;author&gt;Roulston, T&amp;apos;ai H.&lt;/author&gt;&lt;author&gt;Minckley, Robert L.&lt;/author&gt;&lt;author&gt;Packer, Laurence&lt;/author&gt;&lt;author&gt;Potts, Simon G.&lt;/author&gt;&lt;/authors&gt;&lt;/contributors&gt;&lt;titles&gt;&lt;title&gt;Ecological and life-history traits predict bee species responses to environmental disturbances&lt;/title&gt;&lt;secondary-title&gt;Biological Conservation&lt;/secondary-title&gt;&lt;/titles&gt;&lt;periodical&gt;&lt;full-title&gt;Biological Conservation&lt;/full-title&gt;&lt;/periodical&gt;&lt;pages&gt;2280-2291&lt;/pages&gt;&lt;volume&gt;143&lt;/volume&gt;&lt;number&gt;10&lt;/number&gt;&lt;dates&gt;&lt;year&gt;2010&lt;/year&gt;&lt;pub-dates&gt;&lt;date&gt;Oct&lt;/date&gt;&lt;/pub-dates&gt;&lt;/dates&gt;&lt;isbn&gt;0006-3207&lt;/isbn&gt;&lt;accession-num&gt;WOS:000282076800005&lt;/accession-num&gt;&lt;urls&gt;&lt;related-urls&gt;&lt;url&gt;&amp;lt;Go to ISI&amp;gt;://WOS:000282076800005&lt;/url&gt;&lt;url&gt;http://ac.els-cdn.com/S0006320710001138/1-s2.0-S0006320710001138-main.pdf?_tid=11cc6342-30ff-11e6-b4db-00000aab0f26&amp;amp;acdnat=1465778455_026aacbb3b554bbe4d6289f78f365991&lt;/url&gt;&lt;/related-urls&gt;&lt;/urls&gt;&lt;electronic-resource-num&gt;10.1016/j.biocon.2010.03.024&lt;/electronic-resource-num&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2010), sensory (e.g. Spaethe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Hidden="1"&gt;&lt;Author&gt;Spaethe&lt;/Author&gt;&lt;Year&gt;2003&lt;/Year&gt;&lt;RecNum&gt;390&lt;/RecNum&gt;&lt;record&gt;&lt;rec-number&gt;390&lt;/rec-number&gt;&lt;foreign-keys&gt;&lt;key app="EN" db-id="twvpvpzrmraraue02fm5vd5etx0ewxa9e9rf" timestamp="1468820942"&gt;390&lt;/key&gt;&lt;/foreign-keys&gt;&lt;ref-type name="Journal Article"&gt;17&lt;/ref-type&gt;&lt;contributors&gt;&lt;authors&gt;&lt;author&gt;Spaethe, Johannes&lt;/author&gt;&lt;author&gt;Chittka, Lars&lt;/author&gt;&lt;/authors&gt;&lt;/contributors&gt;&lt;titles&gt;&lt;title&gt;Interindividual variation of eye optics and single object resolution in bumblebees&lt;/title&gt;&lt;secondary-title&gt;Journal of Experimental Biology&lt;/secondary-title&gt;&lt;/titles&gt;&lt;periodical&gt;&lt;full-title&gt;Journal of experimental Biology&lt;/full-title&gt;&lt;/periodical&gt;&lt;pages&gt;3447-3453&lt;/pages&gt;&lt;volume&gt;206&lt;/volume&gt;&lt;number&gt;19&lt;/number&gt;&lt;dates&gt;&lt;year&gt;2003&lt;/year&gt;&lt;/dates&gt;&lt;isbn&gt;0022-0949&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&amp; Chittka 2003; Kapustjanskij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Hidden="1"&gt;&lt;Author&gt;Kapustjanskij&lt;/Author&gt;&lt;Year&gt;2007&lt;/Year&gt;&lt;RecNum&gt;369&lt;/RecNum&gt;&lt;record&gt;&lt;rec-number&gt;369&lt;/rec-number&gt;&lt;foreign-keys&gt;&lt;key app="EN" db-id="twvpvpzrmraraue02fm5vd5etx0ewxa9e9rf" timestamp="1468819977"&gt;369&lt;/key&gt;&lt;/foreign-keys&gt;&lt;ref-type name="Journal Article"&gt;17&lt;/ref-type&gt;&lt;contributors&gt;&lt;authors&gt;&lt;author&gt;Kapustjanskij, A&lt;/author&gt;&lt;author&gt;Streinzer, M&lt;/author&gt;&lt;author&gt;Paulus, HF&lt;/author&gt;&lt;author&gt;Spaethe, J&lt;/author&gt;&lt;/authors&gt;&lt;/contributors&gt;&lt;titles&gt;&lt;title&gt;Bigger is better: implications of body size for flight ability under different light conditions and the evolution of alloethism in bumblebees&lt;/title&gt;&lt;secondary-title&gt;Functional Ecology&lt;/secondary-title&gt;&lt;/titles&gt;&lt;periodical&gt;&lt;full-title&gt;Functional Ecology&lt;/full-title&gt;&lt;/periodical&gt;&lt;pages&gt;1130-1136&lt;/pages&gt;&lt;volume&gt;21&lt;/volume&gt;&lt;number&gt;6&lt;/number&gt;&lt;dates&gt;&lt;year&gt;2007&lt;/year&gt;&lt;/dates&gt;&lt;isbn&gt;1365-2435&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2007) and behavioural studies (e.g. Oliveira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Hidden="1"&gt;&lt;Author&gt;Oliveira&lt;/Author&gt;&lt;Year&gt;2010&lt;/Year&gt;&lt;RecNum&gt;240&lt;/RecNum&gt;&lt;record&gt;&lt;rec-number&gt;240&lt;/rec-number&gt;&lt;foreign-keys&gt;&lt;key app="EN" db-id="twvpvpzrmraraue02fm5vd5etx0ewxa9e9rf" timestamp="1465778063"&gt;240&lt;/key&gt;&lt;/foreign-keys&gt;&lt;ref-type name="Journal Article"&gt;17&lt;/ref-type&gt;&lt;contributors&gt;&lt;authors&gt;&lt;author&gt;Oliveira, Reisla&lt;/author&gt;&lt;author&gt;Schlindwein, Clemens&lt;/author&gt;&lt;/authors&gt;&lt;/contributors&gt;&lt;titles&gt;&lt;title&gt;Experimental demonstration of alternative mating tactics of male Ptilothrix fructifera (Hymenoptera, Apidae)&lt;/title&gt;&lt;secondary-title&gt;Animal Behaviour&lt;/secondary-title&gt;&lt;/titles&gt;&lt;periodical&gt;&lt;full-title&gt;Animal Behaviour&lt;/full-title&gt;&lt;/periodical&gt;&lt;pages&gt;241-247&lt;/pages&gt;&lt;volume&gt;80&lt;/volume&gt;&lt;number&gt;2&lt;/number&gt;&lt;dates&gt;&lt;year&gt;2010&lt;/year&gt;&lt;pub-dates&gt;&lt;date&gt;Aug&lt;/date&gt;&lt;/pub-dates&gt;&lt;/dates&gt;&lt;isbn&gt;0003-3472&lt;/isbn&gt;&lt;accession-num&gt;WOS:000280064400011&lt;/accession-num&gt;&lt;urls&gt;&lt;related-urls&gt;&lt;url&gt;&amp;lt;Go to ISI&amp;gt;://WOS:000280064400011&lt;/url&gt;&lt;url&gt;http://ac.els-cdn.com/S0003347210001703/1-s2.0-S0003347210001703-main.pdf?_tid=1582b43c-30ff-11e6-ba6c-00000aab0f27&amp;amp;acdnat=1465778461_859077f97b853dd5da4cf4da01724258&lt;/url&gt;&lt;/related-urls&gt;&lt;/urls&gt;&lt;electronic-resource-num&gt;10.1016/j.anbehav.2010.04.024&lt;/electronic-resource-num&gt;&lt;/record&gt;&lt;/Cite&gt;&lt;/EndNote&gt;</w:instrText>
      </w:r>
      <w:r>
        <w:rPr>
          <w:rFonts w:ascii="Times New Roman" w:hAnsi="Times New Roman" w:cs="Times New Roman"/>
        </w:rPr>
        <w:fldChar w:fldCharType="end"/>
      </w:r>
      <w:r w:rsidRPr="009C7B85">
        <w:rPr>
          <w:rFonts w:ascii="Times New Roman" w:hAnsi="Times New Roman" w:cs="Times New Roman"/>
        </w:rPr>
        <w:t>&amp; Schlindwein 2010). It also firmly developed ITD as an important body size proxy for establishing other ecologically important allometric relationships (e.g. foraging distances and bee proboscis length; Greenleaf et al. 2007; Cariveau et al. 2016).</w:t>
      </w:r>
    </w:p>
    <w:p w14:paraId="6EF6FCFD" w14:textId="77777777" w:rsidR="00EA6D10" w:rsidRPr="009C7B85" w:rsidRDefault="00EA6D10" w:rsidP="00CC48BB">
      <w:pPr>
        <w:spacing w:line="480" w:lineRule="auto"/>
        <w:jc w:val="both"/>
        <w:rPr>
          <w:rFonts w:ascii="Times New Roman" w:hAnsi="Times New Roman" w:cs="Times New Roman"/>
        </w:rPr>
      </w:pPr>
    </w:p>
    <w:p w14:paraId="14546542"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lastRenderedPageBreak/>
        <w:t>The utility of Cane’s equation has not previously been tested beyond North American solitary bee species</w:t>
      </w:r>
      <w:r>
        <w:rPr>
          <w:rFonts w:ascii="Times New Roman" w:hAnsi="Times New Roman" w:cs="Times New Roman"/>
        </w:rPr>
        <w:t xml:space="preserve"> </w:t>
      </w:r>
      <w:r w:rsidRPr="009C7B85">
        <w:rPr>
          <w:rFonts w:ascii="Times New Roman" w:hAnsi="Times New Roman" w:cs="Times New Roman"/>
        </w:rPr>
        <w:t>except in bumblebees (</w:t>
      </w:r>
      <w:r>
        <w:rPr>
          <w:rFonts w:ascii="Times New Roman" w:hAnsi="Times New Roman" w:cs="Times New Roman"/>
        </w:rPr>
        <w:t>Hagen &amp; Dupont 2013). Further, it hasn’t been tested</w:t>
      </w:r>
      <w:r w:rsidRPr="009C7B85">
        <w:rPr>
          <w:rFonts w:ascii="Times New Roman" w:hAnsi="Times New Roman" w:cs="Times New Roman"/>
        </w:rPr>
        <w:t xml:space="preserve"> i</w:t>
      </w:r>
      <w:r>
        <w:rPr>
          <w:rFonts w:ascii="Times New Roman" w:hAnsi="Times New Roman" w:cs="Times New Roman"/>
        </w:rPr>
        <w:t xml:space="preserve">n conjunction with biogeography, </w:t>
      </w:r>
      <w:r w:rsidRPr="009C7B85">
        <w:rPr>
          <w:rFonts w:ascii="Times New Roman" w:hAnsi="Times New Roman" w:cs="Times New Roman"/>
        </w:rPr>
        <w:t xml:space="preserve">within more complex model </w:t>
      </w:r>
      <w:r>
        <w:rPr>
          <w:rFonts w:ascii="Times New Roman" w:hAnsi="Times New Roman" w:cs="Times New Roman"/>
        </w:rPr>
        <w:t>structures or</w:t>
      </w:r>
      <w:r w:rsidRPr="009C7B85">
        <w:rPr>
          <w:rFonts w:ascii="Times New Roman" w:hAnsi="Times New Roman" w:cs="Times New Roman"/>
        </w:rPr>
        <w:t xml:space="preserve"> in other key pollinating taxa, such as hoverflies (Diptera: Syrphidae). Therefore, we aimed to develop predictive allometric equations within our prescribed iterative framework that take into account these factors and place them alongside a catalogue of pre-existing equations for key pollinating insect taxa within </w:t>
      </w:r>
      <w:r>
        <w:rPr>
          <w:rFonts w:ascii="Times New Roman" w:hAnsi="Times New Roman" w:cs="Times New Roman"/>
        </w:rPr>
        <w:t xml:space="preserve">the </w:t>
      </w:r>
      <w:r w:rsidRPr="009C7B85">
        <w:rPr>
          <w:rFonts w:ascii="Times New Roman" w:hAnsi="Times New Roman" w:cs="Times New Roman"/>
        </w:rPr>
        <w:t>unified resource</w:t>
      </w:r>
      <w:r>
        <w:rPr>
          <w:rFonts w:ascii="Times New Roman" w:hAnsi="Times New Roman" w:cs="Times New Roman"/>
        </w:rPr>
        <w:t xml:space="preserve"> of</w:t>
      </w:r>
      <w:r w:rsidRPr="009C7B85">
        <w:rPr>
          <w:rFonts w:ascii="Times New Roman" w:hAnsi="Times New Roman" w:cs="Times New Roman"/>
        </w:rPr>
        <w:t xml:space="preserve"> an </w:t>
      </w:r>
      <w:r w:rsidRPr="009C7B85">
        <w:rPr>
          <w:rFonts w:ascii="Times New Roman" w:hAnsi="Times New Roman" w:cs="Times New Roman"/>
          <w:i/>
          <w:iCs/>
        </w:rPr>
        <w:t>R</w:t>
      </w:r>
      <w:r w:rsidRPr="009C7B85">
        <w:rPr>
          <w:rFonts w:ascii="Times New Roman" w:hAnsi="Times New Roman" w:cs="Times New Roman"/>
        </w:rPr>
        <w:t xml:space="preserve"> package, entitled “</w:t>
      </w:r>
      <w:r w:rsidRPr="009940C1">
        <w:rPr>
          <w:rFonts w:ascii="Times New Roman" w:hAnsi="Times New Roman" w:cs="Times New Roman"/>
          <w:i/>
          <w:iCs/>
        </w:rPr>
        <w:t>pollimetry</w:t>
      </w:r>
      <w:r w:rsidRPr="009C7B85">
        <w:rPr>
          <w:rFonts w:ascii="Times New Roman" w:hAnsi="Times New Roman" w:cs="Times New Roman"/>
        </w:rPr>
        <w:t>”.</w:t>
      </w:r>
    </w:p>
    <w:p w14:paraId="04BD4576" w14:textId="77777777" w:rsidR="00EA6D10" w:rsidRPr="009C7B85" w:rsidRDefault="00EA6D10" w:rsidP="00CC48BB">
      <w:pPr>
        <w:spacing w:line="480" w:lineRule="auto"/>
        <w:jc w:val="both"/>
        <w:rPr>
          <w:rFonts w:ascii="Times New Roman" w:hAnsi="Times New Roman" w:cs="Times New Roman"/>
        </w:rPr>
      </w:pPr>
    </w:p>
    <w:p w14:paraId="6C1E60FC" w14:textId="77777777" w:rsidR="00EA6D10" w:rsidRPr="00E0097C" w:rsidRDefault="00EA6D10" w:rsidP="00CC48BB">
      <w:pPr>
        <w:spacing w:line="480" w:lineRule="auto"/>
        <w:jc w:val="both"/>
        <w:rPr>
          <w:rFonts w:ascii="Times New Roman" w:hAnsi="Times New Roman" w:cs="Times New Roman"/>
          <w:b/>
          <w:bCs/>
          <w:sz w:val="28"/>
          <w:szCs w:val="28"/>
        </w:rPr>
      </w:pPr>
      <w:r w:rsidRPr="00E0097C">
        <w:rPr>
          <w:rFonts w:ascii="Times New Roman" w:hAnsi="Times New Roman" w:cs="Times New Roman"/>
          <w:b/>
          <w:bCs/>
          <w:sz w:val="28"/>
          <w:szCs w:val="28"/>
        </w:rPr>
        <w:t>Methodology</w:t>
      </w:r>
    </w:p>
    <w:p w14:paraId="647B8853" w14:textId="77777777" w:rsidR="00EA6D10" w:rsidRPr="009C7B85" w:rsidRDefault="00EA6D10" w:rsidP="00CC48BB">
      <w:pPr>
        <w:spacing w:line="480" w:lineRule="auto"/>
        <w:jc w:val="both"/>
        <w:rPr>
          <w:rFonts w:ascii="Times New Roman" w:hAnsi="Times New Roman" w:cs="Times New Roman"/>
        </w:rPr>
      </w:pPr>
    </w:p>
    <w:p w14:paraId="7229BDD4" w14:textId="77777777" w:rsidR="00EA6D10" w:rsidRPr="009C7B85" w:rsidRDefault="00EA6D10" w:rsidP="00CC48BB">
      <w:pPr>
        <w:spacing w:line="480" w:lineRule="auto"/>
        <w:jc w:val="both"/>
        <w:rPr>
          <w:rFonts w:ascii="Times New Roman" w:hAnsi="Times New Roman" w:cs="Times New Roman"/>
          <w:i/>
          <w:iCs/>
        </w:rPr>
      </w:pPr>
      <w:r w:rsidRPr="009C7B85">
        <w:rPr>
          <w:rFonts w:ascii="Times New Roman" w:hAnsi="Times New Roman" w:cs="Times New Roman"/>
          <w:i/>
          <w:iCs/>
        </w:rPr>
        <w:t>Existing equations</w:t>
      </w:r>
    </w:p>
    <w:p w14:paraId="46645A83" w14:textId="77777777" w:rsidR="00EA6D10" w:rsidRPr="009C7B85" w:rsidRDefault="00EA6D10" w:rsidP="00CC48BB">
      <w:pPr>
        <w:spacing w:line="480" w:lineRule="auto"/>
        <w:jc w:val="both"/>
        <w:rPr>
          <w:rFonts w:ascii="Times New Roman" w:hAnsi="Times New Roman" w:cs="Times New Roman"/>
        </w:rPr>
      </w:pPr>
    </w:p>
    <w:p w14:paraId="12F12E08" w14:textId="77777777" w:rsidR="00EA6D10" w:rsidRPr="009C7B85" w:rsidRDefault="00EA6D10" w:rsidP="00CC48BB">
      <w:pPr>
        <w:spacing w:line="480" w:lineRule="auto"/>
        <w:jc w:val="both"/>
        <w:rPr>
          <w:rFonts w:ascii="Times New Roman" w:hAnsi="Times New Roman" w:cs="Times New Roman"/>
          <w:strike/>
        </w:rPr>
      </w:pPr>
      <w:r w:rsidRPr="009C7B85">
        <w:rPr>
          <w:rFonts w:ascii="Times New Roman" w:hAnsi="Times New Roman" w:cs="Times New Roman"/>
        </w:rPr>
        <w:t xml:space="preserve">We selected three key pollinating insect orders: Diptera, Hymenoptera and Lepidoptera and collated </w:t>
      </w:r>
      <w:commentRangeStart w:id="66"/>
      <w:r w:rsidRPr="009C7B85">
        <w:rPr>
          <w:rFonts w:ascii="Times New Roman" w:hAnsi="Times New Roman" w:cs="Times New Roman"/>
        </w:rPr>
        <w:t xml:space="preserve">all known predictive allometric models </w:t>
      </w:r>
      <w:commentRangeEnd w:id="66"/>
      <w:r>
        <w:rPr>
          <w:rStyle w:val="CommentReference"/>
        </w:rPr>
        <w:commentReference w:id="66"/>
      </w:r>
      <w:r w:rsidRPr="009C7B85">
        <w:rPr>
          <w:rFonts w:ascii="Times New Roman" w:hAnsi="Times New Roman" w:cs="Times New Roman"/>
        </w:rPr>
        <w:t xml:space="preserve">using a </w:t>
      </w:r>
      <w:commentRangeStart w:id="67"/>
      <w:r w:rsidRPr="009C7B85">
        <w:rPr>
          <w:rFonts w:ascii="Times New Roman" w:hAnsi="Times New Roman" w:cs="Times New Roman"/>
        </w:rPr>
        <w:t>systematic literature search</w:t>
      </w:r>
      <w:commentRangeEnd w:id="67"/>
      <w:r>
        <w:rPr>
          <w:rStyle w:val="CommentReference"/>
        </w:rPr>
        <w:commentReference w:id="67"/>
      </w:r>
      <w:r w:rsidRPr="009C7B85">
        <w:rPr>
          <w:rFonts w:ascii="Times New Roman" w:hAnsi="Times New Roman" w:cs="Times New Roman"/>
        </w:rPr>
        <w:t>.</w:t>
      </w:r>
      <w:r>
        <w:rPr>
          <w:rFonts w:ascii="Times New Roman" w:hAnsi="Times New Roman" w:cs="Times New Roman"/>
        </w:rPr>
        <w:t xml:space="preserve"> Additional predictive equations were garnered from Martin et al. (2014).</w:t>
      </w:r>
    </w:p>
    <w:p w14:paraId="497FA599" w14:textId="77777777" w:rsidR="00EA6D10" w:rsidRPr="009C7B85" w:rsidRDefault="00EA6D10" w:rsidP="00CC48BB">
      <w:pPr>
        <w:spacing w:line="480" w:lineRule="auto"/>
        <w:jc w:val="both"/>
        <w:rPr>
          <w:rFonts w:ascii="Times New Roman" w:hAnsi="Times New Roman" w:cs="Times New Roman"/>
          <w:strike/>
        </w:rPr>
      </w:pPr>
    </w:p>
    <w:p w14:paraId="4100BD5E" w14:textId="77777777" w:rsidR="00EA6D10" w:rsidRPr="009C7B85" w:rsidRDefault="00EA6D10" w:rsidP="00CC48BB">
      <w:pPr>
        <w:spacing w:line="480" w:lineRule="auto"/>
        <w:jc w:val="both"/>
        <w:rPr>
          <w:rFonts w:ascii="Times New Roman" w:hAnsi="Times New Roman" w:cs="Times New Roman"/>
          <w:i/>
          <w:iCs/>
        </w:rPr>
      </w:pPr>
      <w:r w:rsidRPr="009C7B85">
        <w:rPr>
          <w:rFonts w:ascii="Times New Roman" w:hAnsi="Times New Roman" w:cs="Times New Roman"/>
          <w:i/>
          <w:iCs/>
        </w:rPr>
        <w:t>Specimen collecti</w:t>
      </w:r>
      <w:bookmarkStart w:id="68" w:name="_GoBack"/>
      <w:bookmarkEnd w:id="68"/>
      <w:r w:rsidRPr="009C7B85">
        <w:rPr>
          <w:rFonts w:ascii="Times New Roman" w:hAnsi="Times New Roman" w:cs="Times New Roman"/>
          <w:i/>
          <w:iCs/>
        </w:rPr>
        <w:t>on and measurements</w:t>
      </w:r>
    </w:p>
    <w:p w14:paraId="546D905F" w14:textId="77777777" w:rsidR="00EA6D10" w:rsidRPr="009C7B85" w:rsidRDefault="00EA6D10" w:rsidP="00CC48BB">
      <w:pPr>
        <w:spacing w:line="480" w:lineRule="auto"/>
        <w:jc w:val="both"/>
        <w:rPr>
          <w:rFonts w:ascii="Times New Roman" w:hAnsi="Times New Roman" w:cs="Times New Roman"/>
        </w:rPr>
      </w:pPr>
    </w:p>
    <w:p w14:paraId="0A486275" w14:textId="77777777" w:rsidR="00EA6D10" w:rsidRPr="009C7B85" w:rsidRDefault="00EA6D10" w:rsidP="00CC48BB">
      <w:pPr>
        <w:spacing w:line="480" w:lineRule="auto"/>
        <w:jc w:val="both"/>
        <w:rPr>
          <w:rFonts w:ascii="Times New Roman" w:hAnsi="Times New Roman" w:cs="Times New Roman"/>
        </w:rPr>
      </w:pPr>
      <w:commentRangeStart w:id="69"/>
      <w:r w:rsidRPr="009C7B85">
        <w:rPr>
          <w:rFonts w:ascii="Times New Roman" w:hAnsi="Times New Roman" w:cs="Times New Roman"/>
        </w:rPr>
        <w:t xml:space="preserve">Only recently curated </w:t>
      </w:r>
      <w:commentRangeEnd w:id="69"/>
      <w:r>
        <w:rPr>
          <w:rStyle w:val="CommentReference"/>
        </w:rPr>
        <w:commentReference w:id="69"/>
      </w:r>
      <w:r w:rsidRPr="009C7B85">
        <w:rPr>
          <w:rFonts w:ascii="Times New Roman" w:hAnsi="Times New Roman" w:cs="Times New Roman"/>
        </w:rPr>
        <w:t xml:space="preserve">(&lt;5 years)- or fresh- undamaged </w:t>
      </w:r>
      <w:commentRangeStart w:id="70"/>
      <w:r w:rsidRPr="009C7B85">
        <w:rPr>
          <w:rFonts w:ascii="Times New Roman" w:hAnsi="Times New Roman" w:cs="Times New Roman"/>
        </w:rPr>
        <w:t xml:space="preserve">specimens were included. </w:t>
      </w:r>
      <w:commentRangeEnd w:id="70"/>
      <w:r>
        <w:rPr>
          <w:rStyle w:val="CommentReference"/>
        </w:rPr>
        <w:commentReference w:id="70"/>
      </w:r>
      <w:r w:rsidRPr="009C7B85">
        <w:rPr>
          <w:rFonts w:ascii="Times New Roman" w:hAnsi="Times New Roman" w:cs="Times New Roman"/>
        </w:rPr>
        <w:t>For every included specimen, we obtained preservative time, sample location (latitude and longitude), collection method (pan trap, sweeping, malaise trap) and taxonomic designation. Cane</w:t>
      </w:r>
      <w:r>
        <w:rPr>
          <w:rFonts w:ascii="Times New Roman" w:hAnsi="Times New Roman" w:cs="Times New Roman"/>
        </w:rPr>
        <w:t>’s</w:t>
      </w:r>
      <w:r w:rsidRPr="009C7B85">
        <w:rPr>
          <w:rFonts w:ascii="Times New Roman" w:hAnsi="Times New Roman" w:cs="Times New Roman"/>
        </w:rPr>
        <w:t xml:space="preserve"> (198</w:t>
      </w:r>
      <w:r>
        <w:rPr>
          <w:rFonts w:ascii="Times New Roman" w:hAnsi="Times New Roman" w:cs="Times New Roman"/>
        </w:rPr>
        <w:t>7)</w:t>
      </w:r>
      <w:r w:rsidRPr="009C7B85">
        <w:rPr>
          <w:rFonts w:ascii="Times New Roman" w:hAnsi="Times New Roman" w:cs="Times New Roman"/>
        </w:rPr>
        <w:t xml:space="preserve"> original data was obtained using Engauge Digitizer version</w:t>
      </w:r>
      <w:r>
        <w:rPr>
          <w:rFonts w:ascii="Times New Roman" w:hAnsi="Times New Roman" w:cs="Times New Roman"/>
        </w:rPr>
        <w:t xml:space="preserve"> 10.6</w:t>
      </w:r>
      <w:r w:rsidRPr="009C7B85">
        <w:rPr>
          <w:rFonts w:ascii="Times New Roman" w:hAnsi="Times New Roman" w:cs="Times New Roman"/>
        </w:rPr>
        <w:t xml:space="preserve"> (</w:t>
      </w:r>
      <w:r>
        <w:rPr>
          <w:rFonts w:ascii="Times New Roman" w:hAnsi="Times New Roman" w:cs="Times New Roman"/>
        </w:rPr>
        <w:t xml:space="preserve">Mitchell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Hidden="1"&gt;&lt;Author&gt;Mitchell&lt;/Author&gt;&lt;Year&gt;2018&lt;/Year&gt;&lt;RecNum&gt;427&lt;/RecNum&gt;&lt;record&gt;&lt;rec-number&gt;427&lt;/rec-number&gt;&lt;foreign-keys&gt;&lt;key app="EN" db-id="twvpvpzrmraraue02fm5vd5etx0ewxa9e9rf" timestamp="1526608639"&gt;427&lt;/key&gt;&lt;/foreign-keys&gt;&lt;ref-type name="Web Page"&gt;12&lt;/ref-type&gt;&lt;contributors&gt;&lt;authors&gt;&lt;author&gt;Mitchell, Mark&lt;/author&gt;&lt;author&gt;Muftakhidinov, Baurzhan&lt;/author&gt;&lt;author&gt;Winchen, Tobias&lt;/author&gt;&lt;author&gt;&lt;style face="normal" font="default" size="100%"&gt;J&lt;/style&gt;&lt;style face="normal" font="default" charset="238" size="100%"&gt;ędrzejewski-Szmek&lt;/style&gt;&lt;style face="normal" font="default" size="100%"&gt;, Zbigniew&lt;/style&gt;&lt;/author&gt;&lt;author&gt;The Gitter Badger&lt;/author&gt;&lt;author&gt;badshah400&lt;/author&gt;&lt;author&gt;Wilms, Alexander&lt;/author&gt;&lt;/authors&gt;&lt;/contributors&gt;&lt;titles&gt;&lt;title&gt;Engauge Digitizer Version 10.6&lt;/title&gt;&lt;/titles&gt;&lt;dates&gt;&lt;year&gt;2018&lt;/year&gt;&lt;/dates&gt;&lt;urls&gt;&lt;related-urls&gt;&lt;url&gt;http://markummitchell.github.io/engauge-digitizer&lt;/url&gt;&lt;/related-urls&gt;&lt;/urls&gt;&lt;electronic-resource-num&gt;10.5281/zenodo.1214854&lt;/electronic-resource-num&gt;&lt;/record&gt;&lt;/Cite&gt;&lt;/EndNote&gt;</w:instrText>
      </w:r>
      <w:r>
        <w:rPr>
          <w:rFonts w:ascii="Times New Roman" w:hAnsi="Times New Roman" w:cs="Times New Roman"/>
        </w:rPr>
        <w:fldChar w:fldCharType="end"/>
      </w:r>
      <w:r>
        <w:rPr>
          <w:rFonts w:ascii="Times New Roman" w:hAnsi="Times New Roman" w:cs="Times New Roman"/>
        </w:rPr>
        <w:t>et al. 2018).</w:t>
      </w:r>
    </w:p>
    <w:p w14:paraId="15F5E318" w14:textId="77777777" w:rsidR="00EA6D10" w:rsidRPr="009C7B85" w:rsidRDefault="00EA6D10" w:rsidP="00CC48BB">
      <w:pPr>
        <w:spacing w:line="480" w:lineRule="auto"/>
        <w:jc w:val="both"/>
        <w:rPr>
          <w:rFonts w:ascii="Times New Roman" w:hAnsi="Times New Roman" w:cs="Times New Roman"/>
        </w:rPr>
      </w:pPr>
    </w:p>
    <w:p w14:paraId="1515D93A" w14:textId="77777777" w:rsidR="00EA6D10" w:rsidRPr="009C7B85" w:rsidRDefault="00EA6D10" w:rsidP="00CC48BB">
      <w:pPr>
        <w:spacing w:line="480" w:lineRule="auto"/>
        <w:jc w:val="both"/>
        <w:rPr>
          <w:rFonts w:ascii="Times New Roman" w:hAnsi="Times New Roman" w:cs="Times New Roman"/>
          <w:i/>
          <w:iCs/>
        </w:rPr>
      </w:pPr>
      <w:r w:rsidRPr="009C7B85">
        <w:rPr>
          <w:rFonts w:ascii="Times New Roman" w:hAnsi="Times New Roman" w:cs="Times New Roman"/>
          <w:i/>
          <w:iCs/>
        </w:rPr>
        <w:t>Body size and intertegular distance</w:t>
      </w:r>
    </w:p>
    <w:p w14:paraId="023B40D1" w14:textId="77777777" w:rsidR="00EA6D10" w:rsidRPr="009C7B85" w:rsidRDefault="00EA6D10" w:rsidP="00CC48BB">
      <w:pPr>
        <w:spacing w:line="480" w:lineRule="auto"/>
        <w:jc w:val="both"/>
        <w:rPr>
          <w:rFonts w:ascii="Times New Roman" w:hAnsi="Times New Roman" w:cs="Times New Roman"/>
          <w:i/>
          <w:iCs/>
        </w:rPr>
      </w:pPr>
    </w:p>
    <w:p w14:paraId="363254FD" w14:textId="77777777" w:rsidR="00EA6D10" w:rsidRPr="004938EB" w:rsidRDefault="00EA6D10" w:rsidP="00CC48BB">
      <w:pPr>
        <w:spacing w:line="480" w:lineRule="auto"/>
        <w:jc w:val="both"/>
        <w:rPr>
          <w:rFonts w:ascii="Times New Roman" w:hAnsi="Times New Roman" w:cs="Times New Roman"/>
          <w:lang w:val="en-AU"/>
        </w:rPr>
      </w:pPr>
      <w:r w:rsidRPr="009C7B85">
        <w:rPr>
          <w:rFonts w:ascii="Times New Roman" w:hAnsi="Times New Roman" w:cs="Times New Roman"/>
        </w:rPr>
        <w:t>Dry weight (mg) was measured on an analytical balance to an accuracy to 0.001g. Both fresh and curated specimens were dehydrated at 70</w:t>
      </w:r>
      <w:r w:rsidRPr="009C7B85">
        <w:rPr>
          <w:rFonts w:ascii="Times New Roman" w:hAnsi="Times New Roman" w:cs="Times New Roman"/>
          <w:color w:val="545454"/>
          <w:shd w:val="clear" w:color="auto" w:fill="FFFFFF"/>
        </w:rPr>
        <w:t xml:space="preserve"> </w:t>
      </w:r>
      <w:r w:rsidRPr="009C7B85">
        <w:rPr>
          <w:rFonts w:ascii="Times New Roman" w:hAnsi="Times New Roman" w:cs="Times New Roman"/>
          <w:shd w:val="clear" w:color="auto" w:fill="FFFFFF"/>
          <w:lang w:val="en-AU"/>
        </w:rPr>
        <w:t>°C</w:t>
      </w:r>
      <w:r w:rsidRPr="009C7B85">
        <w:rPr>
          <w:rFonts w:ascii="Times New Roman" w:hAnsi="Times New Roman" w:cs="Times New Roman"/>
          <w:lang w:val="en-AU"/>
        </w:rPr>
        <w:t xml:space="preserve"> </w:t>
      </w:r>
      <w:r w:rsidRPr="009C7B85">
        <w:rPr>
          <w:rFonts w:ascii="Times New Roman" w:hAnsi="Times New Roman" w:cs="Times New Roman"/>
        </w:rPr>
        <w:t>for 24 - 48hrs prior to weighing to remove residual humidity. Specimen pins were not removed prior to weighing. Instead, we identified the pin type and weighed a sample of 10-50 pins per type. The mean weight was then subtracted off total weight.</w:t>
      </w:r>
      <w:r>
        <w:rPr>
          <w:rFonts w:ascii="Times New Roman" w:hAnsi="Times New Roman" w:cs="Times New Roman"/>
          <w:lang w:val="en-AU"/>
        </w:rPr>
        <w:t xml:space="preserve"> </w:t>
      </w:r>
      <w:r w:rsidRPr="009C7B85">
        <w:rPr>
          <w:rFonts w:ascii="Times New Roman" w:hAnsi="Times New Roman" w:cs="Times New Roman"/>
        </w:rPr>
        <w:t>Intertegular distance was measured in millimetres using a stereo-microscope, either mounted with a calibrated scale or microscope camera.</w:t>
      </w:r>
    </w:p>
    <w:p w14:paraId="43F33731" w14:textId="77777777" w:rsidR="00EA6D10" w:rsidRPr="009C7B85" w:rsidRDefault="00EA6D10" w:rsidP="00CC48BB">
      <w:pPr>
        <w:spacing w:line="480" w:lineRule="auto"/>
        <w:jc w:val="both"/>
        <w:rPr>
          <w:rFonts w:ascii="Times New Roman" w:hAnsi="Times New Roman" w:cs="Times New Roman"/>
        </w:rPr>
      </w:pPr>
    </w:p>
    <w:p w14:paraId="64993601"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Data analysis</w:t>
      </w:r>
      <w:r>
        <w:rPr>
          <w:rFonts w:ascii="Times New Roman" w:hAnsi="Times New Roman" w:cs="Times New Roman"/>
          <w:i/>
          <w:iCs/>
        </w:rPr>
        <w:t xml:space="preserve">: </w:t>
      </w:r>
      <w:r w:rsidRPr="00E0097C">
        <w:rPr>
          <w:rFonts w:ascii="Times New Roman" w:hAnsi="Times New Roman" w:cs="Times New Roman"/>
          <w:i/>
          <w:iCs/>
        </w:rPr>
        <w:t>Model structure</w:t>
      </w:r>
    </w:p>
    <w:p w14:paraId="64B9B115" w14:textId="77777777" w:rsidR="00EA6D10" w:rsidRPr="009C7B85" w:rsidRDefault="00EA6D10" w:rsidP="00CC48BB">
      <w:pPr>
        <w:spacing w:line="480" w:lineRule="auto"/>
        <w:jc w:val="both"/>
        <w:rPr>
          <w:rFonts w:ascii="Times New Roman" w:hAnsi="Times New Roman" w:cs="Times New Roman"/>
        </w:rPr>
      </w:pPr>
      <w:r>
        <w:rPr>
          <w:rFonts w:ascii="Times New Roman" w:hAnsi="Times New Roman" w:cs="Times New Roman"/>
        </w:rPr>
        <w:t xml:space="preserve">All analyses were undertaken in </w:t>
      </w:r>
      <w:r w:rsidRPr="004938EB">
        <w:rPr>
          <w:rFonts w:ascii="Times New Roman" w:hAnsi="Times New Roman" w:cs="Times New Roman"/>
          <w:i/>
          <w:iCs/>
        </w:rPr>
        <w:t>R</w:t>
      </w:r>
      <w:r>
        <w:rPr>
          <w:rFonts w:ascii="Times New Roman" w:hAnsi="Times New Roman" w:cs="Times New Roman"/>
        </w:rPr>
        <w:t xml:space="preserve"> v3.5.0 (R Core Team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Hidden="1"&gt;&lt;Author&gt;Team&lt;/Author&gt;&lt;Year&gt;2018&lt;/Year&gt;&lt;RecNum&gt;428&lt;/RecNum&gt;&lt;record&gt;&lt;rec-number&gt;428&lt;/rec-number&gt;&lt;foreign-keys&gt;&lt;key app="EN" db-id="twvpvpzrmraraue02fm5vd5etx0ewxa9e9rf" timestamp="1526608690"&gt;428&lt;/key&gt;&lt;/foreign-keys&gt;&lt;ref-type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Pr>
          <w:rFonts w:ascii="Times New Roman" w:hAnsi="Times New Roman" w:cs="Times New Roman"/>
        </w:rPr>
        <w:fldChar w:fldCharType="end"/>
      </w:r>
      <w:r>
        <w:rPr>
          <w:rFonts w:ascii="Times New Roman" w:hAnsi="Times New Roman" w:cs="Times New Roman"/>
        </w:rPr>
        <w:t xml:space="preserve">, 2018). </w:t>
      </w:r>
      <w:r w:rsidRPr="009C7B85">
        <w:rPr>
          <w:rFonts w:ascii="Times New Roman" w:hAnsi="Times New Roman" w:cs="Times New Roman"/>
        </w:rPr>
        <w:t xml:space="preserve">For each taxon, we constructed species mean datasets </w:t>
      </w:r>
      <w:commentRangeStart w:id="71"/>
      <w:r w:rsidRPr="009C7B85">
        <w:rPr>
          <w:rFonts w:ascii="Times New Roman" w:hAnsi="Times New Roman" w:cs="Times New Roman"/>
        </w:rPr>
        <w:t>stratified for measurer and country of origin</w:t>
      </w:r>
      <w:commentRangeEnd w:id="71"/>
      <w:r>
        <w:rPr>
          <w:rStyle w:val="CommentReference"/>
        </w:rPr>
        <w:commentReference w:id="71"/>
      </w:r>
      <w:r w:rsidRPr="009C7B85">
        <w:rPr>
          <w:rFonts w:ascii="Times New Roman" w:hAnsi="Times New Roman" w:cs="Times New Roman"/>
        </w:rPr>
        <w:t xml:space="preserve">. We used a power function in model formulation which is typical of predictive allometry: </w:t>
      </w:r>
    </w:p>
    <w:p w14:paraId="42CB61F9" w14:textId="77777777" w:rsidR="00EA6D10" w:rsidRPr="009C7B85" w:rsidRDefault="00EA6D10" w:rsidP="00CC48BB">
      <w:pPr>
        <w:spacing w:line="480" w:lineRule="auto"/>
        <w:ind w:firstLine="720"/>
        <w:jc w:val="center"/>
        <w:rPr>
          <w:rFonts w:ascii="Times New Roman" w:hAnsi="Times New Roman" w:cs="Times New Roman"/>
        </w:rPr>
      </w:pPr>
      <w:commentRangeStart w:id="72"/>
      <w:r w:rsidRPr="009C7B85">
        <w:rPr>
          <w:rFonts w:ascii="Times New Roman" w:hAnsi="Times New Roman" w:cs="Times New Roman"/>
        </w:rPr>
        <w:t>Ln(Y</w:t>
      </w:r>
      <w:commentRangeEnd w:id="72"/>
      <w:r>
        <w:rPr>
          <w:rStyle w:val="CommentReference"/>
        </w:rPr>
        <w:commentReference w:id="72"/>
      </w:r>
      <w:r w:rsidRPr="009C7B85">
        <w:rPr>
          <w:rFonts w:ascii="Times New Roman" w:hAnsi="Times New Roman" w:cs="Times New Roman"/>
        </w:rPr>
        <w:t>) = ln(</w:t>
      </w:r>
      <w:commentRangeStart w:id="73"/>
      <w:r w:rsidRPr="009C7B85">
        <w:rPr>
          <w:rFonts w:ascii="Times New Roman" w:hAnsi="Times New Roman" w:cs="Times New Roman"/>
        </w:rPr>
        <w:t>a</w:t>
      </w:r>
      <w:commentRangeEnd w:id="73"/>
      <w:r>
        <w:rPr>
          <w:rStyle w:val="CommentReference"/>
        </w:rPr>
        <w:commentReference w:id="73"/>
      </w:r>
      <w:r w:rsidRPr="009C7B85">
        <w:rPr>
          <w:rFonts w:ascii="Times New Roman" w:hAnsi="Times New Roman" w:cs="Times New Roman"/>
        </w:rPr>
        <w:t>) + b*ln(IT) + c*ln(IT)</w:t>
      </w:r>
    </w:p>
    <w:p w14:paraId="0F7A6427" w14:textId="77777777" w:rsidR="00EA6D10" w:rsidRPr="009C7B85" w:rsidRDefault="00EA6D10" w:rsidP="00CC48BB">
      <w:pPr>
        <w:spacing w:line="480" w:lineRule="auto"/>
        <w:jc w:val="both"/>
        <w:rPr>
          <w:rFonts w:ascii="Times New Roman" w:hAnsi="Times New Roman" w:cs="Times New Roman"/>
        </w:rPr>
      </w:pPr>
      <w:commentRangeStart w:id="74"/>
      <w:r w:rsidRPr="009C7B85">
        <w:rPr>
          <w:rFonts w:ascii="Times New Roman" w:hAnsi="Times New Roman" w:cs="Times New Roman"/>
        </w:rPr>
        <w:t xml:space="preserve">We extended this formula to include multiple interactions with IT: sex, biogeographic region and taxonomic family. </w:t>
      </w:r>
      <w:commentRangeEnd w:id="74"/>
      <w:r>
        <w:rPr>
          <w:rStyle w:val="CommentReference"/>
        </w:rPr>
        <w:commentReference w:id="74"/>
      </w:r>
      <w:r w:rsidRPr="009C7B85">
        <w:rPr>
          <w:rFonts w:ascii="Times New Roman" w:hAnsi="Times New Roman" w:cs="Times New Roman"/>
        </w:rPr>
        <w:t xml:space="preserve">We constructed linear mixed effect models </w:t>
      </w:r>
      <w:r>
        <w:rPr>
          <w:rFonts w:ascii="Times New Roman" w:hAnsi="Times New Roman" w:cs="Times New Roman"/>
        </w:rPr>
        <w:t xml:space="preserve">using </w:t>
      </w:r>
      <w:r w:rsidRPr="004938EB">
        <w:rPr>
          <w:rFonts w:ascii="Times New Roman" w:hAnsi="Times New Roman" w:cs="Times New Roman"/>
          <w:i/>
          <w:iCs/>
        </w:rPr>
        <w:t>lme4</w:t>
      </w:r>
      <w:r>
        <w:rPr>
          <w:rFonts w:ascii="Times New Roman" w:hAnsi="Times New Roman" w:cs="Times New Roman"/>
        </w:rPr>
        <w:t xml:space="preserve"> (Bates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Hidden="1"&gt;&lt;Author&gt;Bates&lt;/Author&gt;&lt;Year&gt;2014&lt;/Year&gt;&lt;RecNum&gt;429&lt;/RecNum&gt;&lt;record&gt;&lt;rec-number&gt;429&lt;/rec-number&gt;&lt;foreign-keys&gt;&lt;key app="EN" db-id="twvpvpzrmraraue02fm5vd5etx0ewxa9e9rf" timestamp="1526608727"&gt;429&lt;/key&gt;&lt;/foreign-keys&gt;&lt;ref-type name="Journal Article"&gt;17&lt;/ref-type&gt;&lt;contributors&gt;&lt;authors&gt;&lt;author&gt;Bates, Douglas&lt;/author&gt;&lt;author&gt;Maechler, Martin&lt;/author&gt;&lt;author&gt;Bolker, Ben&lt;/author&gt;&lt;author&gt;Walker, Steven&lt;/author&gt;&lt;/authors&gt;&lt;/contributors&gt;&lt;titles&gt;&lt;title&gt;lme4: Linear mixed-effects models using Eigen and S4&lt;/title&gt;&lt;secondary-title&gt;R package version&lt;/secondary-title&gt;&lt;/titles&gt;&lt;periodical&gt;&lt;full-title&gt;R package version&lt;/full-title&gt;&lt;/periodical&gt;&lt;pages&gt;1-23&lt;/pages&gt;&lt;volume&gt;1&lt;/volume&gt;&lt;number&gt;7&lt;/number&gt;&lt;dates&gt;&lt;year&gt;2014&lt;/year&gt;&lt;/dates&gt;&lt;urls&gt;&lt;/urls&gt;&lt;/record&gt;&lt;/Cite&gt;&lt;/EndNote&gt;</w:instrText>
      </w:r>
      <w:r>
        <w:rPr>
          <w:rFonts w:ascii="Times New Roman" w:hAnsi="Times New Roman" w:cs="Times New Roman"/>
        </w:rPr>
        <w:fldChar w:fldCharType="end"/>
      </w:r>
      <w:r>
        <w:rPr>
          <w:rFonts w:ascii="Times New Roman" w:hAnsi="Times New Roman" w:cs="Times New Roman"/>
        </w:rPr>
        <w:t xml:space="preserve">et al. 2014) </w:t>
      </w:r>
      <w:r w:rsidRPr="009C7B85">
        <w:rPr>
          <w:rFonts w:ascii="Times New Roman" w:hAnsi="Times New Roman" w:cs="Times New Roman"/>
        </w:rPr>
        <w:t>to predict body size</w:t>
      </w:r>
      <w:ins w:id="75" w:author="Dr. Vesna Gagic" w:date="2018-05-23T08:08:00Z">
        <w:r>
          <w:rPr>
            <w:rFonts w:ascii="Times New Roman" w:hAnsi="Times New Roman" w:cs="Times New Roman"/>
          </w:rPr>
          <w:t xml:space="preserve"> as a function of these explanatory variables</w:t>
        </w:r>
      </w:ins>
      <w:r w:rsidRPr="009C7B85">
        <w:rPr>
          <w:rFonts w:ascii="Times New Roman" w:hAnsi="Times New Roman" w:cs="Times New Roman"/>
        </w:rPr>
        <w:t>,</w:t>
      </w:r>
      <w:del w:id="76" w:author="Dr. Vesna Gagic" w:date="2018-05-22T08:52:00Z">
        <w:r w:rsidRPr="009C7B85" w:rsidDel="00777F42">
          <w:rPr>
            <w:rFonts w:ascii="Times New Roman" w:hAnsi="Times New Roman" w:cs="Times New Roman"/>
          </w:rPr>
          <w:delText xml:space="preserve"> over linear regression</w:delText>
        </w:r>
      </w:del>
      <w:ins w:id="77" w:author="Dr. Vesna Gagic" w:date="2018-05-23T08:08:00Z">
        <w:r>
          <w:rPr>
            <w:rFonts w:ascii="Times New Roman" w:hAnsi="Times New Roman" w:cs="Times New Roman"/>
          </w:rPr>
          <w:t xml:space="preserve">with </w:t>
        </w:r>
      </w:ins>
      <w:del w:id="78" w:author="Dr. Vesna Gagic" w:date="2018-05-23T08:08:00Z">
        <w:r w:rsidRPr="009C7B85" w:rsidDel="00D2055A">
          <w:rPr>
            <w:rFonts w:ascii="Times New Roman" w:hAnsi="Times New Roman" w:cs="Times New Roman"/>
          </w:rPr>
          <w:delText xml:space="preserve"> </w:delText>
        </w:r>
      </w:del>
      <w:del w:id="79" w:author="Dr. Vesna Gagic" w:date="2018-05-22T12:55:00Z">
        <w:r w:rsidRPr="009C7B85" w:rsidDel="00080A1E">
          <w:rPr>
            <w:rFonts w:ascii="Times New Roman" w:hAnsi="Times New Roman" w:cs="Times New Roman"/>
          </w:rPr>
          <w:delText>a</w:delText>
        </w:r>
      </w:del>
      <w:del w:id="80" w:author="Dr. Vesna Gagic" w:date="2018-05-23T08:08:00Z">
        <w:r w:rsidRPr="009C7B85" w:rsidDel="00D2055A">
          <w:rPr>
            <w:rFonts w:ascii="Times New Roman" w:hAnsi="Times New Roman" w:cs="Times New Roman"/>
          </w:rPr>
          <w:delText xml:space="preserve">s species overlap between measurers and </w:delText>
        </w:r>
      </w:del>
      <w:del w:id="81" w:author="Dr. Vesna Gagic" w:date="2018-05-22T12:56:00Z">
        <w:r w:rsidRPr="009C7B85" w:rsidDel="001F1657">
          <w:rPr>
            <w:rFonts w:ascii="Times New Roman" w:hAnsi="Times New Roman" w:cs="Times New Roman"/>
          </w:rPr>
          <w:delText xml:space="preserve">within </w:delText>
        </w:r>
      </w:del>
      <w:del w:id="82" w:author="Dr. Vesna Gagic" w:date="2018-05-23T08:08:00Z">
        <w:r w:rsidRPr="009C7B85" w:rsidDel="00D2055A">
          <w:rPr>
            <w:rFonts w:ascii="Times New Roman" w:hAnsi="Times New Roman" w:cs="Times New Roman"/>
          </w:rPr>
          <w:delText>biogeographic regions</w:delText>
        </w:r>
      </w:del>
      <w:del w:id="83" w:author="Dr. Vesna Gagic" w:date="2018-05-22T12:55:00Z">
        <w:r w:rsidRPr="009C7B85" w:rsidDel="00080A1E">
          <w:rPr>
            <w:rFonts w:ascii="Times New Roman" w:hAnsi="Times New Roman" w:cs="Times New Roman"/>
          </w:rPr>
          <w:delText xml:space="preserve"> required a more-complex model structure. B</w:delText>
        </w:r>
      </w:del>
      <w:del w:id="84" w:author="Dr. Vesna Gagic" w:date="2018-05-23T08:08:00Z">
        <w:r w:rsidRPr="009C7B85" w:rsidDel="00D2055A">
          <w:rPr>
            <w:rFonts w:ascii="Times New Roman" w:hAnsi="Times New Roman" w:cs="Times New Roman"/>
          </w:rPr>
          <w:delText xml:space="preserve">oth </w:delText>
        </w:r>
      </w:del>
      <w:r w:rsidRPr="009C7B85">
        <w:rPr>
          <w:rFonts w:ascii="Times New Roman" w:hAnsi="Times New Roman" w:cs="Times New Roman"/>
        </w:rPr>
        <w:t xml:space="preserve">measurer and species </w:t>
      </w:r>
      <w:del w:id="85" w:author="Dr. Vesna Gagic" w:date="2018-05-23T08:08:00Z">
        <w:r w:rsidRPr="009C7B85" w:rsidDel="00D2055A">
          <w:rPr>
            <w:rFonts w:ascii="Times New Roman" w:hAnsi="Times New Roman" w:cs="Times New Roman"/>
          </w:rPr>
          <w:delText xml:space="preserve">were </w:delText>
        </w:r>
      </w:del>
      <w:r w:rsidRPr="009C7B85">
        <w:rPr>
          <w:rFonts w:ascii="Times New Roman" w:hAnsi="Times New Roman" w:cs="Times New Roman"/>
        </w:rPr>
        <w:t xml:space="preserve">included </w:t>
      </w:r>
      <w:commentRangeStart w:id="86"/>
      <w:r w:rsidRPr="009C7B85">
        <w:rPr>
          <w:rFonts w:ascii="Times New Roman" w:hAnsi="Times New Roman" w:cs="Times New Roman"/>
        </w:rPr>
        <w:t xml:space="preserve">as </w:t>
      </w:r>
      <w:ins w:id="87" w:author="Dr. Vesna Gagic" w:date="2018-05-22T12:53:00Z">
        <w:r>
          <w:rPr>
            <w:rFonts w:ascii="Times New Roman" w:hAnsi="Times New Roman" w:cs="Times New Roman"/>
          </w:rPr>
          <w:t xml:space="preserve">crossed </w:t>
        </w:r>
      </w:ins>
      <w:commentRangeEnd w:id="86"/>
      <w:r>
        <w:rPr>
          <w:rStyle w:val="CommentReference"/>
        </w:rPr>
        <w:commentReference w:id="86"/>
      </w:r>
      <w:r w:rsidRPr="009C7B85">
        <w:rPr>
          <w:rFonts w:ascii="Times New Roman" w:hAnsi="Times New Roman" w:cs="Times New Roman"/>
        </w:rPr>
        <w:t>random terms.</w:t>
      </w:r>
    </w:p>
    <w:p w14:paraId="6560E5B6" w14:textId="77777777" w:rsidR="00EA6D10" w:rsidRPr="009C7B85" w:rsidRDefault="00EA6D10" w:rsidP="00CC48BB">
      <w:pPr>
        <w:spacing w:line="480" w:lineRule="auto"/>
        <w:jc w:val="both"/>
        <w:rPr>
          <w:rFonts w:ascii="Times New Roman" w:hAnsi="Times New Roman" w:cs="Times New Roman"/>
        </w:rPr>
      </w:pPr>
    </w:p>
    <w:p w14:paraId="51596423"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Data analysis</w:t>
      </w:r>
      <w:r>
        <w:rPr>
          <w:rFonts w:ascii="Times New Roman" w:hAnsi="Times New Roman" w:cs="Times New Roman"/>
          <w:i/>
          <w:iCs/>
        </w:rPr>
        <w:t xml:space="preserve">: </w:t>
      </w:r>
      <w:r w:rsidRPr="00E0097C">
        <w:rPr>
          <w:rFonts w:ascii="Times New Roman" w:hAnsi="Times New Roman" w:cs="Times New Roman"/>
          <w:i/>
          <w:iCs/>
        </w:rPr>
        <w:t>Incorporating phylogeny</w:t>
      </w:r>
    </w:p>
    <w:p w14:paraId="6D637791" w14:textId="77777777" w:rsidR="00EA6D10" w:rsidRPr="009C7B85" w:rsidRDefault="00EA6D10" w:rsidP="00CC48BB">
      <w:pPr>
        <w:spacing w:line="480" w:lineRule="auto"/>
        <w:jc w:val="both"/>
        <w:rPr>
          <w:rFonts w:ascii="Times New Roman" w:hAnsi="Times New Roman" w:cs="Times New Roman"/>
          <w:b/>
          <w:bCs/>
        </w:rPr>
      </w:pPr>
    </w:p>
    <w:p w14:paraId="1BEEE240"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We explored the influence of phylogenetic relatedness </w:t>
      </w:r>
      <w:r>
        <w:rPr>
          <w:rFonts w:ascii="Times New Roman" w:hAnsi="Times New Roman" w:cs="Times New Roman"/>
        </w:rPr>
        <w:t>in</w:t>
      </w:r>
      <w:r w:rsidRPr="009C7B85">
        <w:rPr>
          <w:rFonts w:ascii="Times New Roman" w:hAnsi="Times New Roman" w:cs="Times New Roman"/>
        </w:rPr>
        <w:t xml:space="preserve"> predicting pollinator body size using a simplified </w:t>
      </w:r>
      <w:commentRangeStart w:id="88"/>
      <w:commentRangeStart w:id="89"/>
      <w:r w:rsidRPr="009C7B85">
        <w:rPr>
          <w:rFonts w:ascii="Times New Roman" w:hAnsi="Times New Roman" w:cs="Times New Roman"/>
        </w:rPr>
        <w:t>mean dataset</w:t>
      </w:r>
      <w:commentRangeEnd w:id="88"/>
      <w:r>
        <w:rPr>
          <w:rStyle w:val="CommentReference"/>
        </w:rPr>
        <w:commentReference w:id="88"/>
      </w:r>
      <w:commentRangeEnd w:id="89"/>
      <w:r w:rsidR="00346641">
        <w:rPr>
          <w:rStyle w:val="CommentReference"/>
        </w:rPr>
        <w:commentReference w:id="89"/>
      </w:r>
      <w:r w:rsidRPr="009C7B85">
        <w:rPr>
          <w:rFonts w:ascii="Times New Roman" w:hAnsi="Times New Roman" w:cs="Times New Roman"/>
        </w:rPr>
        <w:t xml:space="preserve">, with a single species mean per region. </w:t>
      </w:r>
      <w:commentRangeStart w:id="90"/>
      <w:r w:rsidRPr="009C7B85">
        <w:rPr>
          <w:rFonts w:ascii="Times New Roman" w:hAnsi="Times New Roman" w:cs="Times New Roman"/>
        </w:rPr>
        <w:t xml:space="preserve">Sex was not considered in these models. </w:t>
      </w:r>
      <w:commentRangeEnd w:id="90"/>
      <w:r>
        <w:rPr>
          <w:rStyle w:val="CommentReference"/>
        </w:rPr>
        <w:commentReference w:id="90"/>
      </w:r>
      <w:r>
        <w:rPr>
          <w:rFonts w:ascii="Times New Roman" w:hAnsi="Times New Roman" w:cs="Times New Roman"/>
        </w:rPr>
        <w:t xml:space="preserve">The </w:t>
      </w:r>
      <w:r w:rsidRPr="009C7B85">
        <w:rPr>
          <w:rFonts w:ascii="Times New Roman" w:hAnsi="Times New Roman" w:cs="Times New Roman"/>
        </w:rPr>
        <w:t>European honeybee (</w:t>
      </w:r>
      <w:r w:rsidRPr="009C7B85">
        <w:rPr>
          <w:rFonts w:ascii="Times New Roman" w:hAnsi="Times New Roman" w:cs="Times New Roman"/>
          <w:i/>
          <w:iCs/>
        </w:rPr>
        <w:t>Apis mellifera</w:t>
      </w:r>
      <w:r w:rsidRPr="009C7B85">
        <w:rPr>
          <w:rFonts w:ascii="Times New Roman" w:hAnsi="Times New Roman" w:cs="Times New Roman"/>
        </w:rPr>
        <w:t>) and the sweat bee</w:t>
      </w:r>
      <w:r>
        <w:rPr>
          <w:rFonts w:ascii="Times New Roman" w:hAnsi="Times New Roman" w:cs="Times New Roman"/>
        </w:rPr>
        <w:t xml:space="preserve">, </w:t>
      </w:r>
      <w:r w:rsidRPr="009C7B85">
        <w:rPr>
          <w:rFonts w:ascii="Times New Roman" w:hAnsi="Times New Roman" w:cs="Times New Roman"/>
          <w:i/>
          <w:iCs/>
        </w:rPr>
        <w:lastRenderedPageBreak/>
        <w:t>Halictus rubicundus</w:t>
      </w:r>
      <w:r>
        <w:rPr>
          <w:rFonts w:ascii="Times New Roman" w:hAnsi="Times New Roman" w:cs="Times New Roman"/>
        </w:rPr>
        <w:t>,</w:t>
      </w:r>
      <w:r w:rsidRPr="009C7B85">
        <w:rPr>
          <w:rFonts w:ascii="Times New Roman" w:hAnsi="Times New Roman" w:cs="Times New Roman"/>
        </w:rPr>
        <w:t xml:space="preserve"> </w:t>
      </w:r>
      <w:r>
        <w:rPr>
          <w:rFonts w:ascii="Times New Roman" w:hAnsi="Times New Roman" w:cs="Times New Roman"/>
        </w:rPr>
        <w:t>were present in multiple regions so specimens</w:t>
      </w:r>
      <w:r w:rsidRPr="009C7B85">
        <w:rPr>
          <w:rFonts w:ascii="Times New Roman" w:hAnsi="Times New Roman" w:cs="Times New Roman"/>
        </w:rPr>
        <w:t xml:space="preserve"> were </w:t>
      </w:r>
      <w:commentRangeStart w:id="91"/>
      <w:r w:rsidRPr="009C7B85">
        <w:rPr>
          <w:rFonts w:ascii="Times New Roman" w:hAnsi="Times New Roman" w:cs="Times New Roman"/>
        </w:rPr>
        <w:t>removed from their introduced regions</w:t>
      </w:r>
      <w:commentRangeEnd w:id="91"/>
      <w:r>
        <w:rPr>
          <w:rStyle w:val="CommentReference"/>
        </w:rPr>
        <w:commentReference w:id="91"/>
      </w:r>
      <w:r w:rsidRPr="009C7B85">
        <w:rPr>
          <w:rFonts w:ascii="Times New Roman" w:hAnsi="Times New Roman" w:cs="Times New Roman"/>
        </w:rPr>
        <w:t>, Australia and North America respectively</w:t>
      </w:r>
      <w:r>
        <w:rPr>
          <w:rFonts w:ascii="Times New Roman" w:hAnsi="Times New Roman" w:cs="Times New Roman"/>
        </w:rPr>
        <w:t>, prior to analysis</w:t>
      </w:r>
      <w:r w:rsidRPr="009C7B85">
        <w:rPr>
          <w:rFonts w:ascii="Times New Roman" w:hAnsi="Times New Roman" w:cs="Times New Roman"/>
        </w:rPr>
        <w:t>. For bees, we used a</w:t>
      </w:r>
      <w:r>
        <w:rPr>
          <w:rFonts w:ascii="Times New Roman" w:hAnsi="Times New Roman" w:cs="Times New Roman"/>
        </w:rPr>
        <w:t xml:space="preserve"> </w:t>
      </w:r>
      <w:r w:rsidRPr="009C7B85">
        <w:rPr>
          <w:rFonts w:ascii="Times New Roman" w:hAnsi="Times New Roman" w:cs="Times New Roman"/>
        </w:rPr>
        <w:t xml:space="preserve">genera tree (Hedtke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Hidden="1"&gt;&lt;Author&gt;Hedtke&lt;/Author&gt;&lt;Year&gt;2013&lt;/Year&gt;&lt;RecNum&gt;430&lt;/RecNum&gt;&lt;record&gt;&lt;rec-number&gt;430&lt;/rec-number&gt;&lt;foreign-keys&gt;&lt;key app="EN" db-id="twvpvpzrmraraue02fm5vd5etx0ewxa9e9rf" timestamp="1526608755"&gt;430&lt;/key&gt;&lt;/foreign-keys&gt;&lt;ref-type name="Journal Article"&gt;17&lt;/ref-type&gt;&lt;contributors&gt;&lt;authors&gt;&lt;author&gt;Hedtke, Shannon M&lt;/author&gt;&lt;author&gt;Patiny, Sébastien&lt;/author&gt;&lt;author&gt;Danforth, Bryan N&lt;/author&gt;&lt;/authors&gt;&lt;/contributors&gt;&lt;titles&gt;&lt;title&gt;The bee tree of life: a supermatrix approach to apoid phylogeny and biogeography&lt;/title&gt;&lt;secondary-title&gt;BMC Evolutionary Biology&lt;/secondary-title&gt;&lt;/titles&gt;&lt;periodical&gt;&lt;full-title&gt;BMC Evolutionary Biology&lt;/full-title&gt;&lt;/periodical&gt;&lt;pages&gt;138&lt;/pages&gt;&lt;volume&gt;13&lt;/volume&gt;&lt;number&gt;1&lt;/number&gt;&lt;dates&gt;&lt;year&gt;2013&lt;/year&gt;&lt;/dates&gt;&lt;isbn&gt;1471-2148&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2013). Non-represented genera were </w:t>
      </w:r>
      <w:r>
        <w:rPr>
          <w:rFonts w:ascii="Times New Roman" w:hAnsi="Times New Roman" w:cs="Times New Roman"/>
        </w:rPr>
        <w:t xml:space="preserve">pruned, using </w:t>
      </w:r>
      <w:r w:rsidRPr="001D15F7">
        <w:rPr>
          <w:rFonts w:ascii="Times New Roman" w:hAnsi="Times New Roman" w:cs="Times New Roman"/>
          <w:i/>
          <w:iCs/>
        </w:rPr>
        <w:t>ape</w:t>
      </w:r>
      <w:r w:rsidRPr="001D15F7">
        <w:rPr>
          <w:rFonts w:ascii="Times New Roman" w:hAnsi="Times New Roman" w:cs="Times New Roman"/>
        </w:rPr>
        <w:t xml:space="preserve"> (Paradis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Hidden="1"&gt;&lt;Author&gt;Paradis&lt;/Author&gt;&lt;Year&gt;2004&lt;/Year&gt;&lt;RecNum&gt;431&lt;/RecNum&gt;&lt;record&gt;&lt;rec-number&gt;431&lt;/rec-number&gt;&lt;foreign-keys&gt;&lt;key app="EN" db-id="twvpvpzrmraraue02fm5vd5etx0ewxa9e9rf" timestamp="1526608789"&gt;431&lt;/key&gt;&lt;/foreign-keys&gt;&lt;ref-type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1460-2059&lt;/isbn&gt;&lt;urls&gt;&lt;/urls&gt;&lt;/record&gt;&lt;/Cite&gt;&lt;/EndNote&gt;</w:instrText>
      </w:r>
      <w:r>
        <w:rPr>
          <w:rFonts w:ascii="Times New Roman" w:hAnsi="Times New Roman" w:cs="Times New Roman"/>
        </w:rPr>
        <w:fldChar w:fldCharType="end"/>
      </w:r>
      <w:r w:rsidRPr="001D15F7">
        <w:rPr>
          <w:rFonts w:ascii="Times New Roman" w:hAnsi="Times New Roman" w:cs="Times New Roman"/>
        </w:rPr>
        <w:t>et al., 2004)</w:t>
      </w:r>
      <w:r w:rsidRPr="009C7B85">
        <w:rPr>
          <w:rFonts w:ascii="Times New Roman" w:hAnsi="Times New Roman" w:cs="Times New Roman"/>
        </w:rPr>
        <w:t xml:space="preserve"> and species added to genera</w:t>
      </w:r>
      <w:r>
        <w:rPr>
          <w:rFonts w:ascii="Times New Roman" w:hAnsi="Times New Roman" w:cs="Times New Roman"/>
        </w:rPr>
        <w:t xml:space="preserve"> tips</w:t>
      </w:r>
      <w:r w:rsidRPr="009C7B85">
        <w:rPr>
          <w:rFonts w:ascii="Times New Roman" w:hAnsi="Times New Roman" w:cs="Times New Roman"/>
        </w:rPr>
        <w:t xml:space="preserve"> as pure-birth subtrees</w:t>
      </w:r>
      <w:r>
        <w:rPr>
          <w:rFonts w:ascii="Times New Roman" w:hAnsi="Times New Roman" w:cs="Times New Roman"/>
        </w:rPr>
        <w:t xml:space="preserve"> using </w:t>
      </w:r>
      <w:r w:rsidRPr="001D15F7">
        <w:rPr>
          <w:rFonts w:ascii="Times New Roman" w:hAnsi="Times New Roman" w:cs="Times New Roman"/>
          <w:i/>
          <w:iCs/>
        </w:rPr>
        <w:t>phytools</w:t>
      </w:r>
      <w:r w:rsidRPr="009C7B85">
        <w:rPr>
          <w:rFonts w:ascii="Times New Roman" w:hAnsi="Times New Roman" w:cs="Times New Roman"/>
        </w:rPr>
        <w:t xml:space="preserve"> (Revell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Hidden="1"&gt;&lt;Author&gt;Revell&lt;/Author&gt;&lt;Year&gt;2012&lt;/Year&gt;&lt;RecNum&gt;432&lt;/RecNum&gt;&lt;record&gt;&lt;rec-number&gt;432&lt;/rec-number&gt;&lt;foreign-keys&gt;&lt;key app="EN" db-id="twvpvpzrmraraue02fm5vd5etx0ewxa9e9rf" timestamp="1526608807"&gt;432&lt;/key&gt;&lt;/foreign-keys&gt;&lt;ref-type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et al</w:t>
      </w:r>
      <w:r>
        <w:rPr>
          <w:rFonts w:ascii="Times New Roman" w:hAnsi="Times New Roman" w:cs="Times New Roman"/>
        </w:rPr>
        <w:t>. 2012</w:t>
      </w:r>
      <w:r w:rsidRPr="009C7B85">
        <w:rPr>
          <w:rFonts w:ascii="Times New Roman" w:hAnsi="Times New Roman" w:cs="Times New Roman"/>
        </w:rPr>
        <w:t>).</w:t>
      </w:r>
      <w:r w:rsidRPr="00B41189">
        <w:rPr>
          <w:rFonts w:ascii="Times New Roman" w:hAnsi="Times New Roman" w:cs="Times New Roman"/>
        </w:rPr>
        <w:t xml:space="preserve"> </w:t>
      </w:r>
      <w:r w:rsidRPr="009C7B85">
        <w:rPr>
          <w:rFonts w:ascii="Times New Roman" w:hAnsi="Times New Roman" w:cs="Times New Roman"/>
        </w:rPr>
        <w:t xml:space="preserve">As such, we made the explicit assumption that phylogenetic patterns in body size were assessed at and above the genera level. </w:t>
      </w:r>
    </w:p>
    <w:p w14:paraId="366A6C5F" w14:textId="77777777" w:rsidR="00EA6D10" w:rsidRDefault="00EA6D10" w:rsidP="00CC48BB">
      <w:pPr>
        <w:spacing w:line="480" w:lineRule="auto"/>
        <w:jc w:val="both"/>
        <w:rPr>
          <w:rFonts w:ascii="Times New Roman" w:hAnsi="Times New Roman" w:cs="Times New Roman"/>
        </w:rPr>
      </w:pPr>
    </w:p>
    <w:p w14:paraId="2BCC380D" w14:textId="77777777" w:rsidR="00EA6D10" w:rsidRPr="009C7B85" w:rsidRDefault="00EA6D10" w:rsidP="00CC48BB">
      <w:pPr>
        <w:spacing w:line="480" w:lineRule="auto"/>
        <w:jc w:val="both"/>
        <w:rPr>
          <w:rFonts w:ascii="Times New Roman" w:hAnsi="Times New Roman" w:cs="Times New Roman"/>
        </w:rPr>
      </w:pPr>
      <w:r>
        <w:rPr>
          <w:rFonts w:ascii="Times New Roman" w:hAnsi="Times New Roman" w:cs="Times New Roman"/>
        </w:rPr>
        <w:t xml:space="preserve">We assessed the significance of phylogenetic signal of both body size and ITD using </w:t>
      </w:r>
      <w:r w:rsidRPr="009C7B85">
        <w:rPr>
          <w:rFonts w:ascii="Times New Roman" w:hAnsi="Times New Roman" w:cs="Times New Roman"/>
        </w:rPr>
        <w:t xml:space="preserve">Pagel’s </w:t>
      </w:r>
      <w:r w:rsidRPr="009C7B85">
        <w:rPr>
          <w:rFonts w:ascii="Times New Roman" w:hAnsi="Times New Roman" w:cs="Times New Roman"/>
          <w:color w:val="333333"/>
          <w:shd w:val="clear" w:color="auto" w:fill="FFFFFF"/>
        </w:rPr>
        <w:t>λ</w:t>
      </w:r>
      <w:r>
        <w:rPr>
          <w:rFonts w:ascii="Times New Roman" w:hAnsi="Times New Roman" w:cs="Times New Roman"/>
          <w:color w:val="333333"/>
          <w:shd w:val="clear" w:color="auto" w:fill="FFFFFF"/>
        </w:rPr>
        <w:t xml:space="preserve"> </w:t>
      </w:r>
      <w:r w:rsidRPr="009C7B85">
        <w:rPr>
          <w:rFonts w:ascii="Times New Roman" w:hAnsi="Times New Roman" w:cs="Times New Roman"/>
        </w:rPr>
        <w:t xml:space="preserve">(Pagel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Hidden="1"&gt;&lt;Author&gt;Pagel&lt;/Author&gt;&lt;Year&gt;1999&lt;/Year&gt;&lt;RecNum&gt;433&lt;/RecNum&gt;&lt;record&gt;&lt;rec-number&gt;433&lt;/rec-number&gt;&lt;foreign-keys&gt;&lt;key app="EN" db-id="twvpvpzrmraraue02fm5vd5etx0ewxa9e9rf" timestamp="1526608862"&gt;433&lt;/key&gt;&lt;/foreign-keys&gt;&lt;ref-type name="Journal Article"&gt;17&lt;/ref-type&gt;&lt;contributors&gt;&lt;authors&gt;&lt;author&gt;Pagel, Mark&lt;/author&gt;&lt;/authors&gt;&lt;/contributors&gt;&lt;titles&gt;&lt;title&gt;Inferring the historical patterns of biological evolution&lt;/title&gt;&lt;secondary-title&gt;Nature&lt;/secondary-title&gt;&lt;/titles&gt;&lt;periodical&gt;&lt;full-title&gt;Nature&lt;/full-title&gt;&lt;/periodical&gt;&lt;pages&gt;877&lt;/pages&gt;&lt;volume&gt;401&lt;/volume&gt;&lt;number&gt;6756&lt;/number&gt;&lt;dates&gt;&lt;year&gt;1999&lt;/year&gt;&lt;/dates&gt;&lt;isbn&gt;1476-4687&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1999)</w:t>
      </w:r>
      <w:r>
        <w:rPr>
          <w:rFonts w:ascii="Times New Roman" w:hAnsi="Times New Roman" w:cs="Times New Roman"/>
        </w:rPr>
        <w:t xml:space="preserve"> with </w:t>
      </w:r>
      <w:r w:rsidRPr="004938EB">
        <w:rPr>
          <w:rFonts w:ascii="Times New Roman" w:hAnsi="Times New Roman" w:cs="Times New Roman"/>
          <w:i/>
          <w:iCs/>
        </w:rPr>
        <w:t>phytools</w:t>
      </w:r>
      <w:r>
        <w:rPr>
          <w:rFonts w:ascii="Times New Roman" w:hAnsi="Times New Roman" w:cs="Times New Roman"/>
        </w:rPr>
        <w:t xml:space="preserve"> (Revell et al. 2017). </w:t>
      </w:r>
      <w:r w:rsidRPr="009C7B85">
        <w:rPr>
          <w:rFonts w:ascii="Times New Roman" w:hAnsi="Times New Roman" w:cs="Times New Roman"/>
        </w:rPr>
        <w:t xml:space="preserve">To assess if incorporating phylogeny </w:t>
      </w:r>
      <w:commentRangeStart w:id="92"/>
      <w:commentRangeStart w:id="93"/>
      <w:r w:rsidRPr="009C7B85">
        <w:rPr>
          <w:rFonts w:ascii="Times New Roman" w:hAnsi="Times New Roman" w:cs="Times New Roman"/>
        </w:rPr>
        <w:t>improved body size predictions</w:t>
      </w:r>
      <w:commentRangeEnd w:id="92"/>
      <w:r>
        <w:rPr>
          <w:rStyle w:val="CommentReference"/>
        </w:rPr>
        <w:commentReference w:id="92"/>
      </w:r>
      <w:commentRangeEnd w:id="93"/>
      <w:r w:rsidR="00346641">
        <w:rPr>
          <w:rStyle w:val="CommentReference"/>
        </w:rPr>
        <w:commentReference w:id="93"/>
      </w:r>
      <w:r w:rsidRPr="009C7B85">
        <w:rPr>
          <w:rFonts w:ascii="Times New Roman" w:hAnsi="Times New Roman" w:cs="Times New Roman"/>
        </w:rPr>
        <w:t>, we then determined the relationship between dry weight and ITD and biogeographic region using phylogenetic generalized least squares (PGLS) regression</w:t>
      </w:r>
      <w:r>
        <w:rPr>
          <w:rFonts w:ascii="Times New Roman" w:hAnsi="Times New Roman" w:cs="Times New Roman"/>
        </w:rPr>
        <w:t xml:space="preserve"> using </w:t>
      </w:r>
      <w:r w:rsidRPr="004938EB">
        <w:rPr>
          <w:rFonts w:ascii="Times New Roman" w:hAnsi="Times New Roman" w:cs="Times New Roman"/>
          <w:i/>
          <w:iCs/>
        </w:rPr>
        <w:t>nlme</w:t>
      </w:r>
      <w:r>
        <w:rPr>
          <w:rFonts w:ascii="Times New Roman" w:hAnsi="Times New Roman" w:cs="Times New Roman"/>
          <w:i/>
          <w:iCs/>
        </w:rPr>
        <w:t xml:space="preserve"> </w:t>
      </w:r>
      <w:r>
        <w:rPr>
          <w:rFonts w:ascii="Times New Roman" w:hAnsi="Times New Roman" w:cs="Times New Roman"/>
        </w:rPr>
        <w:t>(</w:t>
      </w:r>
      <w:r w:rsidRPr="004938EB">
        <w:rPr>
          <w:rFonts w:ascii="Times New Roman" w:hAnsi="Times New Roman" w:cs="Times New Roman"/>
        </w:rPr>
        <w:t>Pinheiro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Hidden="1"&gt;&lt;Author&gt;Pinheiro&lt;/Author&gt;&lt;Year&gt;2017&lt;/Year&gt;&lt;RecNum&gt;434&lt;/RecNum&gt;&lt;record&gt;&lt;rec-number&gt;434&lt;/rec-number&gt;&lt;foreign-keys&gt;&lt;key app="EN" db-id="twvpvpzrmraraue02fm5vd5etx0ewxa9e9rf" timestamp="1526608899"&gt;434&lt;/key&gt;&lt;/foreign-keys&gt;&lt;ref-type name="Journal Article"&gt;17&lt;/ref-type&gt;&lt;contributors&gt;&lt;authors&gt;&lt;author&gt;Pinheiro, José&lt;/author&gt;&lt;author&gt;Bates, Douglas&lt;/author&gt;&lt;author&gt;DebRoy, Saikat&lt;/author&gt;&lt;author&gt;Sarkar, Deepayan&lt;/author&gt;&lt;author&gt;Heisterkamp, Siem&lt;/author&gt;&lt;author&gt;Van Willigen, Bert&lt;/author&gt;&lt;author&gt;Maintainer, R&lt;/author&gt;&lt;/authors&gt;&lt;/contributors&gt;&lt;titles&gt;&lt;title&gt;Package ‘nlme’&lt;/title&gt;&lt;secondary-title&gt;Linear and nonlinear mixed effects models&lt;/secondary-title&gt;&lt;/titles&gt;&lt;periodical&gt;&lt;full-title&gt;Linear and nonlinear mixed effects models&lt;/full-title&gt;&lt;/periodical&gt;&lt;pages&gt;3-1&lt;/pages&gt;&lt;dates&gt;&lt;year&gt;2017&lt;/year&gt;&lt;/dates&gt;&lt;urls&gt;&lt;/urls&gt;&lt;/record&gt;&lt;/Cite&gt;&lt;/EndNote&gt;</w:instrText>
      </w:r>
      <w:r>
        <w:rPr>
          <w:rFonts w:ascii="Times New Roman" w:hAnsi="Times New Roman" w:cs="Times New Roman"/>
        </w:rPr>
        <w:fldChar w:fldCharType="end"/>
      </w:r>
      <w:r>
        <w:rPr>
          <w:rFonts w:ascii="Times New Roman" w:hAnsi="Times New Roman" w:cs="Times New Roman"/>
        </w:rPr>
        <w:t>et al. 2017)</w:t>
      </w:r>
      <w:r w:rsidRPr="009C7B85">
        <w:rPr>
          <w:rFonts w:ascii="Times New Roman" w:hAnsi="Times New Roman" w:cs="Times New Roman"/>
        </w:rPr>
        <w:t xml:space="preserve">. </w:t>
      </w:r>
      <w:r w:rsidRPr="009C7B85">
        <w:rPr>
          <w:rFonts w:ascii="Times New Roman" w:hAnsi="Times New Roman" w:cs="Times New Roman"/>
          <w:color w:val="333333"/>
          <w:shd w:val="clear" w:color="auto" w:fill="FFFFFF"/>
        </w:rPr>
        <w:t>λ</w:t>
      </w:r>
      <w:r w:rsidRPr="009C7B85">
        <w:rPr>
          <w:rFonts w:ascii="Times New Roman" w:hAnsi="Times New Roman" w:cs="Times New Roman"/>
        </w:rPr>
        <w:t xml:space="preserve"> was fitted at an initial value of 0.5 and optimized by maximum likelihood</w:t>
      </w:r>
      <w:r>
        <w:rPr>
          <w:rFonts w:ascii="Times New Roman" w:hAnsi="Times New Roman" w:cs="Times New Roman"/>
        </w:rPr>
        <w:t xml:space="preserve"> using </w:t>
      </w:r>
      <w:r w:rsidRPr="004938EB">
        <w:rPr>
          <w:rFonts w:ascii="Times New Roman" w:hAnsi="Times New Roman" w:cs="Times New Roman"/>
          <w:i/>
          <w:iCs/>
        </w:rPr>
        <w:t>ape</w:t>
      </w:r>
      <w:r>
        <w:rPr>
          <w:rFonts w:ascii="Times New Roman" w:hAnsi="Times New Roman" w:cs="Times New Roman"/>
        </w:rPr>
        <w:t xml:space="preserve"> (Paradis et al. 2004)</w:t>
      </w:r>
      <w:r w:rsidRPr="009C7B85">
        <w:rPr>
          <w:rFonts w:ascii="Times New Roman" w:hAnsi="Times New Roman" w:cs="Times New Roman"/>
        </w:rPr>
        <w:t>.</w:t>
      </w:r>
    </w:p>
    <w:p w14:paraId="548F25C2" w14:textId="77777777" w:rsidR="00EA6D10" w:rsidRPr="009C7B85" w:rsidRDefault="00EA6D10" w:rsidP="00CC48BB">
      <w:pPr>
        <w:spacing w:line="480" w:lineRule="auto"/>
        <w:jc w:val="both"/>
        <w:rPr>
          <w:rFonts w:ascii="Times New Roman" w:hAnsi="Times New Roman" w:cs="Times New Roman"/>
        </w:rPr>
      </w:pPr>
    </w:p>
    <w:p w14:paraId="12A877EB"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Data analysis</w:t>
      </w:r>
      <w:r>
        <w:rPr>
          <w:rFonts w:ascii="Times New Roman" w:hAnsi="Times New Roman" w:cs="Times New Roman"/>
          <w:i/>
          <w:iCs/>
        </w:rPr>
        <w:t xml:space="preserve">: </w:t>
      </w:r>
      <w:r w:rsidRPr="00E0097C">
        <w:rPr>
          <w:rFonts w:ascii="Times New Roman" w:hAnsi="Times New Roman" w:cs="Times New Roman"/>
          <w:i/>
          <w:iCs/>
        </w:rPr>
        <w:t>Model selection and cross-validation</w:t>
      </w:r>
    </w:p>
    <w:p w14:paraId="640D302F" w14:textId="77777777" w:rsidR="00EA6D10" w:rsidRPr="009C7B85" w:rsidRDefault="00EA6D10" w:rsidP="00CC48BB">
      <w:pPr>
        <w:spacing w:line="480" w:lineRule="auto"/>
        <w:jc w:val="both"/>
        <w:rPr>
          <w:rFonts w:ascii="Times New Roman" w:hAnsi="Times New Roman" w:cs="Times New Roman"/>
        </w:rPr>
      </w:pPr>
    </w:p>
    <w:p w14:paraId="68FE75A8"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We first fitted the full model with all predicted explanatory variables, for LME: ITD in interaction with family, region and sex</w:t>
      </w:r>
      <w:r>
        <w:rPr>
          <w:rFonts w:ascii="Times New Roman" w:hAnsi="Times New Roman" w:cs="Times New Roman"/>
        </w:rPr>
        <w:t>.</w:t>
      </w:r>
      <w:r w:rsidRPr="009C7B85">
        <w:rPr>
          <w:rFonts w:ascii="Times New Roman" w:hAnsi="Times New Roman" w:cs="Times New Roman"/>
        </w:rPr>
        <w:t xml:space="preserve"> For PGLS: IT in interaction with region.</w:t>
      </w:r>
      <w:r>
        <w:rPr>
          <w:rFonts w:ascii="Times New Roman" w:hAnsi="Times New Roman" w:cs="Times New Roman"/>
        </w:rPr>
        <w:t xml:space="preserve"> </w:t>
      </w:r>
      <w:r w:rsidRPr="009C7B85">
        <w:rPr>
          <w:rFonts w:ascii="Times New Roman" w:hAnsi="Times New Roman" w:cs="Times New Roman"/>
        </w:rPr>
        <w:t>We then performed model selection assessing all subset models using</w:t>
      </w:r>
      <w:r>
        <w:rPr>
          <w:rFonts w:ascii="Times New Roman" w:hAnsi="Times New Roman" w:cs="Times New Roman"/>
        </w:rPr>
        <w:t xml:space="preserve"> the</w:t>
      </w:r>
      <w:r w:rsidRPr="009C7B85">
        <w:rPr>
          <w:rFonts w:ascii="Times New Roman" w:hAnsi="Times New Roman" w:cs="Times New Roman"/>
        </w:rPr>
        <w:t xml:space="preserve"> ‘dredge’ function within </w:t>
      </w:r>
      <w:r w:rsidRPr="00CC48BB">
        <w:rPr>
          <w:rFonts w:ascii="Times New Roman" w:hAnsi="Times New Roman" w:cs="Times New Roman"/>
          <w:i/>
          <w:iCs/>
        </w:rPr>
        <w:t>MuMIn</w:t>
      </w:r>
      <w:r w:rsidRPr="009C7B85">
        <w:rPr>
          <w:rFonts w:ascii="Times New Roman" w:hAnsi="Times New Roman" w:cs="Times New Roman"/>
        </w:rPr>
        <w:t xml:space="preserve"> (</w:t>
      </w:r>
      <w:r>
        <w:rPr>
          <w:rFonts w:ascii="Times New Roman" w:hAnsi="Times New Roman" w:cs="Times New Roman"/>
        </w:rPr>
        <w:t xml:space="preserve">Barton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Hidden="1"&gt;&lt;Author&gt;Barton&lt;/Author&gt;&lt;Year&gt;2018&lt;/Year&gt;&lt;RecNum&gt;435&lt;/RecNum&gt;&lt;record&gt;&lt;rec-number&gt;435&lt;/rec-number&gt;&lt;foreign-keys&gt;&lt;key app="EN" db-id="twvpvpzrmraraue02fm5vd5etx0ewxa9e9rf" timestamp="1526608952"&gt;435&lt;/key&gt;&lt;/foreign-keys&gt;&lt;ref-type name="Journal Article"&gt;17&lt;/ref-type&gt;&lt;contributors&gt;&lt;authors&gt;&lt;author&gt;Barton, Kamil&lt;/author&gt;&lt;author&gt;Barton, Maintainer Kamil&lt;/author&gt;&lt;/authors&gt;&lt;/contributors&gt;&lt;titles&gt;&lt;title&gt;Package ‘MuMIn’&lt;/title&gt;&lt;/titles&gt;&lt;dates&gt;&lt;year&gt;2018&lt;/year&gt;&lt;/dates&gt;&lt;urls&gt;&lt;/urls&gt;&lt;/record&gt;&lt;/Cite&gt;&lt;/EndNote&gt;</w:instrText>
      </w:r>
      <w:r>
        <w:rPr>
          <w:rFonts w:ascii="Times New Roman" w:hAnsi="Times New Roman" w:cs="Times New Roman"/>
        </w:rPr>
        <w:fldChar w:fldCharType="end"/>
      </w:r>
      <w:r>
        <w:rPr>
          <w:rFonts w:ascii="Times New Roman" w:hAnsi="Times New Roman" w:cs="Times New Roman"/>
        </w:rPr>
        <w:t>2018</w:t>
      </w:r>
      <w:r w:rsidRPr="009C7B85">
        <w:rPr>
          <w:rFonts w:ascii="Times New Roman" w:hAnsi="Times New Roman" w:cs="Times New Roman"/>
        </w:rPr>
        <w:t xml:space="preserve">). The best fitting models were then ranked by </w:t>
      </w:r>
      <w:commentRangeStart w:id="94"/>
      <w:r w:rsidRPr="009C7B85">
        <w:rPr>
          <w:rFonts w:ascii="Times New Roman" w:hAnsi="Times New Roman" w:cs="Times New Roman"/>
        </w:rPr>
        <w:t>Akaike Information Criterion (AIC)</w:t>
      </w:r>
      <w:commentRangeEnd w:id="94"/>
      <w:r>
        <w:rPr>
          <w:rStyle w:val="CommentReference"/>
        </w:rPr>
        <w:commentReference w:id="94"/>
      </w:r>
      <w:r w:rsidRPr="009C7B85">
        <w:rPr>
          <w:rFonts w:ascii="Times New Roman" w:hAnsi="Times New Roman" w:cs="Times New Roman"/>
        </w:rPr>
        <w:t xml:space="preserve">. </w:t>
      </w:r>
      <w:commentRangeStart w:id="95"/>
      <w:r w:rsidRPr="009C7B85">
        <w:rPr>
          <w:rFonts w:ascii="Times New Roman" w:hAnsi="Times New Roman" w:cs="Times New Roman"/>
        </w:rPr>
        <w:t>Given our predictive framework, we iteratively removed terms region and sex from LME models for both taxa for wider utility. Lastly, we considered ITD in isolation.</w:t>
      </w:r>
      <w:commentRangeEnd w:id="95"/>
      <w:r>
        <w:rPr>
          <w:rStyle w:val="CommentReference"/>
        </w:rPr>
        <w:commentReference w:id="95"/>
      </w:r>
    </w:p>
    <w:p w14:paraId="04F48E2B" w14:textId="77777777" w:rsidR="00EA6D10" w:rsidRPr="00E0097C" w:rsidRDefault="00EA6D10" w:rsidP="00CC48BB">
      <w:pPr>
        <w:spacing w:line="480" w:lineRule="auto"/>
        <w:jc w:val="both"/>
        <w:rPr>
          <w:rFonts w:ascii="Times New Roman" w:hAnsi="Times New Roman" w:cs="Times New Roman"/>
          <w:i/>
          <w:iCs/>
        </w:rPr>
      </w:pPr>
    </w:p>
    <w:p w14:paraId="34FEBCD2"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Data analysis</w:t>
      </w:r>
      <w:r>
        <w:rPr>
          <w:rFonts w:ascii="Times New Roman" w:hAnsi="Times New Roman" w:cs="Times New Roman"/>
          <w:i/>
          <w:iCs/>
        </w:rPr>
        <w:t xml:space="preserve">: </w:t>
      </w:r>
      <w:r w:rsidRPr="00E0097C">
        <w:rPr>
          <w:rFonts w:ascii="Times New Roman" w:hAnsi="Times New Roman" w:cs="Times New Roman"/>
          <w:i/>
          <w:iCs/>
        </w:rPr>
        <w:t>Cross-validation</w:t>
      </w:r>
    </w:p>
    <w:p w14:paraId="2B9E9CC8" w14:textId="77777777" w:rsidR="00EA6D10" w:rsidRPr="009C7B85" w:rsidRDefault="00EA6D10" w:rsidP="00CC48BB">
      <w:pPr>
        <w:spacing w:line="480" w:lineRule="auto"/>
        <w:jc w:val="both"/>
        <w:rPr>
          <w:rFonts w:ascii="Times New Roman" w:hAnsi="Times New Roman" w:cs="Times New Roman"/>
        </w:rPr>
      </w:pPr>
    </w:p>
    <w:p w14:paraId="7EF16BFC"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lastRenderedPageBreak/>
        <w:t>We implemented k-fold cross validation to test overall model performance and compare prediction error</w:t>
      </w:r>
      <w:r>
        <w:rPr>
          <w:rFonts w:ascii="Times New Roman" w:hAnsi="Times New Roman" w:cs="Times New Roman"/>
        </w:rPr>
        <w:t xml:space="preserve"> (Stone 1974; Kohavi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Hidden="1"&gt;&lt;Author&gt;Kohavi&lt;/Author&gt;&lt;Year&gt;1995&lt;/Year&gt;&lt;RecNum&gt;436&lt;/RecNum&gt;&lt;record&gt;&lt;rec-number&gt;436&lt;/rec-number&gt;&lt;foreign-keys&gt;&lt;key app="EN" db-id="twvpvpzrmraraue02fm5vd5etx0ewxa9e9rf" timestamp="1526608986"&gt;436&lt;/key&gt;&lt;/foreign-keys&gt;&lt;ref-type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Pr>
          <w:rFonts w:ascii="Times New Roman" w:hAnsi="Times New Roman" w:cs="Times New Roman"/>
        </w:rPr>
        <w:fldChar w:fldCharType="end"/>
      </w:r>
      <w:r>
        <w:rPr>
          <w:rFonts w:ascii="Times New Roman" w:hAnsi="Times New Roman" w:cs="Times New Roman"/>
        </w:rPr>
        <w:t xml:space="preserve">1995). </w:t>
      </w:r>
      <w:r w:rsidRPr="009C7B85">
        <w:rPr>
          <w:rFonts w:ascii="Times New Roman" w:hAnsi="Times New Roman" w:cs="Times New Roman"/>
        </w:rPr>
        <w:t xml:space="preserve">Species mean datasets were divided into five equal sets containing a random subset of species. Each model was then evaluated iteratively upon each k-1 set (training set), and then </w:t>
      </w:r>
      <w:r>
        <w:rPr>
          <w:rFonts w:ascii="Times New Roman" w:hAnsi="Times New Roman" w:cs="Times New Roman"/>
        </w:rPr>
        <w:t xml:space="preserve">actual-predicted values were </w:t>
      </w:r>
      <w:r w:rsidRPr="009C7B85">
        <w:rPr>
          <w:rFonts w:ascii="Times New Roman" w:hAnsi="Times New Roman" w:cs="Times New Roman"/>
        </w:rPr>
        <w:t xml:space="preserve">compared </w:t>
      </w:r>
      <w:r>
        <w:rPr>
          <w:rFonts w:ascii="Times New Roman" w:hAnsi="Times New Roman" w:cs="Times New Roman"/>
        </w:rPr>
        <w:t>within</w:t>
      </w:r>
      <w:r w:rsidRPr="009C7B85">
        <w:rPr>
          <w:rFonts w:ascii="Times New Roman" w:hAnsi="Times New Roman" w:cs="Times New Roman"/>
        </w:rPr>
        <w:t xml:space="preserve"> the 5-k set (test set). This was done repeatedly so each set was both the test set and contained within the training sets. New levels of random terms were allowed within each predicted set. We then assessed model performance on the basis of average root-mean square error (RMSE), cross-validated </w:t>
      </w:r>
      <w:r w:rsidRPr="009C7B85">
        <w:rPr>
          <w:rFonts w:ascii="Times New Roman" w:hAnsi="Times New Roman" w:cs="Times New Roman"/>
          <w:i/>
          <w:iCs/>
        </w:rPr>
        <w:t>R</w:t>
      </w:r>
      <w:r w:rsidRPr="009C7B85">
        <w:rPr>
          <w:rFonts w:ascii="Times New Roman" w:hAnsi="Times New Roman" w:cs="Times New Roman"/>
          <w:i/>
          <w:iCs/>
          <w:vertAlign w:val="superscript"/>
        </w:rPr>
        <w:t>2</w:t>
      </w:r>
      <w:r w:rsidRPr="009C7B85">
        <w:rPr>
          <w:rFonts w:ascii="Times New Roman" w:hAnsi="Times New Roman" w:cs="Times New Roman"/>
        </w:rPr>
        <w:t xml:space="preserve"> and AIC across the five sets. For PGLS models, </w:t>
      </w:r>
      <w:r w:rsidRPr="009C7B85">
        <w:rPr>
          <w:rFonts w:ascii="Times New Roman" w:hAnsi="Times New Roman" w:cs="Times New Roman"/>
          <w:color w:val="333333"/>
          <w:shd w:val="clear" w:color="auto" w:fill="FFFFFF"/>
        </w:rPr>
        <w:t>λ</w:t>
      </w:r>
      <w:r w:rsidRPr="009C7B85">
        <w:rPr>
          <w:rFonts w:ascii="Times New Roman" w:hAnsi="Times New Roman" w:cs="Times New Roman"/>
        </w:rPr>
        <w:t xml:space="preserve"> for each model was fixed at the optimised value from the full dataset.</w:t>
      </w:r>
      <w:r>
        <w:rPr>
          <w:rFonts w:ascii="Times New Roman" w:hAnsi="Times New Roman" w:cs="Times New Roman"/>
        </w:rPr>
        <w:t xml:space="preserve"> Simplified cross validation was used to test the predictive accuracy </w:t>
      </w:r>
      <w:commentRangeStart w:id="96"/>
      <w:r>
        <w:rPr>
          <w:rFonts w:ascii="Times New Roman" w:hAnsi="Times New Roman" w:cs="Times New Roman"/>
        </w:rPr>
        <w:t xml:space="preserve">of Cane’s (1987) original equation. </w:t>
      </w:r>
      <w:commentRangeEnd w:id="96"/>
      <w:r>
        <w:rPr>
          <w:rStyle w:val="CommentReference"/>
        </w:rPr>
        <w:commentReference w:id="96"/>
      </w:r>
      <w:r>
        <w:rPr>
          <w:rFonts w:ascii="Times New Roman" w:hAnsi="Times New Roman" w:cs="Times New Roman"/>
        </w:rPr>
        <w:t>We compared actual-predicted values of each test set individually and derived a mean RMSE.</w:t>
      </w:r>
    </w:p>
    <w:p w14:paraId="0EC89FC1" w14:textId="77777777" w:rsidR="00EA6D10" w:rsidRPr="009C7B85" w:rsidRDefault="00EA6D10" w:rsidP="00CC48BB">
      <w:pPr>
        <w:spacing w:line="480" w:lineRule="auto"/>
        <w:jc w:val="both"/>
        <w:rPr>
          <w:rFonts w:ascii="Times New Roman" w:hAnsi="Times New Roman" w:cs="Times New Roman"/>
        </w:rPr>
      </w:pPr>
    </w:p>
    <w:p w14:paraId="41A576AC" w14:textId="77777777" w:rsidR="00EA6D10"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Data analysis</w:t>
      </w:r>
      <w:r>
        <w:rPr>
          <w:rFonts w:ascii="Times New Roman" w:hAnsi="Times New Roman" w:cs="Times New Roman"/>
          <w:i/>
          <w:iCs/>
        </w:rPr>
        <w:t xml:space="preserve">: </w:t>
      </w:r>
      <w:r w:rsidRPr="00E0097C">
        <w:rPr>
          <w:rFonts w:ascii="Times New Roman" w:hAnsi="Times New Roman" w:cs="Times New Roman"/>
          <w:i/>
          <w:iCs/>
        </w:rPr>
        <w:t>Intraspecific predictions</w:t>
      </w:r>
    </w:p>
    <w:p w14:paraId="03C669DF" w14:textId="77777777" w:rsidR="00EA6D10" w:rsidRPr="00E0097C" w:rsidRDefault="00EA6D10" w:rsidP="00CC48BB">
      <w:pPr>
        <w:spacing w:line="480" w:lineRule="auto"/>
        <w:jc w:val="both"/>
        <w:rPr>
          <w:rFonts w:ascii="Times New Roman" w:hAnsi="Times New Roman" w:cs="Times New Roman"/>
          <w:i/>
          <w:iCs/>
        </w:rPr>
      </w:pPr>
    </w:p>
    <w:p w14:paraId="6DD84B21" w14:textId="77777777" w:rsidR="00EA6D10"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We assessed </w:t>
      </w:r>
      <w:r>
        <w:rPr>
          <w:rFonts w:ascii="Times New Roman" w:hAnsi="Times New Roman" w:cs="Times New Roman"/>
        </w:rPr>
        <w:t xml:space="preserve">the </w:t>
      </w:r>
      <w:commentRangeStart w:id="97"/>
      <w:r>
        <w:rPr>
          <w:rFonts w:ascii="Times New Roman" w:hAnsi="Times New Roman" w:cs="Times New Roman"/>
        </w:rPr>
        <w:t xml:space="preserve">utility of ITD </w:t>
      </w:r>
      <w:commentRangeEnd w:id="97"/>
      <w:r>
        <w:rPr>
          <w:rStyle w:val="CommentReference"/>
        </w:rPr>
        <w:commentReference w:id="97"/>
      </w:r>
      <w:r>
        <w:rPr>
          <w:rFonts w:ascii="Times New Roman" w:hAnsi="Times New Roman" w:cs="Times New Roman"/>
        </w:rPr>
        <w:t xml:space="preserve">in predicting </w:t>
      </w:r>
      <w:r w:rsidRPr="009C7B85">
        <w:rPr>
          <w:rFonts w:ascii="Times New Roman" w:hAnsi="Times New Roman" w:cs="Times New Roman"/>
        </w:rPr>
        <w:t xml:space="preserve">intraspecific </w:t>
      </w:r>
      <w:r>
        <w:rPr>
          <w:rFonts w:ascii="Times New Roman" w:hAnsi="Times New Roman" w:cs="Times New Roman"/>
        </w:rPr>
        <w:t>body size variation.</w:t>
      </w:r>
      <w:r w:rsidRPr="009C7B85">
        <w:rPr>
          <w:rFonts w:ascii="Times New Roman" w:hAnsi="Times New Roman" w:cs="Times New Roman"/>
        </w:rPr>
        <w:t xml:space="preserve"> For the five </w:t>
      </w:r>
      <w:commentRangeStart w:id="98"/>
      <w:r w:rsidRPr="009C7B85">
        <w:rPr>
          <w:rFonts w:ascii="Times New Roman" w:hAnsi="Times New Roman" w:cs="Times New Roman"/>
        </w:rPr>
        <w:t xml:space="preserve">most abundant species </w:t>
      </w:r>
      <w:commentRangeEnd w:id="98"/>
      <w:r>
        <w:rPr>
          <w:rStyle w:val="CommentReference"/>
        </w:rPr>
        <w:commentReference w:id="98"/>
      </w:r>
      <w:r w:rsidRPr="009C7B85">
        <w:rPr>
          <w:rFonts w:ascii="Times New Roman" w:hAnsi="Times New Roman" w:cs="Times New Roman"/>
        </w:rPr>
        <w:t>of both bees and hoverflies</w:t>
      </w:r>
      <w:r>
        <w:rPr>
          <w:rFonts w:ascii="Times New Roman" w:hAnsi="Times New Roman" w:cs="Times New Roman"/>
        </w:rPr>
        <w:t xml:space="preserve"> </w:t>
      </w:r>
      <w:r w:rsidRPr="009C7B85">
        <w:rPr>
          <w:rFonts w:ascii="Times New Roman" w:hAnsi="Times New Roman" w:cs="Times New Roman"/>
        </w:rPr>
        <w:t>we tested the utility of ITD</w:t>
      </w:r>
      <w:r>
        <w:rPr>
          <w:rFonts w:ascii="Times New Roman" w:hAnsi="Times New Roman" w:cs="Times New Roman"/>
        </w:rPr>
        <w:t xml:space="preserve"> in</w:t>
      </w:r>
      <w:r w:rsidRPr="009C7B85">
        <w:rPr>
          <w:rFonts w:ascii="Times New Roman" w:hAnsi="Times New Roman" w:cs="Times New Roman"/>
        </w:rPr>
        <w:t xml:space="preserve"> predicting</w:t>
      </w:r>
      <w:r>
        <w:rPr>
          <w:rFonts w:ascii="Times New Roman" w:hAnsi="Times New Roman" w:cs="Times New Roman"/>
        </w:rPr>
        <w:t xml:space="preserve"> intraspecific</w:t>
      </w:r>
      <w:r w:rsidRPr="009C7B85">
        <w:rPr>
          <w:rFonts w:ascii="Times New Roman" w:hAnsi="Times New Roman" w:cs="Times New Roman"/>
        </w:rPr>
        <w:t xml:space="preserve"> </w:t>
      </w:r>
      <w:r>
        <w:rPr>
          <w:rFonts w:ascii="Times New Roman" w:hAnsi="Times New Roman" w:cs="Times New Roman"/>
        </w:rPr>
        <w:t xml:space="preserve">female </w:t>
      </w:r>
      <w:r w:rsidRPr="009C7B85">
        <w:rPr>
          <w:rFonts w:ascii="Times New Roman" w:hAnsi="Times New Roman" w:cs="Times New Roman"/>
        </w:rPr>
        <w:t>body size</w:t>
      </w:r>
      <w:r>
        <w:rPr>
          <w:rFonts w:ascii="Times New Roman" w:hAnsi="Times New Roman" w:cs="Times New Roman"/>
        </w:rPr>
        <w:t xml:space="preserve"> variation</w:t>
      </w:r>
      <w:r w:rsidRPr="009C7B85">
        <w:rPr>
          <w:rFonts w:ascii="Times New Roman" w:hAnsi="Times New Roman" w:cs="Times New Roman"/>
        </w:rPr>
        <w:t xml:space="preserve"> using species-level OLS regression. </w:t>
      </w:r>
    </w:p>
    <w:p w14:paraId="1DC716E5" w14:textId="77777777" w:rsidR="00EA6D10" w:rsidRDefault="00EA6D10" w:rsidP="00CC48BB">
      <w:pPr>
        <w:spacing w:line="480" w:lineRule="auto"/>
        <w:jc w:val="both"/>
        <w:rPr>
          <w:rFonts w:ascii="Times New Roman" w:hAnsi="Times New Roman" w:cs="Times New Roman"/>
        </w:rPr>
      </w:pPr>
    </w:p>
    <w:p w14:paraId="79C603DD" w14:textId="77777777" w:rsidR="00EA6D10" w:rsidRPr="00634ABD" w:rsidRDefault="00EA6D10" w:rsidP="00CC48BB">
      <w:pPr>
        <w:spacing w:line="480" w:lineRule="auto"/>
        <w:jc w:val="both"/>
        <w:rPr>
          <w:rFonts w:ascii="Times New Roman" w:hAnsi="Times New Roman" w:cs="Times New Roman"/>
          <w:i/>
          <w:iCs/>
        </w:rPr>
      </w:pPr>
      <w:r w:rsidRPr="00634ABD">
        <w:rPr>
          <w:rFonts w:ascii="Times New Roman" w:hAnsi="Times New Roman" w:cs="Times New Roman"/>
          <w:i/>
          <w:iCs/>
        </w:rPr>
        <w:t>Data availability</w:t>
      </w:r>
    </w:p>
    <w:p w14:paraId="3C8F29B9" w14:textId="77777777" w:rsidR="00EA6D10" w:rsidRDefault="00EA6D10" w:rsidP="00CC48BB">
      <w:pPr>
        <w:spacing w:line="480" w:lineRule="auto"/>
        <w:jc w:val="both"/>
        <w:rPr>
          <w:rFonts w:ascii="Times New Roman" w:hAnsi="Times New Roman" w:cs="Times New Roman"/>
        </w:rPr>
      </w:pPr>
      <w:commentRangeStart w:id="99"/>
      <w:r>
        <w:rPr>
          <w:rFonts w:ascii="Times New Roman" w:hAnsi="Times New Roman" w:cs="Times New Roman"/>
        </w:rPr>
        <w:t xml:space="preserve">All data and R code </w:t>
      </w:r>
      <w:commentRangeEnd w:id="99"/>
      <w:r>
        <w:rPr>
          <w:rStyle w:val="CommentReference"/>
        </w:rPr>
        <w:commentReference w:id="99"/>
      </w:r>
      <w:r>
        <w:rPr>
          <w:rFonts w:ascii="Times New Roman" w:hAnsi="Times New Roman" w:cs="Times New Roman"/>
        </w:rPr>
        <w:t>is freely available here:</w:t>
      </w:r>
      <w:r w:rsidRPr="00634ABD">
        <w:t xml:space="preserve"> </w:t>
      </w:r>
      <w:hyperlink r:id="rId10" w:history="1">
        <w:r w:rsidRPr="00DA063B">
          <w:rPr>
            <w:rStyle w:val="Hyperlink"/>
            <w:rFonts w:ascii="Times New Roman" w:hAnsi="Times New Roman" w:cs="Times New Roman"/>
          </w:rPr>
          <w:t>https://github.com/liamkendall/pollimetry</w:t>
        </w:r>
      </w:hyperlink>
      <w:r>
        <w:rPr>
          <w:rStyle w:val="Hyperlink"/>
          <w:rFonts w:ascii="Times New Roman" w:hAnsi="Times New Roman" w:cs="Times New Roman"/>
        </w:rPr>
        <w:t>/data</w:t>
      </w:r>
    </w:p>
    <w:p w14:paraId="5B408289" w14:textId="77777777" w:rsidR="00EA6D10" w:rsidRPr="009C7B85" w:rsidRDefault="00EA6D10" w:rsidP="00CC48BB">
      <w:pPr>
        <w:spacing w:line="480" w:lineRule="auto"/>
        <w:jc w:val="both"/>
        <w:rPr>
          <w:rFonts w:ascii="Times New Roman" w:hAnsi="Times New Roman" w:cs="Times New Roman"/>
        </w:rPr>
      </w:pPr>
    </w:p>
    <w:p w14:paraId="54DCA3ED" w14:textId="77777777" w:rsidR="00EA6D10" w:rsidRPr="00E0097C" w:rsidRDefault="00EA6D10" w:rsidP="00CC48BB">
      <w:pPr>
        <w:spacing w:line="480" w:lineRule="auto"/>
        <w:jc w:val="both"/>
        <w:rPr>
          <w:rFonts w:ascii="Times New Roman" w:hAnsi="Times New Roman" w:cs="Times New Roman"/>
          <w:b/>
          <w:bCs/>
          <w:sz w:val="28"/>
          <w:szCs w:val="28"/>
        </w:rPr>
      </w:pPr>
      <w:r w:rsidRPr="00E0097C">
        <w:rPr>
          <w:rFonts w:ascii="Times New Roman" w:hAnsi="Times New Roman" w:cs="Times New Roman"/>
          <w:b/>
          <w:bCs/>
          <w:sz w:val="28"/>
          <w:szCs w:val="28"/>
        </w:rPr>
        <w:t>Results</w:t>
      </w:r>
    </w:p>
    <w:p w14:paraId="2F8992FD" w14:textId="77777777" w:rsidR="00EA6D10" w:rsidRPr="009C7B85" w:rsidRDefault="00EA6D10" w:rsidP="00CC48BB">
      <w:pPr>
        <w:spacing w:line="480" w:lineRule="auto"/>
        <w:jc w:val="both"/>
        <w:rPr>
          <w:rFonts w:ascii="Times New Roman" w:hAnsi="Times New Roman" w:cs="Times New Roman"/>
        </w:rPr>
      </w:pPr>
    </w:p>
    <w:p w14:paraId="4BD8D039"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Species and specimen distribution</w:t>
      </w:r>
    </w:p>
    <w:p w14:paraId="57B8EC27" w14:textId="77777777" w:rsidR="00EA6D10" w:rsidRPr="009C7B85" w:rsidRDefault="00EA6D10" w:rsidP="00CC48BB">
      <w:pPr>
        <w:spacing w:line="480" w:lineRule="auto"/>
        <w:jc w:val="both"/>
        <w:rPr>
          <w:rFonts w:ascii="Times New Roman" w:hAnsi="Times New Roman" w:cs="Times New Roman"/>
        </w:rPr>
      </w:pPr>
    </w:p>
    <w:p w14:paraId="6C487F03"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lastRenderedPageBreak/>
        <w:t>In total, we measured 298 bee species from Australia, North America and Europe</w:t>
      </w:r>
      <w:r>
        <w:rPr>
          <w:rFonts w:ascii="Times New Roman" w:hAnsi="Times New Roman" w:cs="Times New Roman"/>
        </w:rPr>
        <w:t>, including</w:t>
      </w:r>
      <w:r w:rsidRPr="002A5CFB">
        <w:rPr>
          <w:rFonts w:ascii="Times New Roman" w:hAnsi="Times New Roman" w:cs="Times New Roman"/>
        </w:rPr>
        <w:t xml:space="preserve"> </w:t>
      </w:r>
      <w:r w:rsidRPr="009C7B85">
        <w:rPr>
          <w:rFonts w:ascii="Times New Roman" w:hAnsi="Times New Roman" w:cs="Times New Roman"/>
        </w:rPr>
        <w:t>Cane</w:t>
      </w:r>
      <w:r>
        <w:rPr>
          <w:rFonts w:ascii="Times New Roman" w:hAnsi="Times New Roman" w:cs="Times New Roman"/>
        </w:rPr>
        <w:t>’s (1987</w:t>
      </w:r>
      <w:r w:rsidRPr="009C7B85">
        <w:rPr>
          <w:rFonts w:ascii="Times New Roman" w:hAnsi="Times New Roman" w:cs="Times New Roman"/>
        </w:rPr>
        <w:t xml:space="preserve">) original 20 </w:t>
      </w:r>
      <w:r>
        <w:rPr>
          <w:rFonts w:ascii="Times New Roman" w:hAnsi="Times New Roman" w:cs="Times New Roman"/>
        </w:rPr>
        <w:t>species</w:t>
      </w:r>
      <w:r w:rsidRPr="009C7B85">
        <w:rPr>
          <w:rFonts w:ascii="Times New Roman" w:hAnsi="Times New Roman" w:cs="Times New Roman"/>
        </w:rPr>
        <w:t xml:space="preserve"> </w:t>
      </w:r>
      <w:r>
        <w:rPr>
          <w:rFonts w:ascii="Times New Roman" w:hAnsi="Times New Roman" w:cs="Times New Roman"/>
        </w:rPr>
        <w:t>and 103</w:t>
      </w:r>
      <w:r w:rsidRPr="009C7B85">
        <w:rPr>
          <w:rFonts w:ascii="Times New Roman" w:hAnsi="Times New Roman" w:cs="Times New Roman"/>
        </w:rPr>
        <w:t xml:space="preserve"> hoverfly species from Australia and Europe. Five out of six bee families and </w:t>
      </w:r>
      <w:r>
        <w:rPr>
          <w:rFonts w:ascii="Times New Roman" w:hAnsi="Times New Roman" w:cs="Times New Roman"/>
        </w:rPr>
        <w:t>both</w:t>
      </w:r>
      <w:r w:rsidRPr="009C7B85">
        <w:rPr>
          <w:rFonts w:ascii="Times New Roman" w:hAnsi="Times New Roman" w:cs="Times New Roman"/>
        </w:rPr>
        <w:t xml:space="preserve"> syrphid subfamilies were represented.</w:t>
      </w:r>
    </w:p>
    <w:p w14:paraId="343D970B" w14:textId="77777777" w:rsidR="00EA6D10" w:rsidRDefault="00EA6D10" w:rsidP="00CC48BB">
      <w:pPr>
        <w:spacing w:line="480" w:lineRule="auto"/>
        <w:jc w:val="both"/>
        <w:rPr>
          <w:rFonts w:ascii="Times New Roman" w:hAnsi="Times New Roman" w:cs="Times New Roman"/>
        </w:rPr>
      </w:pPr>
    </w:p>
    <w:p w14:paraId="39D84BB3"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Interspecific model selection and performance</w:t>
      </w:r>
    </w:p>
    <w:p w14:paraId="39DCEF8A" w14:textId="77777777" w:rsidR="00EA6D10" w:rsidRDefault="00EA6D10" w:rsidP="00CC48BB">
      <w:pPr>
        <w:spacing w:line="480" w:lineRule="auto"/>
        <w:jc w:val="both"/>
        <w:rPr>
          <w:rFonts w:ascii="Times New Roman" w:hAnsi="Times New Roman" w:cs="Times New Roman"/>
        </w:rPr>
      </w:pPr>
    </w:p>
    <w:p w14:paraId="6BDE4EFB"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For bees, </w:t>
      </w:r>
      <w:r>
        <w:rPr>
          <w:rFonts w:ascii="Times New Roman" w:hAnsi="Times New Roman" w:cs="Times New Roman"/>
        </w:rPr>
        <w:t>LME</w:t>
      </w:r>
      <w:r w:rsidRPr="009C7B85">
        <w:rPr>
          <w:rFonts w:ascii="Times New Roman" w:hAnsi="Times New Roman" w:cs="Times New Roman"/>
        </w:rPr>
        <w:t xml:space="preserve"> analyses found that models which considered region, family and sex in interaction with ITD best-predicted body size on the basis of AIC (Table 1A).</w:t>
      </w:r>
      <w:r>
        <w:rPr>
          <w:rFonts w:ascii="Times New Roman" w:hAnsi="Times New Roman" w:cs="Times New Roman"/>
        </w:rPr>
        <w:t xml:space="preserve"> In particular, family and region in interaction with ITD were most informative, however f</w:t>
      </w:r>
      <w:r w:rsidRPr="009C7B85">
        <w:rPr>
          <w:rFonts w:ascii="Times New Roman" w:hAnsi="Times New Roman" w:cs="Times New Roman"/>
        </w:rPr>
        <w:t xml:space="preserve">or hoverflies, region and sex </w:t>
      </w:r>
      <w:r>
        <w:rPr>
          <w:rFonts w:ascii="Times New Roman" w:hAnsi="Times New Roman" w:cs="Times New Roman"/>
        </w:rPr>
        <w:t>were</w:t>
      </w:r>
      <w:ins w:id="100" w:author="Dr. Vesna Gagic" w:date="2018-05-22T09:10:00Z">
        <w:r>
          <w:rPr>
            <w:rFonts w:ascii="Times New Roman" w:hAnsi="Times New Roman" w:cs="Times New Roman"/>
          </w:rPr>
          <w:t xml:space="preserve"> more</w:t>
        </w:r>
      </w:ins>
      <w:r>
        <w:rPr>
          <w:rFonts w:ascii="Times New Roman" w:hAnsi="Times New Roman" w:cs="Times New Roman"/>
        </w:rPr>
        <w:t xml:space="preserve"> important than subfamily across the best fitting models.</w:t>
      </w:r>
    </w:p>
    <w:p w14:paraId="4A88E8D2" w14:textId="77777777" w:rsidR="00EA6D10" w:rsidRPr="009C7B85" w:rsidRDefault="00EA6D10" w:rsidP="00CC48BB">
      <w:pPr>
        <w:spacing w:line="480" w:lineRule="auto"/>
        <w:jc w:val="both"/>
        <w:rPr>
          <w:rFonts w:ascii="Times New Roman" w:hAnsi="Times New Roman" w:cs="Times New Roman"/>
        </w:rPr>
      </w:pPr>
    </w:p>
    <w:p w14:paraId="0158A107"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Phylogenetic signal was highly significant (</w:t>
      </w:r>
      <w:r w:rsidRPr="009C7B85">
        <w:rPr>
          <w:rFonts w:ascii="Times New Roman" w:hAnsi="Times New Roman" w:cs="Times New Roman"/>
          <w:i/>
          <w:iCs/>
        </w:rPr>
        <w:t>p</w:t>
      </w:r>
      <w:r w:rsidRPr="009C7B85">
        <w:rPr>
          <w:rFonts w:ascii="Times New Roman" w:hAnsi="Times New Roman" w:cs="Times New Roman"/>
        </w:rPr>
        <w:t xml:space="preserve"> &lt;0.001) </w:t>
      </w:r>
      <w:r>
        <w:rPr>
          <w:rFonts w:ascii="Times New Roman" w:hAnsi="Times New Roman" w:cs="Times New Roman"/>
        </w:rPr>
        <w:t xml:space="preserve">for bee </w:t>
      </w:r>
      <w:r w:rsidRPr="009C7B85">
        <w:rPr>
          <w:rFonts w:ascii="Times New Roman" w:hAnsi="Times New Roman" w:cs="Times New Roman"/>
        </w:rPr>
        <w:t>l</w:t>
      </w:r>
      <w:r>
        <w:rPr>
          <w:rFonts w:ascii="Times New Roman" w:hAnsi="Times New Roman" w:cs="Times New Roman"/>
        </w:rPr>
        <w:t xml:space="preserve">n </w:t>
      </w:r>
      <w:r w:rsidRPr="009C7B85">
        <w:rPr>
          <w:rFonts w:ascii="Times New Roman" w:hAnsi="Times New Roman" w:cs="Times New Roman"/>
        </w:rPr>
        <w:t>body size (</w:t>
      </w:r>
      <w:r w:rsidRPr="009C7B85">
        <w:rPr>
          <w:rFonts w:ascii="Times New Roman" w:hAnsi="Times New Roman" w:cs="Times New Roman"/>
          <w:color w:val="333333"/>
          <w:shd w:val="clear" w:color="auto" w:fill="FFFFFF"/>
        </w:rPr>
        <w:t>λ</w:t>
      </w:r>
      <w:r w:rsidRPr="009C7B85">
        <w:rPr>
          <w:rFonts w:ascii="Times New Roman" w:hAnsi="Times New Roman" w:cs="Times New Roman"/>
        </w:rPr>
        <w:t>: 0.71) and ln ITD (</w:t>
      </w:r>
      <w:r w:rsidRPr="009C7B85">
        <w:rPr>
          <w:rFonts w:ascii="Times New Roman" w:hAnsi="Times New Roman" w:cs="Times New Roman"/>
          <w:color w:val="333333"/>
          <w:shd w:val="clear" w:color="auto" w:fill="FFFFFF"/>
        </w:rPr>
        <w:t>λ:</w:t>
      </w:r>
      <w:r w:rsidRPr="009C7B85">
        <w:rPr>
          <w:rFonts w:ascii="Times New Roman" w:hAnsi="Times New Roman" w:cs="Times New Roman"/>
        </w:rPr>
        <w:t xml:space="preserve"> </w:t>
      </w:r>
      <w:r>
        <w:rPr>
          <w:rFonts w:ascii="Times New Roman" w:hAnsi="Times New Roman" w:cs="Times New Roman"/>
        </w:rPr>
        <w:t>0.75) (Figure 1)</w:t>
      </w:r>
      <w:r w:rsidRPr="009C7B85">
        <w:rPr>
          <w:rFonts w:ascii="Times New Roman" w:hAnsi="Times New Roman" w:cs="Times New Roman"/>
        </w:rPr>
        <w:t>.</w:t>
      </w:r>
      <w:r>
        <w:rPr>
          <w:rFonts w:ascii="Times New Roman" w:hAnsi="Times New Roman" w:cs="Times New Roman"/>
        </w:rPr>
        <w:t xml:space="preserve"> Larger body size was most pronounced within Apidae, the largest bee in our dataset being female </w:t>
      </w:r>
      <w:r w:rsidRPr="0067032A">
        <w:rPr>
          <w:rFonts w:ascii="Times New Roman" w:hAnsi="Times New Roman" w:cs="Times New Roman"/>
          <w:i/>
          <w:iCs/>
        </w:rPr>
        <w:t>Xylocopa (Koptortosoma) lieftincki</w:t>
      </w:r>
      <w:r>
        <w:rPr>
          <w:rFonts w:ascii="Times New Roman" w:hAnsi="Times New Roman" w:cs="Times New Roman"/>
        </w:rPr>
        <w:t xml:space="preserve"> (mean weight: 260.25g), whereas Halictid (i.e. </w:t>
      </w:r>
      <w:r>
        <w:rPr>
          <w:rFonts w:ascii="Times New Roman" w:hAnsi="Times New Roman" w:cs="Times New Roman"/>
          <w:i/>
          <w:iCs/>
        </w:rPr>
        <w:t xml:space="preserve">Lasioglossum </w:t>
      </w:r>
      <w:r>
        <w:rPr>
          <w:rFonts w:ascii="Times New Roman" w:hAnsi="Times New Roman" w:cs="Times New Roman"/>
        </w:rPr>
        <w:t>species)</w:t>
      </w:r>
      <w:r>
        <w:rPr>
          <w:rFonts w:ascii="Times New Roman" w:hAnsi="Times New Roman" w:cs="Times New Roman"/>
          <w:i/>
          <w:iCs/>
        </w:rPr>
        <w:t xml:space="preserve"> </w:t>
      </w:r>
      <w:r>
        <w:rPr>
          <w:rFonts w:ascii="Times New Roman" w:hAnsi="Times New Roman" w:cs="Times New Roman"/>
        </w:rPr>
        <w:t xml:space="preserve">and Colletid bees (in particular, </w:t>
      </w:r>
      <w:r w:rsidRPr="0067032A">
        <w:rPr>
          <w:rFonts w:ascii="Times New Roman" w:hAnsi="Times New Roman" w:cs="Times New Roman"/>
          <w:i/>
          <w:iCs/>
        </w:rPr>
        <w:t>Euhesma</w:t>
      </w:r>
      <w:r>
        <w:rPr>
          <w:rFonts w:ascii="Times New Roman" w:hAnsi="Times New Roman" w:cs="Times New Roman"/>
        </w:rPr>
        <w:t xml:space="preserve"> and </w:t>
      </w:r>
      <w:r>
        <w:rPr>
          <w:rFonts w:ascii="Times New Roman" w:hAnsi="Times New Roman" w:cs="Times New Roman"/>
          <w:i/>
          <w:iCs/>
        </w:rPr>
        <w:t>Hylaeus</w:t>
      </w:r>
      <w:r>
        <w:rPr>
          <w:rFonts w:ascii="Times New Roman" w:hAnsi="Times New Roman" w:cs="Times New Roman"/>
        </w:rPr>
        <w:t xml:space="preserve"> species) were smaller than average. </w:t>
      </w:r>
      <w:r w:rsidRPr="009C7B85">
        <w:rPr>
          <w:rFonts w:ascii="Times New Roman" w:hAnsi="Times New Roman" w:cs="Times New Roman"/>
        </w:rPr>
        <w:t xml:space="preserve">PGLS models exhibited similar trends to LME </w:t>
      </w:r>
      <w:commentRangeStart w:id="101"/>
      <w:r w:rsidRPr="009C7B85">
        <w:rPr>
          <w:rFonts w:ascii="Times New Roman" w:hAnsi="Times New Roman" w:cs="Times New Roman"/>
        </w:rPr>
        <w:t>models</w:t>
      </w:r>
      <w:r>
        <w:rPr>
          <w:rFonts w:ascii="Times New Roman" w:hAnsi="Times New Roman" w:cs="Times New Roman"/>
        </w:rPr>
        <w:t xml:space="preserve"> with regional</w:t>
      </w:r>
      <w:r w:rsidRPr="009C7B85">
        <w:rPr>
          <w:rFonts w:ascii="Times New Roman" w:hAnsi="Times New Roman" w:cs="Times New Roman"/>
        </w:rPr>
        <w:t xml:space="preserve"> models best-explaining the body size </w:t>
      </w:r>
      <w:r>
        <w:rPr>
          <w:rFonts w:ascii="Times New Roman" w:hAnsi="Times New Roman" w:cs="Times New Roman"/>
        </w:rPr>
        <w:t>~ ITD relationship (Table 1)</w:t>
      </w:r>
      <w:r w:rsidRPr="009C7B85">
        <w:rPr>
          <w:rFonts w:ascii="Times New Roman" w:hAnsi="Times New Roman" w:cs="Times New Roman"/>
        </w:rPr>
        <w:t xml:space="preserve">. </w:t>
      </w:r>
      <w:commentRangeEnd w:id="101"/>
      <w:r>
        <w:rPr>
          <w:rStyle w:val="CommentReference"/>
        </w:rPr>
        <w:commentReference w:id="101"/>
      </w:r>
      <w:r w:rsidRPr="009C7B85">
        <w:rPr>
          <w:rFonts w:ascii="Times New Roman" w:hAnsi="Times New Roman" w:cs="Times New Roman"/>
        </w:rPr>
        <w:t>Further</w:t>
      </w:r>
      <w:commentRangeStart w:id="102"/>
      <w:commentRangeStart w:id="103"/>
      <w:r w:rsidRPr="009C7B85">
        <w:rPr>
          <w:rFonts w:ascii="Times New Roman" w:hAnsi="Times New Roman" w:cs="Times New Roman"/>
        </w:rPr>
        <w:t>, PGLS models showed considerable decrease in AIC relative to standard GLS mode</w:t>
      </w:r>
      <w:r>
        <w:rPr>
          <w:rFonts w:ascii="Times New Roman" w:hAnsi="Times New Roman" w:cs="Times New Roman"/>
        </w:rPr>
        <w:t>ls</w:t>
      </w:r>
      <w:r w:rsidRPr="009C7B85">
        <w:rPr>
          <w:rFonts w:ascii="Times New Roman" w:hAnsi="Times New Roman" w:cs="Times New Roman"/>
        </w:rPr>
        <w:t xml:space="preserve"> </w:t>
      </w:r>
      <w:commentRangeEnd w:id="102"/>
      <w:r>
        <w:rPr>
          <w:rStyle w:val="CommentReference"/>
        </w:rPr>
        <w:commentReference w:id="102"/>
      </w:r>
      <w:commentRangeEnd w:id="103"/>
      <w:r w:rsidR="00C2624C">
        <w:rPr>
          <w:rStyle w:val="CommentReference"/>
        </w:rPr>
        <w:commentReference w:id="103"/>
      </w:r>
      <w:r>
        <w:rPr>
          <w:rFonts w:ascii="Times New Roman" w:hAnsi="Times New Roman" w:cs="Times New Roman"/>
        </w:rPr>
        <w:t>(</w:t>
      </w:r>
      <w:r w:rsidRPr="009C7B85">
        <w:rPr>
          <w:rFonts w:ascii="Times New Roman" w:hAnsi="Times New Roman" w:cs="Times New Roman"/>
        </w:rPr>
        <w:t>ITD * Region</w:t>
      </w:r>
      <w:r>
        <w:rPr>
          <w:rFonts w:ascii="Times New Roman" w:hAnsi="Times New Roman" w:cs="Times New Roman"/>
        </w:rPr>
        <w:t>:</w:t>
      </w:r>
      <w:r w:rsidRPr="009C7B85">
        <w:rPr>
          <w:rFonts w:ascii="Times New Roman" w:hAnsi="Times New Roman" w:cs="Times New Roman"/>
        </w:rPr>
        <w:t xml:space="preserve"> </w:t>
      </w:r>
      <w:r w:rsidRPr="00E50F36">
        <w:rPr>
          <w:rFonts w:ascii="Times New Roman" w:hAnsi="Times New Roman" w:cs="Times New Roman"/>
        </w:rPr>
        <w:t>Δ</w:t>
      </w:r>
      <w:r w:rsidRPr="009C7B85">
        <w:rPr>
          <w:rFonts w:ascii="Times New Roman" w:hAnsi="Times New Roman" w:cs="Times New Roman"/>
        </w:rPr>
        <w:t xml:space="preserve"> 25.47, </w:t>
      </w:r>
      <w:r>
        <w:rPr>
          <w:rFonts w:ascii="Times New Roman" w:hAnsi="Times New Roman" w:cs="Times New Roman"/>
          <w:color w:val="333333"/>
          <w:shd w:val="clear" w:color="auto" w:fill="FFFFFF"/>
        </w:rPr>
        <w:t xml:space="preserve">λ </w:t>
      </w:r>
      <w:r w:rsidRPr="009C7B85">
        <w:rPr>
          <w:rFonts w:ascii="Times New Roman" w:hAnsi="Times New Roman" w:cs="Times New Roman"/>
          <w:color w:val="333333"/>
          <w:shd w:val="clear" w:color="auto" w:fill="FFFFFF"/>
        </w:rPr>
        <w:t>0.54</w:t>
      </w:r>
      <w:r w:rsidRPr="009C7B85">
        <w:rPr>
          <w:rFonts w:ascii="Times New Roman" w:hAnsi="Times New Roman" w:cs="Times New Roman"/>
        </w:rPr>
        <w:t>; ITD + Region</w:t>
      </w:r>
      <w:r>
        <w:rPr>
          <w:rFonts w:ascii="Times New Roman" w:hAnsi="Times New Roman" w:cs="Times New Roman"/>
        </w:rPr>
        <w:t>:</w:t>
      </w:r>
      <w:r w:rsidRPr="009C7B85">
        <w:rPr>
          <w:rFonts w:ascii="Times New Roman" w:hAnsi="Times New Roman" w:cs="Times New Roman"/>
        </w:rPr>
        <w:t xml:space="preserve"> </w:t>
      </w:r>
      <w:r w:rsidRPr="00E50F36">
        <w:rPr>
          <w:rFonts w:ascii="Times New Roman" w:hAnsi="Times New Roman" w:cs="Times New Roman"/>
        </w:rPr>
        <w:t>Δ</w:t>
      </w:r>
      <w:r w:rsidRPr="009C7B85">
        <w:rPr>
          <w:rFonts w:ascii="Times New Roman" w:hAnsi="Times New Roman" w:cs="Times New Roman"/>
        </w:rPr>
        <w:t xml:space="preserve"> 25.89,</w:t>
      </w:r>
      <w:r>
        <w:rPr>
          <w:rFonts w:ascii="Times New Roman" w:hAnsi="Times New Roman" w:cs="Times New Roman"/>
          <w:color w:val="333333"/>
          <w:shd w:val="clear" w:color="auto" w:fill="FFFFFF"/>
        </w:rPr>
        <w:t xml:space="preserve"> λ</w:t>
      </w:r>
      <w:r w:rsidRPr="009C7B85">
        <w:rPr>
          <w:rFonts w:ascii="Times New Roman" w:hAnsi="Times New Roman" w:cs="Times New Roman"/>
          <w:color w:val="333333"/>
          <w:shd w:val="clear" w:color="auto" w:fill="FFFFFF"/>
        </w:rPr>
        <w:t xml:space="preserve"> 0.54</w:t>
      </w:r>
      <w:r w:rsidRPr="009C7B85">
        <w:rPr>
          <w:rFonts w:ascii="Times New Roman" w:hAnsi="Times New Roman" w:cs="Times New Roman"/>
        </w:rPr>
        <w:t xml:space="preserve">; ITD </w:t>
      </w:r>
      <w:r w:rsidRPr="00E50F36">
        <w:rPr>
          <w:rFonts w:ascii="Times New Roman" w:hAnsi="Times New Roman" w:cs="Times New Roman"/>
        </w:rPr>
        <w:t>Δ</w:t>
      </w:r>
      <w:r w:rsidRPr="009C7B85">
        <w:rPr>
          <w:rFonts w:ascii="Times New Roman" w:hAnsi="Times New Roman" w:cs="Times New Roman"/>
        </w:rPr>
        <w:t xml:space="preserve"> 43.28, </w:t>
      </w:r>
      <w:r w:rsidRPr="009C7B85">
        <w:rPr>
          <w:rFonts w:ascii="Times New Roman" w:hAnsi="Times New Roman" w:cs="Times New Roman"/>
          <w:color w:val="333333"/>
          <w:shd w:val="clear" w:color="auto" w:fill="FFFFFF"/>
        </w:rPr>
        <w:t>λ: 0.6</w:t>
      </w:r>
      <w:r>
        <w:rPr>
          <w:rFonts w:ascii="Times New Roman" w:hAnsi="Times New Roman" w:cs="Times New Roman"/>
        </w:rPr>
        <w:t>).</w:t>
      </w:r>
    </w:p>
    <w:p w14:paraId="402629C3" w14:textId="77777777" w:rsidR="00EA6D10" w:rsidRPr="009C7B85" w:rsidRDefault="00EA6D10" w:rsidP="00CC48BB">
      <w:pPr>
        <w:spacing w:line="480" w:lineRule="auto"/>
        <w:jc w:val="both"/>
        <w:rPr>
          <w:rFonts w:ascii="Times New Roman" w:hAnsi="Times New Roman" w:cs="Times New Roman"/>
        </w:rPr>
      </w:pPr>
    </w:p>
    <w:p w14:paraId="131CFBBB"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Cross-validation indicated that high </w:t>
      </w:r>
      <w:r>
        <w:rPr>
          <w:rFonts w:ascii="Times New Roman" w:hAnsi="Times New Roman" w:cs="Times New Roman"/>
        </w:rPr>
        <w:t xml:space="preserve">predictive </w:t>
      </w:r>
      <w:r w:rsidRPr="009C7B85">
        <w:rPr>
          <w:rFonts w:ascii="Times New Roman" w:hAnsi="Times New Roman" w:cs="Times New Roman"/>
        </w:rPr>
        <w:t xml:space="preserve">accuracy persisted across all tested </w:t>
      </w:r>
      <w:r>
        <w:rPr>
          <w:rFonts w:ascii="Times New Roman" w:hAnsi="Times New Roman" w:cs="Times New Roman"/>
        </w:rPr>
        <w:t xml:space="preserve">models </w:t>
      </w:r>
      <w:r w:rsidRPr="009C7B85">
        <w:rPr>
          <w:rFonts w:ascii="Times New Roman" w:hAnsi="Times New Roman" w:cs="Times New Roman"/>
        </w:rPr>
        <w:t xml:space="preserve">for both bees and hoverflies. </w:t>
      </w:r>
      <w:r>
        <w:rPr>
          <w:rFonts w:ascii="Times New Roman" w:hAnsi="Times New Roman" w:cs="Times New Roman"/>
        </w:rPr>
        <w:t xml:space="preserve">Overall model precision was higher in bee models than hoverfly models (bees: RMSE: 0.381 – 0.432, </w:t>
      </w:r>
      <w:r w:rsidRPr="003F331E">
        <w:rPr>
          <w:rFonts w:ascii="Times New Roman" w:hAnsi="Times New Roman" w:cs="Times New Roman"/>
          <w:i/>
          <w:iCs/>
        </w:rPr>
        <w:t>R</w:t>
      </w:r>
      <w:r w:rsidRPr="003F331E">
        <w:rPr>
          <w:rFonts w:ascii="Times New Roman" w:hAnsi="Times New Roman" w:cs="Times New Roman"/>
          <w:vertAlign w:val="superscript"/>
        </w:rPr>
        <w:t>2</w:t>
      </w:r>
      <w:commentRangeStart w:id="104"/>
      <w:commentRangeStart w:id="105"/>
      <w:r w:rsidRPr="003F331E">
        <w:rPr>
          <w:rFonts w:ascii="Times New Roman" w:hAnsi="Times New Roman" w:cs="Times New Roman"/>
        </w:rPr>
        <w:t>:</w:t>
      </w:r>
      <w:r>
        <w:rPr>
          <w:rFonts w:ascii="Times New Roman" w:hAnsi="Times New Roman" w:cs="Times New Roman"/>
        </w:rPr>
        <w:t xml:space="preserve"> 0.858 – 0.89</w:t>
      </w:r>
      <w:commentRangeEnd w:id="104"/>
      <w:r>
        <w:rPr>
          <w:rStyle w:val="CommentReference"/>
        </w:rPr>
        <w:commentReference w:id="104"/>
      </w:r>
      <w:commentRangeEnd w:id="105"/>
      <w:r w:rsidR="00C2624C">
        <w:rPr>
          <w:rStyle w:val="CommentReference"/>
        </w:rPr>
        <w:commentReference w:id="105"/>
      </w:r>
      <w:r>
        <w:rPr>
          <w:rFonts w:ascii="Times New Roman" w:hAnsi="Times New Roman" w:cs="Times New Roman"/>
        </w:rPr>
        <w:t xml:space="preserve">, AIC 394.85-446.23; hoverflies: RMSE: 0.417 – 0.438, </w:t>
      </w:r>
      <w:r w:rsidRPr="003F331E">
        <w:rPr>
          <w:rFonts w:ascii="Times New Roman" w:hAnsi="Times New Roman" w:cs="Times New Roman"/>
          <w:i/>
          <w:iCs/>
        </w:rPr>
        <w:t>R</w:t>
      </w:r>
      <w:r w:rsidRPr="003F331E">
        <w:rPr>
          <w:rFonts w:ascii="Times New Roman" w:hAnsi="Times New Roman" w:cs="Times New Roman"/>
          <w:vertAlign w:val="superscript"/>
        </w:rPr>
        <w:t>2</w:t>
      </w:r>
      <w:r>
        <w:rPr>
          <w:rFonts w:ascii="Times New Roman" w:hAnsi="Times New Roman" w:cs="Times New Roman"/>
        </w:rPr>
        <w:t xml:space="preserve"> =0.815 – 0.832, AIC: 167.31 – 173.64</w:t>
      </w:r>
      <w:r w:rsidRPr="009C7B85">
        <w:rPr>
          <w:rFonts w:ascii="Times New Roman" w:hAnsi="Times New Roman" w:cs="Times New Roman"/>
        </w:rPr>
        <w:t xml:space="preserve"> (</w:t>
      </w:r>
      <w:r>
        <w:rPr>
          <w:rFonts w:ascii="Times New Roman" w:hAnsi="Times New Roman" w:cs="Times New Roman"/>
        </w:rPr>
        <w:t>Table 2, Figure 2</w:t>
      </w:r>
      <w:r w:rsidRPr="009C7B85">
        <w:rPr>
          <w:rFonts w:ascii="Times New Roman" w:hAnsi="Times New Roman" w:cs="Times New Roman"/>
        </w:rPr>
        <w:t>).</w:t>
      </w:r>
      <w:r>
        <w:rPr>
          <w:rFonts w:ascii="Times New Roman" w:hAnsi="Times New Roman" w:cs="Times New Roman"/>
        </w:rPr>
        <w:t xml:space="preserve"> In hoverflies, there was less </w:t>
      </w:r>
      <w:commentRangeStart w:id="106"/>
      <w:r>
        <w:rPr>
          <w:rFonts w:ascii="Times New Roman" w:hAnsi="Times New Roman" w:cs="Times New Roman"/>
        </w:rPr>
        <w:t xml:space="preserve">overall dispersion </w:t>
      </w:r>
      <w:commentRangeEnd w:id="106"/>
      <w:r>
        <w:rPr>
          <w:rStyle w:val="CommentReference"/>
        </w:rPr>
        <w:commentReference w:id="106"/>
      </w:r>
      <w:r>
        <w:rPr>
          <w:rFonts w:ascii="Times New Roman" w:hAnsi="Times New Roman" w:cs="Times New Roman"/>
        </w:rPr>
        <w:t xml:space="preserve">in prediction error. Interestingly, the top-ranked </w:t>
      </w:r>
      <w:r>
        <w:rPr>
          <w:rFonts w:ascii="Times New Roman" w:hAnsi="Times New Roman" w:cs="Times New Roman"/>
        </w:rPr>
        <w:lastRenderedPageBreak/>
        <w:t xml:space="preserve">LME models differed on the basis of RMSE, </w:t>
      </w:r>
      <w:r w:rsidRPr="002A5CFB">
        <w:rPr>
          <w:rFonts w:ascii="Times New Roman" w:hAnsi="Times New Roman" w:cs="Times New Roman"/>
          <w:i/>
          <w:iCs/>
        </w:rPr>
        <w:t>R</w:t>
      </w:r>
      <w:r w:rsidRPr="002A5CFB">
        <w:rPr>
          <w:rFonts w:ascii="Times New Roman" w:hAnsi="Times New Roman" w:cs="Times New Roman"/>
          <w:i/>
          <w:iCs/>
          <w:vertAlign w:val="superscript"/>
        </w:rPr>
        <w:t>2</w:t>
      </w:r>
      <w:r>
        <w:rPr>
          <w:rFonts w:ascii="Times New Roman" w:hAnsi="Times New Roman" w:cs="Times New Roman"/>
        </w:rPr>
        <w:t xml:space="preserve"> and AIC in both data sets. </w:t>
      </w:r>
      <w:commentRangeStart w:id="107"/>
      <w:commentRangeStart w:id="108"/>
      <w:r w:rsidRPr="009C7B85">
        <w:rPr>
          <w:rFonts w:ascii="Times New Roman" w:hAnsi="Times New Roman" w:cs="Times New Roman"/>
        </w:rPr>
        <w:t>Incorporating phylogeny into model-fitting resulted in</w:t>
      </w:r>
      <w:r>
        <w:rPr>
          <w:rFonts w:ascii="Times New Roman" w:hAnsi="Times New Roman" w:cs="Times New Roman"/>
        </w:rPr>
        <w:t xml:space="preserve"> a</w:t>
      </w:r>
      <w:r w:rsidRPr="009C7B85">
        <w:rPr>
          <w:rFonts w:ascii="Times New Roman" w:hAnsi="Times New Roman" w:cs="Times New Roman"/>
        </w:rPr>
        <w:t xml:space="preserve"> </w:t>
      </w:r>
      <w:r>
        <w:rPr>
          <w:rFonts w:ascii="Times New Roman" w:hAnsi="Times New Roman" w:cs="Times New Roman"/>
        </w:rPr>
        <w:t>marginal increase in</w:t>
      </w:r>
      <w:r w:rsidRPr="009C7B85">
        <w:rPr>
          <w:rFonts w:ascii="Times New Roman" w:hAnsi="Times New Roman" w:cs="Times New Roman"/>
        </w:rPr>
        <w:t xml:space="preserve"> predictive precision for bees when considered in interaction with biogeographic region. </w:t>
      </w:r>
      <w:r>
        <w:rPr>
          <w:rFonts w:ascii="Times New Roman" w:hAnsi="Times New Roman" w:cs="Times New Roman"/>
        </w:rPr>
        <w:t>Minimal d</w:t>
      </w:r>
      <w:r w:rsidRPr="009C7B85">
        <w:rPr>
          <w:rFonts w:ascii="Times New Roman" w:hAnsi="Times New Roman" w:cs="Times New Roman"/>
        </w:rPr>
        <w:t>ifferences in</w:t>
      </w:r>
      <w:ins w:id="109" w:author="Dr. Vesna Gagic" w:date="2018-05-23T08:34:00Z">
        <w:r>
          <w:rPr>
            <w:rFonts w:ascii="Times New Roman" w:hAnsi="Times New Roman" w:cs="Times New Roman"/>
          </w:rPr>
          <w:t xml:space="preserve"> all</w:t>
        </w:r>
      </w:ins>
      <w:r w:rsidRPr="009C7B85">
        <w:rPr>
          <w:rFonts w:ascii="Times New Roman" w:hAnsi="Times New Roman" w:cs="Times New Roman"/>
        </w:rPr>
        <w:t xml:space="preserve"> model precision</w:t>
      </w:r>
      <w:r>
        <w:rPr>
          <w:rFonts w:ascii="Times New Roman" w:hAnsi="Times New Roman" w:cs="Times New Roman"/>
        </w:rPr>
        <w:t xml:space="preserve"> </w:t>
      </w:r>
      <w:ins w:id="110" w:author="Dr. Vesna Gagic" w:date="2018-05-23T08:34:00Z">
        <w:r>
          <w:rPr>
            <w:rFonts w:ascii="Times New Roman" w:hAnsi="Times New Roman" w:cs="Times New Roman"/>
          </w:rPr>
          <w:t xml:space="preserve">measures </w:t>
        </w:r>
      </w:ins>
      <w:r>
        <w:rPr>
          <w:rFonts w:ascii="Times New Roman" w:hAnsi="Times New Roman" w:cs="Times New Roman"/>
        </w:rPr>
        <w:t>were observed</w:t>
      </w:r>
      <w:r w:rsidRPr="009C7B85">
        <w:rPr>
          <w:rFonts w:ascii="Times New Roman" w:hAnsi="Times New Roman" w:cs="Times New Roman"/>
        </w:rPr>
        <w:t xml:space="preserve"> between phylogenetic- and non-phylogenetic models which considered only ITD</w:t>
      </w:r>
      <w:r>
        <w:rPr>
          <w:rFonts w:ascii="Times New Roman" w:hAnsi="Times New Roman" w:cs="Times New Roman"/>
        </w:rPr>
        <w:t xml:space="preserve"> or in addition to region</w:t>
      </w:r>
      <w:r w:rsidRPr="009C7B85">
        <w:rPr>
          <w:rFonts w:ascii="Times New Roman" w:hAnsi="Times New Roman" w:cs="Times New Roman"/>
        </w:rPr>
        <w:t>.</w:t>
      </w:r>
      <w:commentRangeEnd w:id="107"/>
      <w:r>
        <w:rPr>
          <w:rStyle w:val="CommentReference"/>
        </w:rPr>
        <w:commentReference w:id="107"/>
      </w:r>
      <w:commentRangeEnd w:id="108"/>
      <w:r w:rsidR="00C2624C">
        <w:rPr>
          <w:rStyle w:val="CommentReference"/>
        </w:rPr>
        <w:commentReference w:id="108"/>
      </w:r>
      <w:r>
        <w:rPr>
          <w:rFonts w:ascii="Times New Roman" w:hAnsi="Times New Roman" w:cs="Times New Roman"/>
        </w:rPr>
        <w:t xml:space="preserve"> </w:t>
      </w:r>
      <w:commentRangeStart w:id="111"/>
      <w:r>
        <w:rPr>
          <w:rFonts w:ascii="Times New Roman" w:hAnsi="Times New Roman" w:cs="Times New Roman"/>
        </w:rPr>
        <w:t>All new bee models out-performed Cane’s (1987) original equation.</w:t>
      </w:r>
      <w:commentRangeEnd w:id="111"/>
      <w:r>
        <w:rPr>
          <w:rStyle w:val="CommentReference"/>
        </w:rPr>
        <w:commentReference w:id="111"/>
      </w:r>
    </w:p>
    <w:p w14:paraId="59F1E45D" w14:textId="77777777" w:rsidR="00EA6D10" w:rsidRPr="009C7B85" w:rsidRDefault="00EA6D10" w:rsidP="00CC48BB">
      <w:pPr>
        <w:spacing w:line="480" w:lineRule="auto"/>
        <w:jc w:val="both"/>
        <w:rPr>
          <w:rFonts w:ascii="Times New Roman" w:hAnsi="Times New Roman" w:cs="Times New Roman"/>
        </w:rPr>
      </w:pPr>
    </w:p>
    <w:p w14:paraId="2FD29CCD" w14:textId="77777777" w:rsidR="00EA6D10" w:rsidRPr="00E0097C"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Intra-specific predictions</w:t>
      </w:r>
    </w:p>
    <w:p w14:paraId="3DD63638" w14:textId="77777777" w:rsidR="00EA6D10" w:rsidRDefault="00EA6D10" w:rsidP="00CC48BB">
      <w:pPr>
        <w:spacing w:line="480" w:lineRule="auto"/>
        <w:jc w:val="both"/>
        <w:rPr>
          <w:rFonts w:ascii="Times New Roman" w:hAnsi="Times New Roman" w:cs="Times New Roman"/>
        </w:rPr>
      </w:pPr>
      <w:r w:rsidRPr="009C7B85">
        <w:rPr>
          <w:rFonts w:ascii="Times New Roman" w:hAnsi="Times New Roman" w:cs="Times New Roman"/>
        </w:rPr>
        <w:t>Across the five most abundant species of bees and hoverflies (females only),</w:t>
      </w:r>
      <w:r>
        <w:rPr>
          <w:rFonts w:ascii="Times New Roman" w:hAnsi="Times New Roman" w:cs="Times New Roman"/>
        </w:rPr>
        <w:t xml:space="preserve"> the strength of</w:t>
      </w:r>
      <w:r w:rsidRPr="009C7B85">
        <w:rPr>
          <w:rFonts w:ascii="Times New Roman" w:hAnsi="Times New Roman" w:cs="Times New Roman"/>
        </w:rPr>
        <w:t xml:space="preserve"> intraspecific predictions of body size using ITD </w:t>
      </w:r>
      <w:r>
        <w:rPr>
          <w:rFonts w:ascii="Times New Roman" w:hAnsi="Times New Roman" w:cs="Times New Roman"/>
        </w:rPr>
        <w:t>was varied (Table 3; Figure 3</w:t>
      </w:r>
      <w:r w:rsidRPr="009C7B85">
        <w:rPr>
          <w:rFonts w:ascii="Times New Roman" w:hAnsi="Times New Roman" w:cs="Times New Roman"/>
        </w:rPr>
        <w:t xml:space="preserve">). All bee species exhibited a significant relationship between ITD and dry weight, however </w:t>
      </w:r>
      <w:r w:rsidRPr="009C7B85">
        <w:rPr>
          <w:rFonts w:ascii="Times New Roman" w:hAnsi="Times New Roman" w:cs="Times New Roman"/>
          <w:i/>
          <w:iCs/>
        </w:rPr>
        <w:t>R</w:t>
      </w:r>
      <w:r w:rsidRPr="009C7B85">
        <w:rPr>
          <w:rFonts w:ascii="Times New Roman" w:hAnsi="Times New Roman" w:cs="Times New Roman"/>
          <w:i/>
          <w:iCs/>
          <w:vertAlign w:val="superscript"/>
        </w:rPr>
        <w:t>2</w:t>
      </w:r>
      <w:r w:rsidRPr="009C7B85">
        <w:rPr>
          <w:rFonts w:ascii="Times New Roman" w:hAnsi="Times New Roman" w:cs="Times New Roman"/>
          <w:vertAlign w:val="superscript"/>
        </w:rPr>
        <w:t xml:space="preserve"> </w:t>
      </w:r>
      <w:r>
        <w:rPr>
          <w:rFonts w:ascii="Times New Roman" w:hAnsi="Times New Roman" w:cs="Times New Roman"/>
        </w:rPr>
        <w:t>differed</w:t>
      </w:r>
      <w:r w:rsidRPr="009C7B85">
        <w:rPr>
          <w:rFonts w:ascii="Times New Roman" w:hAnsi="Times New Roman" w:cs="Times New Roman"/>
        </w:rPr>
        <w:t xml:space="preserve"> considerably from 0.02 in </w:t>
      </w:r>
      <w:r w:rsidRPr="009C7B85">
        <w:rPr>
          <w:rFonts w:ascii="Times New Roman" w:hAnsi="Times New Roman" w:cs="Times New Roman"/>
          <w:i/>
          <w:iCs/>
        </w:rPr>
        <w:t>Homalictus urbanus</w:t>
      </w:r>
      <w:r w:rsidRPr="009C7B85">
        <w:rPr>
          <w:rFonts w:ascii="Times New Roman" w:hAnsi="Times New Roman" w:cs="Times New Roman"/>
        </w:rPr>
        <w:t xml:space="preserve"> to 0.46 for </w:t>
      </w:r>
      <w:r w:rsidRPr="009C7B85">
        <w:rPr>
          <w:rFonts w:ascii="Times New Roman" w:hAnsi="Times New Roman" w:cs="Times New Roman"/>
          <w:i/>
          <w:iCs/>
        </w:rPr>
        <w:t>Lasioglossum lanarium</w:t>
      </w:r>
      <w:r w:rsidRPr="009C7B85">
        <w:rPr>
          <w:rFonts w:ascii="Times New Roman" w:hAnsi="Times New Roman" w:cs="Times New Roman"/>
        </w:rPr>
        <w:t xml:space="preserve"> (Table 3, Figure 3). In contrast to bees, </w:t>
      </w:r>
      <w:r>
        <w:rPr>
          <w:rFonts w:ascii="Times New Roman" w:hAnsi="Times New Roman" w:cs="Times New Roman"/>
        </w:rPr>
        <w:t>three of five</w:t>
      </w:r>
      <w:r w:rsidRPr="009C7B85">
        <w:rPr>
          <w:rFonts w:ascii="Times New Roman" w:hAnsi="Times New Roman" w:cs="Times New Roman"/>
        </w:rPr>
        <w:t xml:space="preserve"> hoverfly species, </w:t>
      </w:r>
      <w:r w:rsidRPr="00E0097C">
        <w:rPr>
          <w:rFonts w:ascii="Times New Roman" w:hAnsi="Times New Roman" w:cs="Times New Roman"/>
          <w:i/>
          <w:iCs/>
        </w:rPr>
        <w:t>Austrosyrphus</w:t>
      </w:r>
      <w:r>
        <w:rPr>
          <w:rFonts w:ascii="Times New Roman" w:hAnsi="Times New Roman" w:cs="Times New Roman"/>
        </w:rPr>
        <w:t xml:space="preserve"> sp., </w:t>
      </w:r>
      <w:r w:rsidRPr="009C7B85">
        <w:rPr>
          <w:rFonts w:ascii="Times New Roman" w:hAnsi="Times New Roman" w:cs="Times New Roman"/>
          <w:i/>
          <w:iCs/>
        </w:rPr>
        <w:t>H</w:t>
      </w:r>
      <w:r>
        <w:rPr>
          <w:rFonts w:ascii="Times New Roman" w:hAnsi="Times New Roman" w:cs="Times New Roman"/>
          <w:i/>
          <w:iCs/>
        </w:rPr>
        <w:t>elophilus</w:t>
      </w:r>
      <w:r w:rsidRPr="009C7B85">
        <w:rPr>
          <w:rFonts w:ascii="Times New Roman" w:hAnsi="Times New Roman" w:cs="Times New Roman"/>
          <w:i/>
          <w:iCs/>
        </w:rPr>
        <w:t xml:space="preserve"> parallelus</w:t>
      </w:r>
      <w:r>
        <w:rPr>
          <w:rFonts w:ascii="Times New Roman" w:hAnsi="Times New Roman" w:cs="Times New Roman"/>
          <w:i/>
          <w:iCs/>
        </w:rPr>
        <w:t xml:space="preserve"> and Melanostoma scalare</w:t>
      </w:r>
      <w:r w:rsidRPr="009C7B85">
        <w:rPr>
          <w:rFonts w:ascii="Times New Roman" w:hAnsi="Times New Roman" w:cs="Times New Roman"/>
        </w:rPr>
        <w:t xml:space="preserve"> </w:t>
      </w:r>
      <w:r>
        <w:rPr>
          <w:rFonts w:ascii="Times New Roman" w:hAnsi="Times New Roman" w:cs="Times New Roman"/>
        </w:rPr>
        <w:t xml:space="preserve">exhibited </w:t>
      </w:r>
      <w:commentRangeStart w:id="112"/>
      <w:commentRangeStart w:id="113"/>
      <w:r>
        <w:rPr>
          <w:rFonts w:ascii="Times New Roman" w:hAnsi="Times New Roman" w:cs="Times New Roman"/>
        </w:rPr>
        <w:t>significant trends.</w:t>
      </w:r>
      <w:commentRangeEnd w:id="112"/>
      <w:r>
        <w:rPr>
          <w:rStyle w:val="CommentReference"/>
        </w:rPr>
        <w:commentReference w:id="112"/>
      </w:r>
      <w:commentRangeEnd w:id="113"/>
      <w:r w:rsidR="00C2624C">
        <w:rPr>
          <w:rStyle w:val="CommentReference"/>
        </w:rPr>
        <w:commentReference w:id="113"/>
      </w:r>
    </w:p>
    <w:p w14:paraId="5DEAE2B3" w14:textId="77777777" w:rsidR="00EA6D10" w:rsidRPr="00E0097C" w:rsidRDefault="00EA6D10" w:rsidP="00CC48BB">
      <w:pPr>
        <w:spacing w:line="480" w:lineRule="auto"/>
        <w:jc w:val="both"/>
        <w:rPr>
          <w:rFonts w:ascii="Times New Roman" w:hAnsi="Times New Roman" w:cs="Times New Roman"/>
          <w:i/>
          <w:iCs/>
        </w:rPr>
      </w:pPr>
    </w:p>
    <w:p w14:paraId="1707DD7F" w14:textId="77777777" w:rsidR="00EA6D10" w:rsidRDefault="00EA6D10" w:rsidP="00CC48BB">
      <w:pPr>
        <w:spacing w:line="480" w:lineRule="auto"/>
        <w:jc w:val="both"/>
        <w:rPr>
          <w:rFonts w:ascii="Times New Roman" w:hAnsi="Times New Roman" w:cs="Times New Roman"/>
          <w:i/>
          <w:iCs/>
        </w:rPr>
      </w:pPr>
      <w:r w:rsidRPr="00E0097C">
        <w:rPr>
          <w:rFonts w:ascii="Times New Roman" w:hAnsi="Times New Roman" w:cs="Times New Roman"/>
          <w:i/>
          <w:iCs/>
        </w:rPr>
        <w:t>Summary of R package functions</w:t>
      </w:r>
    </w:p>
    <w:p w14:paraId="23C91D44" w14:textId="77777777" w:rsidR="00EA6D10" w:rsidRPr="00E0097C" w:rsidRDefault="00EA6D10" w:rsidP="00CC48BB">
      <w:pPr>
        <w:spacing w:line="480" w:lineRule="auto"/>
        <w:jc w:val="both"/>
        <w:rPr>
          <w:rFonts w:ascii="Times New Roman" w:hAnsi="Times New Roman" w:cs="Times New Roman"/>
          <w:i/>
          <w:iCs/>
        </w:rPr>
      </w:pPr>
    </w:p>
    <w:p w14:paraId="75748228"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The accompanying R package, ‘pollimetry’, includes a total of X functions</w:t>
      </w:r>
      <w:r>
        <w:rPr>
          <w:rFonts w:ascii="Times New Roman" w:hAnsi="Times New Roman" w:cs="Times New Roman"/>
        </w:rPr>
        <w:t xml:space="preserve"> for</w:t>
      </w:r>
      <w:r w:rsidRPr="009C7B85">
        <w:rPr>
          <w:rFonts w:ascii="Times New Roman" w:hAnsi="Times New Roman" w:cs="Times New Roman"/>
        </w:rPr>
        <w:t xml:space="preserve"> </w:t>
      </w:r>
      <w:r>
        <w:rPr>
          <w:rFonts w:ascii="Times New Roman" w:hAnsi="Times New Roman" w:cs="Times New Roman"/>
        </w:rPr>
        <w:t>estimation of</w:t>
      </w:r>
      <w:r w:rsidRPr="009C7B85">
        <w:rPr>
          <w:rFonts w:ascii="Times New Roman" w:hAnsi="Times New Roman" w:cs="Times New Roman"/>
        </w:rPr>
        <w:t xml:space="preserve"> pollinator body size using </w:t>
      </w:r>
      <w:r>
        <w:rPr>
          <w:rFonts w:ascii="Times New Roman" w:hAnsi="Times New Roman" w:cs="Times New Roman"/>
        </w:rPr>
        <w:t xml:space="preserve">pre-existing equations (see Table S1) or </w:t>
      </w:r>
      <w:r w:rsidRPr="009C7B85">
        <w:rPr>
          <w:rFonts w:ascii="Times New Roman" w:hAnsi="Times New Roman" w:cs="Times New Roman"/>
        </w:rPr>
        <w:t>our new equations</w:t>
      </w:r>
      <w:r>
        <w:rPr>
          <w:rFonts w:ascii="Times New Roman" w:hAnsi="Times New Roman" w:cs="Times New Roman"/>
        </w:rPr>
        <w:t xml:space="preserve"> (Table 1)</w:t>
      </w:r>
      <w:r w:rsidRPr="009C7B85">
        <w:rPr>
          <w:rFonts w:ascii="Times New Roman" w:hAnsi="Times New Roman" w:cs="Times New Roman"/>
        </w:rPr>
        <w:t>. Also included are Greenleaf et al</w:t>
      </w:r>
      <w:r>
        <w:rPr>
          <w:rFonts w:ascii="Times New Roman" w:hAnsi="Times New Roman" w:cs="Times New Roman"/>
        </w:rPr>
        <w:t>.</w:t>
      </w:r>
      <w:r w:rsidRPr="009C7B85">
        <w:rPr>
          <w:rFonts w:ascii="Times New Roman" w:hAnsi="Times New Roman" w:cs="Times New Roman"/>
        </w:rPr>
        <w:t>’</w:t>
      </w:r>
      <w:r>
        <w:rPr>
          <w:rFonts w:ascii="Times New Roman" w:hAnsi="Times New Roman" w:cs="Times New Roman"/>
        </w:rPr>
        <w:t>s (2007) and van Nieuwstadt and</w:t>
      </w:r>
      <w:r w:rsidRPr="009C7B85">
        <w:rPr>
          <w:rFonts w:ascii="Times New Roman" w:hAnsi="Times New Roman" w:cs="Times New Roman"/>
        </w:rPr>
        <w:t xml:space="preserve"> Iraheta’s (1996) allometric equations for estimating foraging distance in bees using ITD or head width</w:t>
      </w:r>
      <w:r>
        <w:rPr>
          <w:rFonts w:ascii="Times New Roman" w:hAnsi="Times New Roman" w:cs="Times New Roman"/>
        </w:rPr>
        <w:t xml:space="preserve"> respectively</w:t>
      </w:r>
      <w:r w:rsidRPr="009C7B85">
        <w:rPr>
          <w:rFonts w:ascii="Times New Roman" w:hAnsi="Times New Roman" w:cs="Times New Roman"/>
        </w:rPr>
        <w:t>, as well as Cariveau et al</w:t>
      </w:r>
      <w:r>
        <w:rPr>
          <w:rFonts w:ascii="Times New Roman" w:hAnsi="Times New Roman" w:cs="Times New Roman"/>
        </w:rPr>
        <w:t>’s (2016)</w:t>
      </w:r>
      <w:r w:rsidRPr="009C7B85">
        <w:rPr>
          <w:rFonts w:ascii="Times New Roman" w:hAnsi="Times New Roman" w:cs="Times New Roman"/>
        </w:rPr>
        <w:t xml:space="preserve"> allometric equations for estimating bee tongue length.</w:t>
      </w:r>
    </w:p>
    <w:p w14:paraId="11B22B2D" w14:textId="77777777" w:rsidR="00EA6D10" w:rsidRDefault="00EA6D10" w:rsidP="00CC48BB">
      <w:pPr>
        <w:spacing w:line="480" w:lineRule="auto"/>
        <w:jc w:val="both"/>
        <w:rPr>
          <w:rFonts w:ascii="Times New Roman" w:hAnsi="Times New Roman" w:cs="Times New Roman"/>
        </w:rPr>
      </w:pPr>
    </w:p>
    <w:p w14:paraId="7B2F0D86" w14:textId="77777777" w:rsidR="00EA6D10" w:rsidRDefault="00EA6D10" w:rsidP="00CC48BB">
      <w:pPr>
        <w:jc w:val="both"/>
        <w:rPr>
          <w:rFonts w:ascii="Times New Roman" w:hAnsi="Times New Roman" w:cs="Times New Roman"/>
        </w:rPr>
      </w:pPr>
      <w:r>
        <w:rPr>
          <w:rFonts w:ascii="Times New Roman" w:hAnsi="Times New Roman" w:cs="Times New Roman"/>
        </w:rPr>
        <w:br w:type="page"/>
      </w:r>
    </w:p>
    <w:p w14:paraId="5726C603" w14:textId="77777777" w:rsidR="00EA6D10" w:rsidRPr="00E0097C" w:rsidRDefault="00EA6D10" w:rsidP="00CC48BB">
      <w:pPr>
        <w:spacing w:line="480" w:lineRule="auto"/>
        <w:jc w:val="both"/>
        <w:rPr>
          <w:rFonts w:ascii="Times New Roman" w:hAnsi="Times New Roman" w:cs="Times New Roman"/>
          <w:b/>
          <w:bCs/>
          <w:sz w:val="28"/>
          <w:szCs w:val="28"/>
        </w:rPr>
      </w:pPr>
      <w:r w:rsidRPr="00E0097C">
        <w:rPr>
          <w:rFonts w:ascii="Times New Roman" w:hAnsi="Times New Roman" w:cs="Times New Roman"/>
          <w:b/>
          <w:bCs/>
          <w:sz w:val="28"/>
          <w:szCs w:val="28"/>
        </w:rPr>
        <w:t>Discussion</w:t>
      </w:r>
    </w:p>
    <w:p w14:paraId="05875682" w14:textId="77777777" w:rsidR="00EA6D10" w:rsidRDefault="00EA6D10" w:rsidP="00CC48BB">
      <w:pPr>
        <w:spacing w:line="480" w:lineRule="auto"/>
        <w:jc w:val="both"/>
        <w:rPr>
          <w:rFonts w:ascii="Times New Roman" w:hAnsi="Times New Roman" w:cs="Times New Roman"/>
        </w:rPr>
      </w:pPr>
    </w:p>
    <w:p w14:paraId="340E5E8B" w14:textId="77777777" w:rsidR="00EA6D10" w:rsidRPr="009C7B85" w:rsidRDefault="00EA6D10" w:rsidP="00CC48BB">
      <w:pPr>
        <w:spacing w:line="480" w:lineRule="auto"/>
        <w:jc w:val="both"/>
        <w:rPr>
          <w:rFonts w:ascii="Times New Roman" w:hAnsi="Times New Roman" w:cs="Times New Roman"/>
        </w:rPr>
      </w:pPr>
      <w:r w:rsidRPr="009C7B85">
        <w:rPr>
          <w:rFonts w:ascii="Times New Roman" w:hAnsi="Times New Roman" w:cs="Times New Roman"/>
        </w:rPr>
        <w:t>Herein, we</w:t>
      </w:r>
      <w:r>
        <w:rPr>
          <w:rFonts w:ascii="Times New Roman" w:hAnsi="Times New Roman" w:cs="Times New Roman"/>
        </w:rPr>
        <w:t xml:space="preserve"> defined a novel iterative framework in which we </w:t>
      </w:r>
      <w:r w:rsidRPr="009C7B85">
        <w:rPr>
          <w:rFonts w:ascii="Times New Roman" w:hAnsi="Times New Roman" w:cs="Times New Roman"/>
        </w:rPr>
        <w:t>d</w:t>
      </w:r>
      <w:r>
        <w:rPr>
          <w:rFonts w:ascii="Times New Roman" w:hAnsi="Times New Roman" w:cs="Times New Roman"/>
        </w:rPr>
        <w:t xml:space="preserve">eveloped </w:t>
      </w:r>
      <w:r w:rsidRPr="009C7B85">
        <w:rPr>
          <w:rFonts w:ascii="Times New Roman" w:hAnsi="Times New Roman" w:cs="Times New Roman"/>
        </w:rPr>
        <w:t>and test</w:t>
      </w:r>
      <w:r>
        <w:rPr>
          <w:rFonts w:ascii="Times New Roman" w:hAnsi="Times New Roman" w:cs="Times New Roman"/>
        </w:rPr>
        <w:t>ed</w:t>
      </w:r>
      <w:r w:rsidRPr="009C7B85">
        <w:rPr>
          <w:rFonts w:ascii="Times New Roman" w:hAnsi="Times New Roman" w:cs="Times New Roman"/>
        </w:rPr>
        <w:t xml:space="preserve"> a suite of </w:t>
      </w:r>
      <w:r>
        <w:rPr>
          <w:rFonts w:ascii="Times New Roman" w:hAnsi="Times New Roman" w:cs="Times New Roman"/>
        </w:rPr>
        <w:t xml:space="preserve">dynamic </w:t>
      </w:r>
      <w:r w:rsidRPr="009C7B85">
        <w:rPr>
          <w:rFonts w:ascii="Times New Roman" w:hAnsi="Times New Roman" w:cs="Times New Roman"/>
        </w:rPr>
        <w:t>predict</w:t>
      </w:r>
      <w:r>
        <w:rPr>
          <w:rFonts w:ascii="Times New Roman" w:hAnsi="Times New Roman" w:cs="Times New Roman"/>
        </w:rPr>
        <w:t>ive allometric models for two key pollinating taxa, bees and hoverflies. The hoverflies models represent the first predictive allometric models for this important insect group</w:t>
      </w:r>
      <w:ins w:id="114" w:author="Dr. Vesna Gagic" w:date="2018-05-22T09:35:00Z">
        <w:r>
          <w:rPr>
            <w:rFonts w:ascii="Times New Roman" w:hAnsi="Times New Roman" w:cs="Times New Roman"/>
          </w:rPr>
          <w:t>.</w:t>
        </w:r>
      </w:ins>
      <w:r>
        <w:rPr>
          <w:rFonts w:ascii="Times New Roman" w:hAnsi="Times New Roman" w:cs="Times New Roman"/>
        </w:rPr>
        <w:t xml:space="preserve"> </w:t>
      </w:r>
      <w:del w:id="115" w:author="Dr. Vesna Gagic" w:date="2018-05-22T09:36:00Z">
        <w:r w:rsidDel="004567AB">
          <w:rPr>
            <w:rFonts w:ascii="Times New Roman" w:hAnsi="Times New Roman" w:cs="Times New Roman"/>
          </w:rPr>
          <w:delText xml:space="preserve">and </w:delText>
        </w:r>
      </w:del>
      <w:ins w:id="116" w:author="Dr. Vesna Gagic" w:date="2018-05-22T09:36:00Z">
        <w:r>
          <w:rPr>
            <w:rFonts w:ascii="Times New Roman" w:hAnsi="Times New Roman" w:cs="Times New Roman"/>
          </w:rPr>
          <w:t xml:space="preserve">Additionally, we present </w:t>
        </w:r>
      </w:ins>
      <w:r>
        <w:rPr>
          <w:rFonts w:ascii="Times New Roman" w:hAnsi="Times New Roman" w:cs="Times New Roman"/>
        </w:rPr>
        <w:t xml:space="preserve">the most comprehensive examination of both bee </w:t>
      </w:r>
      <w:ins w:id="117" w:author="Dr. Vesna Gagic" w:date="2018-05-22T09:36:00Z">
        <w:r>
          <w:rPr>
            <w:rFonts w:ascii="Times New Roman" w:hAnsi="Times New Roman" w:cs="Times New Roman"/>
          </w:rPr>
          <w:t xml:space="preserve">and </w:t>
        </w:r>
      </w:ins>
      <w:r>
        <w:rPr>
          <w:rFonts w:ascii="Times New Roman" w:hAnsi="Times New Roman" w:cs="Times New Roman"/>
        </w:rPr>
        <w:t>hoverfly body variation to date</w:t>
      </w:r>
      <w:ins w:id="118" w:author="Dr. Vesna Gagic" w:date="2018-05-22T09:53:00Z">
        <w:r>
          <w:rPr>
            <w:rFonts w:ascii="Times New Roman" w:hAnsi="Times New Roman" w:cs="Times New Roman"/>
          </w:rPr>
          <w:t xml:space="preserve"> that takes into account sex, biography and </w:t>
        </w:r>
      </w:ins>
      <w:ins w:id="119" w:author="Dr. Vesna Gagic" w:date="2018-05-22T09:54:00Z">
        <w:r>
          <w:rPr>
            <w:rFonts w:ascii="Times New Roman" w:hAnsi="Times New Roman" w:cs="Times New Roman"/>
          </w:rPr>
          <w:t>relatedness</w:t>
        </w:r>
      </w:ins>
      <w:r>
        <w:rPr>
          <w:rFonts w:ascii="Times New Roman" w:hAnsi="Times New Roman" w:cs="Times New Roman"/>
        </w:rPr>
        <w:t>.</w:t>
      </w:r>
      <w:r w:rsidRPr="009C7B85">
        <w:rPr>
          <w:rFonts w:ascii="Times New Roman" w:hAnsi="Times New Roman" w:cs="Times New Roman"/>
        </w:rPr>
        <w:t xml:space="preserve"> </w:t>
      </w:r>
      <w:commentRangeStart w:id="120"/>
      <w:r w:rsidRPr="009C7B85">
        <w:rPr>
          <w:rFonts w:ascii="Times New Roman" w:hAnsi="Times New Roman" w:cs="Times New Roman"/>
        </w:rPr>
        <w:t>We demonstrated clear and unequivocal proof of the utility of the intertegular distance</w:t>
      </w:r>
      <w:r>
        <w:rPr>
          <w:rFonts w:ascii="Times New Roman" w:hAnsi="Times New Roman" w:cs="Times New Roman"/>
        </w:rPr>
        <w:t xml:space="preserve"> (ITD)</w:t>
      </w:r>
      <w:r w:rsidRPr="009C7B85">
        <w:rPr>
          <w:rFonts w:ascii="Times New Roman" w:hAnsi="Times New Roman" w:cs="Times New Roman"/>
        </w:rPr>
        <w:t xml:space="preserve"> in predicting </w:t>
      </w:r>
      <w:r>
        <w:rPr>
          <w:rFonts w:ascii="Times New Roman" w:hAnsi="Times New Roman" w:cs="Times New Roman"/>
        </w:rPr>
        <w:t xml:space="preserve">intra- and interspecific </w:t>
      </w:r>
      <w:r w:rsidRPr="009C7B85">
        <w:rPr>
          <w:rFonts w:ascii="Times New Roman" w:hAnsi="Times New Roman" w:cs="Times New Roman"/>
        </w:rPr>
        <w:t>body size</w:t>
      </w:r>
      <w:r>
        <w:rPr>
          <w:rFonts w:ascii="Times New Roman" w:hAnsi="Times New Roman" w:cs="Times New Roman"/>
        </w:rPr>
        <w:t xml:space="preserve"> variation, </w:t>
      </w:r>
      <w:r w:rsidRPr="009C7B85">
        <w:rPr>
          <w:rFonts w:ascii="Times New Roman" w:hAnsi="Times New Roman" w:cs="Times New Roman"/>
        </w:rPr>
        <w:t>as</w:t>
      </w:r>
      <w:r>
        <w:rPr>
          <w:rFonts w:ascii="Times New Roman" w:hAnsi="Times New Roman" w:cs="Times New Roman"/>
        </w:rPr>
        <w:t xml:space="preserve"> was</w:t>
      </w:r>
      <w:r w:rsidRPr="009C7B85">
        <w:rPr>
          <w:rFonts w:ascii="Times New Roman" w:hAnsi="Times New Roman" w:cs="Times New Roman"/>
        </w:rPr>
        <w:t xml:space="preserve"> </w:t>
      </w:r>
      <w:r>
        <w:rPr>
          <w:rFonts w:ascii="Times New Roman" w:hAnsi="Times New Roman" w:cs="Times New Roman"/>
        </w:rPr>
        <w:t>first demonstrated by Cane (1987</w:t>
      </w:r>
      <w:r w:rsidRPr="009C7B85">
        <w:rPr>
          <w:rFonts w:ascii="Times New Roman" w:hAnsi="Times New Roman" w:cs="Times New Roman"/>
        </w:rPr>
        <w:t>).</w:t>
      </w:r>
      <w:r>
        <w:rPr>
          <w:rFonts w:ascii="Times New Roman" w:hAnsi="Times New Roman" w:cs="Times New Roman"/>
        </w:rPr>
        <w:t xml:space="preserve"> </w:t>
      </w:r>
      <w:commentRangeEnd w:id="120"/>
      <w:r>
        <w:rPr>
          <w:rStyle w:val="CommentReference"/>
        </w:rPr>
        <w:commentReference w:id="120"/>
      </w:r>
      <w:r w:rsidRPr="009C7B85">
        <w:rPr>
          <w:rFonts w:ascii="Times New Roman" w:hAnsi="Times New Roman" w:cs="Times New Roman"/>
        </w:rPr>
        <w:t xml:space="preserve">Overall, both LME and PGLS model structures exhibited high predictive precision, resulting in a suite of highly applicable models for researchers worldwide. </w:t>
      </w:r>
      <w:r>
        <w:rPr>
          <w:rFonts w:ascii="Times New Roman" w:hAnsi="Times New Roman" w:cs="Times New Roman"/>
        </w:rPr>
        <w:t>By</w:t>
      </w:r>
      <w:r w:rsidRPr="009C7B85">
        <w:rPr>
          <w:rFonts w:ascii="Times New Roman" w:hAnsi="Times New Roman" w:cs="Times New Roman"/>
        </w:rPr>
        <w:t xml:space="preserve"> incorporating biogeography, gender and/or taxonomy</w:t>
      </w:r>
      <w:r>
        <w:rPr>
          <w:rFonts w:ascii="Times New Roman" w:hAnsi="Times New Roman" w:cs="Times New Roman"/>
        </w:rPr>
        <w:t>/</w:t>
      </w:r>
      <w:r w:rsidRPr="009C7B85">
        <w:rPr>
          <w:rFonts w:ascii="Times New Roman" w:hAnsi="Times New Roman" w:cs="Times New Roman"/>
        </w:rPr>
        <w:t xml:space="preserve">phylogeny </w:t>
      </w:r>
      <w:r>
        <w:rPr>
          <w:rFonts w:ascii="Times New Roman" w:hAnsi="Times New Roman" w:cs="Times New Roman"/>
        </w:rPr>
        <w:t xml:space="preserve">we </w:t>
      </w:r>
      <w:r w:rsidRPr="009C7B85">
        <w:rPr>
          <w:rFonts w:ascii="Times New Roman" w:hAnsi="Times New Roman" w:cs="Times New Roman"/>
        </w:rPr>
        <w:t>improved model performance</w:t>
      </w:r>
      <w:r>
        <w:rPr>
          <w:rFonts w:ascii="Times New Roman" w:hAnsi="Times New Roman" w:cs="Times New Roman"/>
        </w:rPr>
        <w:t xml:space="preserve"> and overcame the limitations of traditional predictive allometry</w:t>
      </w:r>
      <w:r w:rsidRPr="009C7B85">
        <w:rPr>
          <w:rFonts w:ascii="Times New Roman" w:hAnsi="Times New Roman" w:cs="Times New Roman"/>
        </w:rPr>
        <w:t xml:space="preserve">. </w:t>
      </w:r>
      <w:r>
        <w:rPr>
          <w:rFonts w:ascii="Times New Roman" w:hAnsi="Times New Roman" w:cs="Times New Roman"/>
        </w:rPr>
        <w:t>These three</w:t>
      </w:r>
      <w:r w:rsidRPr="009C7B85">
        <w:rPr>
          <w:rFonts w:ascii="Times New Roman" w:hAnsi="Times New Roman" w:cs="Times New Roman"/>
        </w:rPr>
        <w:t xml:space="preserve"> predictors represent fundamental</w:t>
      </w:r>
      <w:r>
        <w:rPr>
          <w:rFonts w:ascii="Times New Roman" w:hAnsi="Times New Roman" w:cs="Times New Roman"/>
        </w:rPr>
        <w:t>ly related</w:t>
      </w:r>
      <w:r w:rsidRPr="009C7B85">
        <w:rPr>
          <w:rFonts w:ascii="Times New Roman" w:hAnsi="Times New Roman" w:cs="Times New Roman"/>
        </w:rPr>
        <w:t xml:space="preserve"> causes of body size variation in pollinating insects.</w:t>
      </w:r>
    </w:p>
    <w:p w14:paraId="264DBF82" w14:textId="77777777" w:rsidR="00EA6D10" w:rsidRPr="0017436D" w:rsidRDefault="00EA6D10" w:rsidP="00CC48BB">
      <w:pPr>
        <w:spacing w:line="480" w:lineRule="auto"/>
        <w:jc w:val="both"/>
        <w:rPr>
          <w:rFonts w:ascii="Times New Roman" w:hAnsi="Times New Roman" w:cs="Times New Roman"/>
          <w:i/>
          <w:iCs/>
        </w:rPr>
      </w:pPr>
    </w:p>
    <w:p w14:paraId="0FB89CDF" w14:textId="77777777" w:rsidR="00EA6D10"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Terrestrial invertebrates show considerable geographic variation in shape and biogeographical differences in predictive allometry </w:t>
      </w:r>
      <w:commentRangeStart w:id="121"/>
      <w:r w:rsidRPr="009C7B85">
        <w:rPr>
          <w:rFonts w:ascii="Times New Roman" w:hAnsi="Times New Roman" w:cs="Times New Roman"/>
        </w:rPr>
        <w:t xml:space="preserve">are well-established. </w:t>
      </w:r>
      <w:commentRangeEnd w:id="121"/>
      <w:r>
        <w:rPr>
          <w:rStyle w:val="CommentReference"/>
        </w:rPr>
        <w:commentReference w:id="121"/>
      </w:r>
      <w:r w:rsidRPr="009C7B85">
        <w:rPr>
          <w:rFonts w:ascii="Times New Roman" w:hAnsi="Times New Roman" w:cs="Times New Roman"/>
        </w:rPr>
        <w:t xml:space="preserve">We found subtle yet significant </w:t>
      </w:r>
      <w:r>
        <w:rPr>
          <w:rFonts w:ascii="Times New Roman" w:hAnsi="Times New Roman" w:cs="Times New Roman"/>
        </w:rPr>
        <w:t>body size variation in interaction with ITD</w:t>
      </w:r>
      <w:r w:rsidRPr="009C7B85">
        <w:rPr>
          <w:rFonts w:ascii="Times New Roman" w:hAnsi="Times New Roman" w:cs="Times New Roman"/>
        </w:rPr>
        <w:t xml:space="preserve"> between all three regions.</w:t>
      </w:r>
      <w:r>
        <w:rPr>
          <w:rFonts w:ascii="Times New Roman" w:hAnsi="Times New Roman" w:cs="Times New Roman"/>
        </w:rPr>
        <w:t xml:space="preserve"> The most pronounced differences in our study were between Australia and North America or Europe: both North American and European bees were heavier per unit ITD and exhibited reduced slopes. Martin et al</w:t>
      </w:r>
      <w:r w:rsidRPr="009C7B85">
        <w:rPr>
          <w:rFonts w:ascii="Times New Roman" w:hAnsi="Times New Roman" w:cs="Times New Roman"/>
        </w:rPr>
        <w:t xml:space="preserve"> (2014) </w:t>
      </w:r>
      <w:r>
        <w:rPr>
          <w:rFonts w:ascii="Times New Roman" w:hAnsi="Times New Roman" w:cs="Times New Roman"/>
        </w:rPr>
        <w:t xml:space="preserve">assessed biogeographical patterns of order-level insect </w:t>
      </w:r>
      <w:r w:rsidRPr="009C7B85">
        <w:rPr>
          <w:rFonts w:ascii="Times New Roman" w:hAnsi="Times New Roman" w:cs="Times New Roman"/>
        </w:rPr>
        <w:t xml:space="preserve">body-length allometric coefficients </w:t>
      </w:r>
      <w:r>
        <w:rPr>
          <w:rFonts w:ascii="Times New Roman" w:hAnsi="Times New Roman" w:cs="Times New Roman"/>
        </w:rPr>
        <w:t xml:space="preserve">and </w:t>
      </w:r>
      <w:r w:rsidRPr="009C7B85">
        <w:rPr>
          <w:rFonts w:ascii="Times New Roman" w:hAnsi="Times New Roman" w:cs="Times New Roman"/>
        </w:rPr>
        <w:t>contributed differences between geographic regions</w:t>
      </w:r>
      <w:r>
        <w:rPr>
          <w:rFonts w:ascii="Times New Roman" w:hAnsi="Times New Roman" w:cs="Times New Roman"/>
        </w:rPr>
        <w:t xml:space="preserve"> </w:t>
      </w:r>
      <w:r w:rsidRPr="009C7B85">
        <w:rPr>
          <w:rFonts w:ascii="Times New Roman" w:hAnsi="Times New Roman" w:cs="Times New Roman"/>
        </w:rPr>
        <w:t xml:space="preserve">to a latitudinal gradient, suggesting </w:t>
      </w:r>
      <w:commentRangeStart w:id="122"/>
      <w:r w:rsidRPr="009C7B85">
        <w:rPr>
          <w:rFonts w:ascii="Times New Roman" w:hAnsi="Times New Roman" w:cs="Times New Roman"/>
        </w:rPr>
        <w:t xml:space="preserve">comparable geographic regions </w:t>
      </w:r>
      <w:commentRangeEnd w:id="122"/>
      <w:r>
        <w:rPr>
          <w:rStyle w:val="CommentReference"/>
        </w:rPr>
        <w:commentReference w:id="122"/>
      </w:r>
      <w:r w:rsidRPr="009C7B85">
        <w:rPr>
          <w:rFonts w:ascii="Times New Roman" w:hAnsi="Times New Roman" w:cs="Times New Roman"/>
        </w:rPr>
        <w:t xml:space="preserve">should exhibit similar allometric </w:t>
      </w:r>
      <w:r>
        <w:rPr>
          <w:rFonts w:ascii="Times New Roman" w:hAnsi="Times New Roman" w:cs="Times New Roman"/>
        </w:rPr>
        <w:t>coefficients</w:t>
      </w:r>
      <w:r w:rsidRPr="009C7B85">
        <w:rPr>
          <w:rFonts w:ascii="Times New Roman" w:hAnsi="Times New Roman" w:cs="Times New Roman"/>
        </w:rPr>
        <w:t xml:space="preserve">. </w:t>
      </w:r>
      <w:r>
        <w:rPr>
          <w:rFonts w:ascii="Times New Roman" w:hAnsi="Times New Roman" w:cs="Times New Roman"/>
        </w:rPr>
        <w:t>Our results conform to this prediction, although latitude wasn’t explicitly tested due to poor overall coverage within regions. However, previous studies</w:t>
      </w:r>
      <w:r w:rsidRPr="009C7B85">
        <w:rPr>
          <w:rFonts w:ascii="Times New Roman" w:hAnsi="Times New Roman" w:cs="Times New Roman"/>
        </w:rPr>
        <w:t xml:space="preserve"> have </w:t>
      </w:r>
      <w:commentRangeStart w:id="123"/>
      <w:r w:rsidRPr="009C7B85">
        <w:rPr>
          <w:rFonts w:ascii="Times New Roman" w:hAnsi="Times New Roman" w:cs="Times New Roman"/>
        </w:rPr>
        <w:lastRenderedPageBreak/>
        <w:t>found</w:t>
      </w:r>
      <w:r>
        <w:rPr>
          <w:rFonts w:ascii="Times New Roman" w:hAnsi="Times New Roman" w:cs="Times New Roman"/>
        </w:rPr>
        <w:t xml:space="preserve"> both</w:t>
      </w:r>
      <w:r w:rsidRPr="009C7B85">
        <w:rPr>
          <w:rFonts w:ascii="Times New Roman" w:hAnsi="Times New Roman" w:cs="Times New Roman"/>
        </w:rPr>
        <w:t xml:space="preserve"> </w:t>
      </w:r>
      <w:r>
        <w:rPr>
          <w:rFonts w:ascii="Times New Roman" w:hAnsi="Times New Roman" w:cs="Times New Roman"/>
        </w:rPr>
        <w:t>similarities (Gowing &amp; Recher 1984 and Rogers et al. 1977) and differences in allometric co</w:t>
      </w:r>
      <w:r w:rsidRPr="009C7B85">
        <w:rPr>
          <w:rFonts w:ascii="Times New Roman" w:hAnsi="Times New Roman" w:cs="Times New Roman"/>
        </w:rPr>
        <w:t>efficients between</w:t>
      </w:r>
      <w:r>
        <w:rPr>
          <w:rFonts w:ascii="Times New Roman" w:hAnsi="Times New Roman" w:cs="Times New Roman"/>
        </w:rPr>
        <w:t xml:space="preserve"> comparable</w:t>
      </w:r>
      <w:r w:rsidRPr="009C7B85">
        <w:rPr>
          <w:rFonts w:ascii="Times New Roman" w:hAnsi="Times New Roman" w:cs="Times New Roman"/>
        </w:rPr>
        <w:t xml:space="preserve"> regions</w:t>
      </w:r>
      <w:r w:rsidRPr="008F29FD">
        <w:rPr>
          <w:rFonts w:ascii="Times New Roman" w:hAnsi="Times New Roman" w:cs="Times New Roman"/>
        </w:rPr>
        <w:t xml:space="preserve"> </w:t>
      </w:r>
      <w:r>
        <w:rPr>
          <w:rFonts w:ascii="Times New Roman" w:hAnsi="Times New Roman" w:cs="Times New Roman"/>
        </w:rPr>
        <w:t>(Schoener 1980 and Rogers et al. 1977) and only one prior predictive allometric study</w:t>
      </w:r>
      <w:r w:rsidRPr="009C7B85">
        <w:rPr>
          <w:rFonts w:ascii="Times New Roman" w:hAnsi="Times New Roman" w:cs="Times New Roman"/>
        </w:rPr>
        <w:t xml:space="preserve"> examined multiple biogeographic regions in concert</w:t>
      </w:r>
      <w:r>
        <w:rPr>
          <w:rFonts w:ascii="Times New Roman" w:hAnsi="Times New Roman" w:cs="Times New Roman"/>
        </w:rPr>
        <w:t>, albeit as individual models (Schoener 1980).</w:t>
      </w:r>
      <w:commentRangeEnd w:id="123"/>
      <w:r>
        <w:rPr>
          <w:rStyle w:val="CommentReference"/>
        </w:rPr>
        <w:commentReference w:id="123"/>
      </w:r>
    </w:p>
    <w:p w14:paraId="3866C4CB" w14:textId="77777777" w:rsidR="00EA6D10" w:rsidRDefault="00EA6D10" w:rsidP="00CC48BB">
      <w:pPr>
        <w:spacing w:line="480" w:lineRule="auto"/>
        <w:jc w:val="both"/>
        <w:rPr>
          <w:rFonts w:ascii="Times New Roman" w:hAnsi="Times New Roman" w:cs="Times New Roman"/>
        </w:rPr>
      </w:pPr>
    </w:p>
    <w:p w14:paraId="599878E9" w14:textId="77777777" w:rsidR="00EA6D10" w:rsidRDefault="00EA6D10" w:rsidP="00CF073C">
      <w:pPr>
        <w:spacing w:line="480" w:lineRule="auto"/>
        <w:jc w:val="both"/>
        <w:rPr>
          <w:rFonts w:ascii="Times New Roman" w:hAnsi="Times New Roman" w:cs="Times New Roman"/>
        </w:rPr>
      </w:pPr>
      <w:r>
        <w:rPr>
          <w:rFonts w:ascii="Times New Roman" w:hAnsi="Times New Roman" w:cs="Times New Roman"/>
        </w:rPr>
        <w:t xml:space="preserve">The key </w:t>
      </w:r>
      <w:del w:id="124" w:author="Dr. Vesna Gagic" w:date="2018-05-22T10:14:00Z">
        <w:r w:rsidDel="001D3374">
          <w:rPr>
            <w:rFonts w:ascii="Times New Roman" w:hAnsi="Times New Roman" w:cs="Times New Roman"/>
          </w:rPr>
          <w:delText>difference between these studies and our own, is that this study</w:delText>
        </w:r>
      </w:del>
      <w:ins w:id="125" w:author="Dr. Vesna Gagic" w:date="2018-05-22T10:14:00Z">
        <w:r>
          <w:rPr>
            <w:rFonts w:ascii="Times New Roman" w:hAnsi="Times New Roman" w:cs="Times New Roman"/>
          </w:rPr>
          <w:t>contribution of this study is that we</w:t>
        </w:r>
      </w:ins>
      <w:r>
        <w:rPr>
          <w:rFonts w:ascii="Times New Roman" w:hAnsi="Times New Roman" w:cs="Times New Roman"/>
        </w:rPr>
        <w:t xml:space="preserve"> demonstrate</w:t>
      </w:r>
      <w:del w:id="126" w:author="Dr. Vesna Gagic" w:date="2018-05-22T10:16:00Z">
        <w:r w:rsidDel="00BB5F6A">
          <w:rPr>
            <w:rFonts w:ascii="Times New Roman" w:hAnsi="Times New Roman" w:cs="Times New Roman"/>
          </w:rPr>
          <w:delText>d</w:delText>
        </w:r>
      </w:del>
      <w:r>
        <w:rPr>
          <w:rFonts w:ascii="Times New Roman" w:hAnsi="Times New Roman" w:cs="Times New Roman"/>
        </w:rPr>
        <w:t xml:space="preserve"> </w:t>
      </w:r>
      <w:del w:id="127" w:author="Dr. Vesna Gagic" w:date="2018-05-22T10:14:00Z">
        <w:r w:rsidDel="001D3374">
          <w:rPr>
            <w:rFonts w:ascii="Times New Roman" w:hAnsi="Times New Roman" w:cs="Times New Roman"/>
          </w:rPr>
          <w:delText xml:space="preserve">that </w:delText>
        </w:r>
      </w:del>
      <w:r>
        <w:rPr>
          <w:rFonts w:ascii="Times New Roman" w:hAnsi="Times New Roman" w:cs="Times New Roman"/>
        </w:rPr>
        <w:t xml:space="preserve">the influence of different biogeographic regions </w:t>
      </w:r>
      <w:del w:id="128" w:author="Dr. Vesna Gagic" w:date="2018-05-22T10:15:00Z">
        <w:r w:rsidDel="00346DA0">
          <w:rPr>
            <w:rFonts w:ascii="Times New Roman" w:hAnsi="Times New Roman" w:cs="Times New Roman"/>
          </w:rPr>
          <w:delText xml:space="preserve">appears </w:delText>
        </w:r>
      </w:del>
      <w:r>
        <w:rPr>
          <w:rFonts w:ascii="Times New Roman" w:hAnsi="Times New Roman" w:cs="Times New Roman"/>
        </w:rPr>
        <w:t xml:space="preserve">in conjunction with species evolutionary histories and sexual dimorphism. Observed biogeographical differences can arise from differing diversification patterns and as well as from </w:t>
      </w:r>
      <w:commentRangeStart w:id="129"/>
      <w:r>
        <w:rPr>
          <w:rFonts w:ascii="Times New Roman" w:hAnsi="Times New Roman" w:cs="Times New Roman"/>
        </w:rPr>
        <w:t>sampling biases, such as random variation among species and the ranges of body size measured</w:t>
      </w:r>
      <w:commentRangeEnd w:id="129"/>
      <w:r>
        <w:rPr>
          <w:rStyle w:val="CommentReference"/>
        </w:rPr>
        <w:commentReference w:id="129"/>
      </w:r>
      <w:r>
        <w:rPr>
          <w:rFonts w:ascii="Times New Roman" w:hAnsi="Times New Roman" w:cs="Times New Roman"/>
        </w:rPr>
        <w:t>.</w:t>
      </w:r>
      <w:r w:rsidRPr="008E7E88">
        <w:rPr>
          <w:rFonts w:ascii="Times New Roman" w:hAnsi="Times New Roman" w:cs="Times New Roman"/>
        </w:rPr>
        <w:t xml:space="preserve"> </w:t>
      </w:r>
      <w:r>
        <w:rPr>
          <w:rFonts w:ascii="Times New Roman" w:hAnsi="Times New Roman" w:cs="Times New Roman"/>
        </w:rPr>
        <w:t>Extrapolating estimates for specimens</w:t>
      </w:r>
      <w:r w:rsidRPr="00C02FB2">
        <w:rPr>
          <w:rFonts w:ascii="Times New Roman" w:hAnsi="Times New Roman" w:cs="Times New Roman"/>
        </w:rPr>
        <w:t xml:space="preserve"> beyond the </w:t>
      </w:r>
      <w:r>
        <w:rPr>
          <w:rFonts w:ascii="Times New Roman" w:hAnsi="Times New Roman" w:cs="Times New Roman"/>
        </w:rPr>
        <w:t>range of sizes/lengths used for model creation can lead to imprecise estimation of larger insects’ body mass because of the non-linear nature of allometric models</w:t>
      </w:r>
      <w:r w:rsidRPr="00C02FB2">
        <w:rPr>
          <w:rFonts w:ascii="Times New Roman" w:hAnsi="Times New Roman" w:cs="Times New Roman"/>
        </w:rPr>
        <w:t xml:space="preserve"> (Sage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Hidden="1"&gt;&lt;Author&gt;Sage&lt;/Author&gt;&lt;Year&gt;1982&lt;/Year&gt;&lt;RecNum&gt;298&lt;/RecNum&gt;&lt;record&gt;&lt;rec-number&gt;298&lt;/rec-number&gt;&lt;foreign-keys&gt;&lt;key app="EN" db-id="twvpvpzrmraraue02fm5vd5etx0ewxa9e9rf" timestamp="1465864185"&gt;298&lt;/key&gt;&lt;key app="ENWeb" db-id=""&gt;0&lt;/key&gt;&lt;/foreign-keys&gt;&lt;ref-type name="Journal Article"&gt;17&lt;/ref-type&gt;&lt;contributors&gt;&lt;authors&gt;&lt;author&gt;Sage, R. D.&lt;/author&gt;&lt;/authors&gt;&lt;/contributors&gt;&lt;titles&gt;&lt;title&gt;Wet and dry-weight estimates of insects and spiders based on length&lt;/title&gt;&lt;secondary-title&gt;The American Midland Naturalist&lt;/secondary-title&gt;&lt;/titles&gt;&lt;periodical&gt;&lt;full-title&gt;The American Midland Naturalist&lt;/full-title&gt;&lt;/periodical&gt;&lt;pages&gt;407-411&lt;/pages&gt;&lt;volume&gt;108&lt;/volume&gt;&lt;number&gt;2&lt;/number&gt;&lt;dates&gt;&lt;year&gt;1982&lt;/year&gt;&lt;/dates&gt;&lt;urls&gt;&lt;/urls&gt;&lt;/record&gt;&lt;/Cite&gt;&lt;/EndNote&gt;</w:instrText>
      </w:r>
      <w:r>
        <w:rPr>
          <w:rFonts w:ascii="Times New Roman" w:hAnsi="Times New Roman" w:cs="Times New Roman"/>
        </w:rPr>
        <w:fldChar w:fldCharType="end"/>
      </w:r>
      <w:r w:rsidRPr="00C02FB2">
        <w:rPr>
          <w:rFonts w:ascii="Times New Roman" w:hAnsi="Times New Roman" w:cs="Times New Roman"/>
        </w:rPr>
        <w:t>1982).</w:t>
      </w:r>
      <w:r>
        <w:rPr>
          <w:rFonts w:ascii="Times New Roman" w:hAnsi="Times New Roman" w:cs="Times New Roman"/>
        </w:rPr>
        <w:t xml:space="preserve"> Yet in both taxa, we sampled systematically across a wide range of body sizes (see Figure 1 for bees) and incorporated far more species than the majority of prior allometric studies that formulated predictive models at either the superfamily or family level. Therefore, differing diversification patterns and </w:t>
      </w:r>
      <w:commentRangeStart w:id="130"/>
      <w:r>
        <w:rPr>
          <w:rFonts w:ascii="Times New Roman" w:hAnsi="Times New Roman" w:cs="Times New Roman"/>
        </w:rPr>
        <w:t>random variation in species sampled appear central to biogeographic differences in allometric coefficient patterns in this study</w:t>
      </w:r>
      <w:commentRangeEnd w:id="130"/>
      <w:r>
        <w:rPr>
          <w:rStyle w:val="CommentReference"/>
        </w:rPr>
        <w:commentReference w:id="130"/>
      </w:r>
      <w:r>
        <w:rPr>
          <w:rFonts w:ascii="Times New Roman" w:hAnsi="Times New Roman" w:cs="Times New Roman"/>
        </w:rPr>
        <w:t>. As a result, predictive allometric model development requires large-scale efforts incorporating multiple regions, biomes and ecosystems for greater accuracy in order to develop biological hypotheses and reasoning driving observed trends.</w:t>
      </w:r>
    </w:p>
    <w:p w14:paraId="49636254" w14:textId="77777777" w:rsidR="00EA6D10" w:rsidRDefault="00EA6D10" w:rsidP="00CC48BB">
      <w:pPr>
        <w:spacing w:line="480" w:lineRule="auto"/>
        <w:jc w:val="both"/>
        <w:rPr>
          <w:rFonts w:ascii="Times New Roman" w:hAnsi="Times New Roman" w:cs="Times New Roman"/>
        </w:rPr>
      </w:pPr>
    </w:p>
    <w:p w14:paraId="04C008A3" w14:textId="77777777" w:rsidR="00EA6D10" w:rsidRPr="00D16165" w:rsidRDefault="00EA6D10" w:rsidP="00CC48BB">
      <w:pPr>
        <w:spacing w:line="480" w:lineRule="auto"/>
        <w:jc w:val="both"/>
        <w:rPr>
          <w:rFonts w:ascii="Times New Roman" w:hAnsi="Times New Roman" w:cs="Times New Roman"/>
          <w:i/>
          <w:iCs/>
        </w:rPr>
      </w:pPr>
      <w:r>
        <w:rPr>
          <w:rFonts w:ascii="Times New Roman" w:hAnsi="Times New Roman" w:cs="Times New Roman"/>
        </w:rPr>
        <w:t xml:space="preserve">Sex was retained as an integral predictor either in addition or in interaction with ITD for both taxa. This suggests that although ITD is a robust predictive trait, other morphological aspects must differ between the sexes resulting in sexual size dimorphism (SSD) </w:t>
      </w:r>
      <w:commentRangeStart w:id="131"/>
      <w:r>
        <w:rPr>
          <w:rFonts w:ascii="Times New Roman" w:hAnsi="Times New Roman" w:cs="Times New Roman"/>
        </w:rPr>
        <w:t xml:space="preserve">in absence of ITD </w:t>
      </w:r>
      <w:commentRangeEnd w:id="131"/>
      <w:r>
        <w:rPr>
          <w:rStyle w:val="CommentReference"/>
        </w:rPr>
        <w:commentReference w:id="131"/>
      </w:r>
      <w:r>
        <w:rPr>
          <w:rFonts w:ascii="Times New Roman" w:hAnsi="Times New Roman" w:cs="Times New Roman"/>
        </w:rPr>
        <w:t>differences.</w:t>
      </w:r>
      <w:r>
        <w:rPr>
          <w:rFonts w:ascii="Times New Roman" w:hAnsi="Times New Roman" w:cs="Times New Roman"/>
          <w:i/>
          <w:iCs/>
        </w:rPr>
        <w:t xml:space="preserve"> </w:t>
      </w:r>
      <w:r>
        <w:rPr>
          <w:rFonts w:ascii="Times New Roman" w:hAnsi="Times New Roman" w:cs="Times New Roman"/>
        </w:rPr>
        <w:t xml:space="preserve">SSD </w:t>
      </w:r>
      <w:r w:rsidRPr="009C7B85">
        <w:rPr>
          <w:rFonts w:ascii="Times New Roman" w:hAnsi="Times New Roman" w:cs="Times New Roman"/>
        </w:rPr>
        <w:t xml:space="preserve">is common among </w:t>
      </w:r>
      <w:r>
        <w:rPr>
          <w:rFonts w:ascii="Times New Roman" w:hAnsi="Times New Roman" w:cs="Times New Roman"/>
        </w:rPr>
        <w:t xml:space="preserve">insects. In both Diptera and Hymenoptera, SSD is </w:t>
      </w:r>
      <w:r>
        <w:rPr>
          <w:rFonts w:ascii="Times New Roman" w:hAnsi="Times New Roman" w:cs="Times New Roman"/>
        </w:rPr>
        <w:lastRenderedPageBreak/>
        <w:t>predominantly (&gt;80%) female-biased</w:t>
      </w:r>
      <w:del w:id="132" w:author="Dr. Vesna Gagic" w:date="2018-05-22T10:46:00Z">
        <w:r w:rsidDel="001A5CF0">
          <w:rPr>
            <w:rFonts w:ascii="Times New Roman" w:hAnsi="Times New Roman" w:cs="Times New Roman"/>
          </w:rPr>
          <w:delText>, including in Apoidea and Syrphidae</w:delText>
        </w:r>
      </w:del>
      <w:r>
        <w:rPr>
          <w:rFonts w:ascii="Times New Roman" w:hAnsi="Times New Roman" w:cs="Times New Roman"/>
        </w:rPr>
        <w:t xml:space="preserve"> (Shreeves and Field 2008; Francuski et al. 2011; Milankov et al. 2013)</w:t>
      </w:r>
      <w:r w:rsidRPr="009C7B85">
        <w:rPr>
          <w:rFonts w:ascii="Times New Roman" w:hAnsi="Times New Roman" w:cs="Times New Roman"/>
        </w:rPr>
        <w:t xml:space="preserve">. </w:t>
      </w:r>
      <w:r>
        <w:rPr>
          <w:rFonts w:ascii="Times New Roman" w:hAnsi="Times New Roman" w:cs="Times New Roman"/>
        </w:rPr>
        <w:t xml:space="preserve">Female-biased SSD is hypothesised to be a result of the greater fitness and increased fecundity inferred by larger female body size (Teder and Tammaru 2005: Stillwell 2010). In bees, SSD is attributed to the physical requirements of nest provisioning and construction. As such, female-biased SSD is </w:t>
      </w:r>
      <w:r w:rsidRPr="007106DD">
        <w:rPr>
          <w:rFonts w:ascii="Times New Roman" w:hAnsi="Times New Roman" w:cs="Times New Roman"/>
        </w:rPr>
        <w:t xml:space="preserve">more pronounced in </w:t>
      </w:r>
      <w:r>
        <w:rPr>
          <w:rFonts w:ascii="Times New Roman" w:hAnsi="Times New Roman" w:cs="Times New Roman"/>
        </w:rPr>
        <w:t>ground nesting and/or pro</w:t>
      </w:r>
      <w:r w:rsidRPr="007106DD">
        <w:rPr>
          <w:rFonts w:ascii="Times New Roman" w:hAnsi="Times New Roman" w:cs="Times New Roman"/>
        </w:rPr>
        <w:t>visioning</w:t>
      </w:r>
      <w:r>
        <w:rPr>
          <w:rFonts w:ascii="Times New Roman" w:hAnsi="Times New Roman" w:cs="Times New Roman"/>
        </w:rPr>
        <w:t xml:space="preserve"> taxa</w:t>
      </w:r>
      <w:r w:rsidRPr="007106DD">
        <w:rPr>
          <w:rFonts w:ascii="Times New Roman" w:hAnsi="Times New Roman" w:cs="Times New Roman"/>
        </w:rPr>
        <w:t xml:space="preserve"> than non-provisioning</w:t>
      </w:r>
      <w:r>
        <w:rPr>
          <w:rFonts w:ascii="Times New Roman" w:hAnsi="Times New Roman" w:cs="Times New Roman"/>
        </w:rPr>
        <w:t xml:space="preserve"> and/or cavity nesting</w:t>
      </w:r>
      <w:r w:rsidRPr="007106DD">
        <w:rPr>
          <w:rFonts w:ascii="Times New Roman" w:hAnsi="Times New Roman" w:cs="Times New Roman"/>
        </w:rPr>
        <w:t xml:space="preserve"> taxa</w:t>
      </w:r>
      <w:r>
        <w:rPr>
          <w:rFonts w:ascii="Times New Roman" w:hAnsi="Times New Roman" w:cs="Times New Roman"/>
        </w:rPr>
        <w:t xml:space="preserve"> (Shreeves and Field 2008). SSD is also smaller in eusocial species (Medina et al. 2016)</w:t>
      </w:r>
      <w:r w:rsidRPr="009C7B85">
        <w:rPr>
          <w:rFonts w:ascii="Times New Roman" w:hAnsi="Times New Roman" w:cs="Times New Roman"/>
        </w:rPr>
        <w:t xml:space="preserve">. </w:t>
      </w:r>
      <w:r>
        <w:rPr>
          <w:rFonts w:ascii="Times New Roman" w:hAnsi="Times New Roman" w:cs="Times New Roman"/>
        </w:rPr>
        <w:t xml:space="preserve">Furthermore, </w:t>
      </w:r>
      <w:r w:rsidRPr="009C7B85">
        <w:rPr>
          <w:rFonts w:ascii="Times New Roman" w:hAnsi="Times New Roman" w:cs="Times New Roman"/>
        </w:rPr>
        <w:t>female bees</w:t>
      </w:r>
      <w:r>
        <w:rPr>
          <w:rFonts w:ascii="Times New Roman" w:hAnsi="Times New Roman" w:cs="Times New Roman"/>
        </w:rPr>
        <w:t xml:space="preserve"> exhibit</w:t>
      </w:r>
      <w:r w:rsidRPr="009C7B85">
        <w:rPr>
          <w:rFonts w:ascii="Times New Roman" w:hAnsi="Times New Roman" w:cs="Times New Roman"/>
        </w:rPr>
        <w:t xml:space="preserve"> specialised morphological str</w:t>
      </w:r>
      <w:r>
        <w:rPr>
          <w:rFonts w:ascii="Times New Roman" w:hAnsi="Times New Roman" w:cs="Times New Roman"/>
        </w:rPr>
        <w:t>uctures for resource collection</w:t>
      </w:r>
      <w:r w:rsidRPr="009C7B85">
        <w:rPr>
          <w:rFonts w:ascii="Times New Roman" w:hAnsi="Times New Roman" w:cs="Times New Roman"/>
        </w:rPr>
        <w:t xml:space="preserve"> (i.e. scopal hairs and corbiculae</w:t>
      </w:r>
      <w:r>
        <w:rPr>
          <w:rFonts w:ascii="Times New Roman" w:hAnsi="Times New Roman" w:cs="Times New Roman"/>
        </w:rPr>
        <w:t>)</w:t>
      </w:r>
      <w:r w:rsidRPr="009C7B85">
        <w:rPr>
          <w:rFonts w:ascii="Times New Roman" w:hAnsi="Times New Roman" w:cs="Times New Roman"/>
        </w:rPr>
        <w:t xml:space="preserve"> as well as self-preservation (i.e. a stinging ovipositor). In hoverflies,</w:t>
      </w:r>
      <w:r>
        <w:rPr>
          <w:rFonts w:ascii="Times New Roman" w:hAnsi="Times New Roman" w:cs="Times New Roman"/>
        </w:rPr>
        <w:t xml:space="preserve"> there exist few examples of specialised morphological sexual dimorphism, other than eye shape. </w:t>
      </w:r>
      <w:commentRangeStart w:id="133"/>
      <w:r>
        <w:rPr>
          <w:rFonts w:ascii="Times New Roman" w:hAnsi="Times New Roman" w:cs="Times New Roman"/>
        </w:rPr>
        <w:t>How</w:t>
      </w:r>
      <w:commentRangeEnd w:id="133"/>
      <w:r>
        <w:rPr>
          <w:rStyle w:val="CommentReference"/>
        </w:rPr>
        <w:commentReference w:id="133"/>
      </w:r>
      <w:r>
        <w:rPr>
          <w:rFonts w:ascii="Times New Roman" w:hAnsi="Times New Roman" w:cs="Times New Roman"/>
        </w:rPr>
        <w:t xml:space="preserve"> these traits co-vary with ITD is at present unknown. However, our results demonstrate that ITD as a predictive trait is sensitive to sexual dimorphism making sex an important consideration in prediction, especially as ecologically relevant allometric traits are gender-related (e.g. foraging distance).</w:t>
      </w:r>
    </w:p>
    <w:p w14:paraId="5617F9B4" w14:textId="77777777" w:rsidR="00EA6D10" w:rsidRPr="009C7B85" w:rsidRDefault="00EA6D10" w:rsidP="00CC48BB">
      <w:pPr>
        <w:spacing w:line="480" w:lineRule="auto"/>
        <w:jc w:val="both"/>
        <w:rPr>
          <w:rFonts w:ascii="Times New Roman" w:hAnsi="Times New Roman" w:cs="Times New Roman"/>
        </w:rPr>
      </w:pPr>
    </w:p>
    <w:p w14:paraId="70D359D6" w14:textId="77777777" w:rsidR="00EA6D10" w:rsidRPr="0040008B" w:rsidRDefault="00EA6D10" w:rsidP="00CC48BB">
      <w:pPr>
        <w:spacing w:line="480" w:lineRule="auto"/>
        <w:jc w:val="both"/>
        <w:rPr>
          <w:rFonts w:ascii="Times New Roman" w:hAnsi="Times New Roman" w:cs="Times New Roman"/>
        </w:rPr>
      </w:pPr>
      <w:r>
        <w:rPr>
          <w:rFonts w:ascii="Times New Roman" w:hAnsi="Times New Roman" w:cs="Times New Roman"/>
        </w:rPr>
        <w:t>Few previous studies have assessed the utility of</w:t>
      </w:r>
      <w:r w:rsidRPr="009C7B85">
        <w:rPr>
          <w:rFonts w:ascii="Times New Roman" w:hAnsi="Times New Roman" w:cs="Times New Roman"/>
        </w:rPr>
        <w:t xml:space="preserve"> predictive models </w:t>
      </w:r>
      <w:r>
        <w:rPr>
          <w:rFonts w:ascii="Times New Roman" w:hAnsi="Times New Roman" w:cs="Times New Roman"/>
        </w:rPr>
        <w:t>in</w:t>
      </w:r>
      <w:r w:rsidRPr="009C7B85">
        <w:rPr>
          <w:rFonts w:ascii="Times New Roman" w:hAnsi="Times New Roman" w:cs="Times New Roman"/>
        </w:rPr>
        <w:t xml:space="preserve"> </w:t>
      </w:r>
      <w:r>
        <w:rPr>
          <w:rFonts w:ascii="Times New Roman" w:hAnsi="Times New Roman" w:cs="Times New Roman"/>
        </w:rPr>
        <w:t>describing</w:t>
      </w:r>
      <w:r w:rsidRPr="009C7B85">
        <w:rPr>
          <w:rFonts w:ascii="Times New Roman" w:hAnsi="Times New Roman" w:cs="Times New Roman"/>
        </w:rPr>
        <w:t xml:space="preserve"> </w:t>
      </w:r>
      <w:r>
        <w:rPr>
          <w:rFonts w:ascii="Times New Roman" w:hAnsi="Times New Roman" w:cs="Times New Roman"/>
        </w:rPr>
        <w:t xml:space="preserve">intrageneric or </w:t>
      </w:r>
      <w:r w:rsidRPr="009C7B85">
        <w:rPr>
          <w:rFonts w:ascii="Times New Roman" w:hAnsi="Times New Roman" w:cs="Times New Roman"/>
        </w:rPr>
        <w:t xml:space="preserve">intraspecific </w:t>
      </w:r>
      <w:r>
        <w:rPr>
          <w:rFonts w:ascii="Times New Roman" w:hAnsi="Times New Roman" w:cs="Times New Roman"/>
        </w:rPr>
        <w:t>allometric traits</w:t>
      </w:r>
      <w:r w:rsidRPr="009C7B85">
        <w:rPr>
          <w:rFonts w:ascii="Times New Roman" w:hAnsi="Times New Roman" w:cs="Times New Roman"/>
        </w:rPr>
        <w:t xml:space="preserve"> (</w:t>
      </w:r>
      <w:r>
        <w:rPr>
          <w:rFonts w:ascii="Times New Roman" w:hAnsi="Times New Roman" w:cs="Times New Roman"/>
        </w:rPr>
        <w:t xml:space="preserve">e.g. Hagen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Hidden="1"&gt;&lt;Author&gt;Hagen&lt;/Author&gt;&lt;Year&gt;2013&lt;/Year&gt;&lt;RecNum&gt;219&lt;/RecNum&gt;&lt;record&gt;&lt;rec-number&gt;219&lt;/rec-number&gt;&lt;foreign-keys&gt;&lt;key app="EN" db-id="twvpvpzrmraraue02fm5vd5etx0ewxa9e9rf" timestamp="1465778008"&gt;219&lt;/key&gt;&lt;/foreign-keys&gt;&lt;ref-type name="Journal Article"&gt;17&lt;/ref-type&gt;&lt;contributors&gt;&lt;authors&gt;&lt;author&gt;Hagen, M.&lt;/author&gt;&lt;author&gt;Dupont, Y. L.&lt;/author&gt;&lt;/authors&gt;&lt;/contributors&gt;&lt;titles&gt;&lt;title&gt;Inter-tegular span and head width as estimators of fresh and dry body mass in bumblebees (Bombus spp.)&lt;/title&gt;&lt;secondary-title&gt;Insectes Sociaux&lt;/secondary-title&gt;&lt;/titles&gt;&lt;periodical&gt;&lt;full-title&gt;Insectes Sociaux&lt;/full-title&gt;&lt;/periodical&gt;&lt;pages&gt;251-257&lt;/pages&gt;&lt;volume&gt;60&lt;/volume&gt;&lt;number&gt;2&lt;/number&gt;&lt;dates&gt;&lt;year&gt;2013&lt;/year&gt;&lt;pub-dates&gt;&lt;date&gt;May&lt;/date&gt;&lt;/pub-dates&gt;&lt;/dates&gt;&lt;isbn&gt;0020-1812&lt;/isbn&gt;&lt;accession-num&gt;WOS:000317691900014&lt;/accession-num&gt;&lt;urls&gt;&lt;related-urls&gt;&lt;url&gt;&amp;lt;Go to ISI&amp;gt;://WOS:000317691900014&lt;/url&gt;&lt;url&gt;http://download.springer.com/static/pdf/386/art%253A10.1007%252Fs00040-013-0290-x.pdf?originUrl=http%3A%2F%2Flink.springer.com%2Farticle%2F10.1007%2Fs00040-013-0290-x&amp;amp;token2=exp=1465779387~acl=%2Fstatic%2Fpdf%2F386%2Fart%25253A10.1007%25252Fs00040-013-0290-x.pdf%3ForiginUrl%3Dhttp%253A%252F%252Flink.springer.com%252Farticle%252F10.1007%252Fs00040-013-0290-x*~hmac=c14331b92a4002b4859887b347d59fac44267fd0e9e6dbf9888dd96c02e9d4db&lt;/url&gt;&lt;/related-urls&gt;&lt;/urls&gt;&lt;electronic-resource-num&gt;10.1007/s00040-013-0290-x&lt;/electronic-resource-num&gt;&lt;/record&gt;&lt;/Cite&gt;&lt;/EndNote&gt;</w:instrText>
      </w:r>
      <w:r>
        <w:rPr>
          <w:rFonts w:ascii="Times New Roman" w:hAnsi="Times New Roman" w:cs="Times New Roman"/>
        </w:rPr>
        <w:fldChar w:fldCharType="end"/>
      </w:r>
      <w:r>
        <w:rPr>
          <w:rFonts w:ascii="Times New Roman" w:hAnsi="Times New Roman" w:cs="Times New Roman"/>
        </w:rPr>
        <w:t>&amp; Dupont 2013; Cariveau et al. 2016</w:t>
      </w:r>
      <w:r w:rsidRPr="009C7B85">
        <w:rPr>
          <w:rFonts w:ascii="Times New Roman" w:hAnsi="Times New Roman" w:cs="Times New Roman"/>
        </w:rPr>
        <w:t xml:space="preserve">). Our results </w:t>
      </w:r>
      <w:del w:id="134" w:author="Dr. Vesna Gagic" w:date="2018-05-22T10:50:00Z">
        <w:r w:rsidRPr="009C7B85" w:rsidDel="00B1324A">
          <w:rPr>
            <w:rFonts w:ascii="Times New Roman" w:hAnsi="Times New Roman" w:cs="Times New Roman"/>
          </w:rPr>
          <w:delText>provide reasonable proof</w:delText>
        </w:r>
      </w:del>
      <w:ins w:id="135" w:author="Dr. Vesna Gagic" w:date="2018-05-22T10:50:00Z">
        <w:r>
          <w:rPr>
            <w:rFonts w:ascii="Times New Roman" w:hAnsi="Times New Roman" w:cs="Times New Roman"/>
          </w:rPr>
          <w:t>demonstrate</w:t>
        </w:r>
      </w:ins>
      <w:r w:rsidRPr="009C7B85">
        <w:rPr>
          <w:rFonts w:ascii="Times New Roman" w:hAnsi="Times New Roman" w:cs="Times New Roman"/>
        </w:rPr>
        <w:t xml:space="preserve"> that </w:t>
      </w:r>
      <w:r>
        <w:rPr>
          <w:rFonts w:ascii="Times New Roman" w:hAnsi="Times New Roman" w:cs="Times New Roman"/>
        </w:rPr>
        <w:t xml:space="preserve">intraspecific body variation can be predicted using ITD. However, the large variation in predictive power suggests that </w:t>
      </w:r>
      <w:ins w:id="136" w:author="Dr. Vesna Gagic" w:date="2018-05-22T10:51:00Z">
        <w:r>
          <w:rPr>
            <w:rFonts w:ascii="Times New Roman" w:hAnsi="Times New Roman" w:cs="Times New Roman"/>
          </w:rPr>
          <w:t>the relationship between ITD and body weight</w:t>
        </w:r>
      </w:ins>
      <w:del w:id="137" w:author="Dr. Vesna Gagic" w:date="2018-05-22T10:51:00Z">
        <w:r w:rsidDel="00EE704C">
          <w:rPr>
            <w:rFonts w:ascii="Times New Roman" w:hAnsi="Times New Roman" w:cs="Times New Roman"/>
          </w:rPr>
          <w:delText>it</w:delText>
        </w:r>
      </w:del>
      <w:r>
        <w:rPr>
          <w:rFonts w:ascii="Times New Roman" w:hAnsi="Times New Roman" w:cs="Times New Roman"/>
        </w:rPr>
        <w:t xml:space="preserve"> is potentially sensitive to environmental conditions and small sample sizes. Adult body size variation</w:t>
      </w:r>
      <w:r w:rsidRPr="005F1328">
        <w:rPr>
          <w:rFonts w:ascii="Times New Roman" w:hAnsi="Times New Roman" w:cs="Times New Roman"/>
        </w:rPr>
        <w:t xml:space="preserve"> </w:t>
      </w:r>
      <w:r>
        <w:rPr>
          <w:rFonts w:ascii="Times New Roman" w:hAnsi="Times New Roman" w:cs="Times New Roman"/>
        </w:rPr>
        <w:t xml:space="preserve">in holometabolous insects is a direct result of diet and environment during ontogeny and larval development (Davidowitz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Hidden="1"&gt;&lt;Author&gt;Davidowitz&lt;/Author&gt;&lt;Year&gt;2004&lt;/Year&gt;&lt;RecNum&gt;420&lt;/RecNum&gt;&lt;record&gt;&lt;rec-number&gt;420&lt;/rec-number&gt;&lt;foreign-keys&gt;&lt;key app="EN" db-id="twvpvpzrmraraue02fm5vd5etx0ewxa9e9rf" timestamp="1526605724"&gt;420&lt;/key&gt;&lt;/foreign-keys&gt;&lt;ref-type name="Journal Article"&gt;17&lt;/ref-type&gt;&lt;contributors&gt;&lt;authors&gt;&lt;author&gt;Davidowitz, Goggy&lt;/author&gt;&lt;author&gt;D’Amico, Louis J&lt;/author&gt;&lt;author&gt;Nijhout, H Frederik&lt;/author&gt;&lt;/authors&gt;&lt;/contributors&gt;&lt;titles&gt;&lt;title&gt;The effects of environmental variation on a mechanism that controls insect body size&lt;/title&gt;&lt;secondary-title&gt;Evolutionary Ecology Research&lt;/secondary-title&gt;&lt;/titles&gt;&lt;periodical&gt;&lt;full-title&gt;Evolutionary Ecology Research&lt;/full-title&gt;&lt;/periodical&gt;&lt;pages&gt;49-62&lt;/pages&gt;&lt;volume&gt;6&lt;/volume&gt;&lt;number&gt;1&lt;/number&gt;&lt;dates&gt;&lt;year&gt;2004&lt;/year&gt;&lt;/dates&gt;&lt;isbn&gt;1522-0613&lt;/isbn&gt;&lt;urls&gt;&lt;/urls&gt;&lt;/record&gt;&lt;/Cite&gt;&lt;/EndNote&gt;</w:instrText>
      </w:r>
      <w:r>
        <w:rPr>
          <w:rFonts w:ascii="Times New Roman" w:hAnsi="Times New Roman" w:cs="Times New Roman"/>
        </w:rPr>
        <w:fldChar w:fldCharType="end"/>
      </w:r>
      <w:r>
        <w:rPr>
          <w:rFonts w:ascii="Times New Roman" w:hAnsi="Times New Roman" w:cs="Times New Roman"/>
        </w:rPr>
        <w:t xml:space="preserve">et al. 2004). </w:t>
      </w:r>
      <w:commentRangeStart w:id="138"/>
      <w:r>
        <w:rPr>
          <w:rFonts w:ascii="Times New Roman" w:hAnsi="Times New Roman" w:cs="Times New Roman"/>
        </w:rPr>
        <w:t>Sampled specimens in many cases, came from differing environments and likely developed in disjunct conditions, potentially leading to prediction error.</w:t>
      </w:r>
      <w:commentRangeEnd w:id="138"/>
      <w:r>
        <w:rPr>
          <w:rStyle w:val="CommentReference"/>
        </w:rPr>
        <w:commentReference w:id="138"/>
      </w:r>
      <w:r>
        <w:rPr>
          <w:rFonts w:ascii="Times New Roman" w:hAnsi="Times New Roman" w:cs="Times New Roman"/>
        </w:rPr>
        <w:t xml:space="preserve"> Despite this, our results suggest there are reasonable constraints upon the overall influence of ontogeny and larval development on </w:t>
      </w:r>
      <w:r>
        <w:rPr>
          <w:rFonts w:ascii="Times New Roman" w:hAnsi="Times New Roman" w:cs="Times New Roman"/>
        </w:rPr>
        <w:lastRenderedPageBreak/>
        <w:t xml:space="preserve">adult body size, resulting in </w:t>
      </w:r>
      <w:commentRangeStart w:id="139"/>
      <w:r>
        <w:rPr>
          <w:rFonts w:ascii="Times New Roman" w:hAnsi="Times New Roman" w:cs="Times New Roman"/>
        </w:rPr>
        <w:t>adequate</w:t>
      </w:r>
      <w:commentRangeEnd w:id="139"/>
      <w:r>
        <w:rPr>
          <w:rStyle w:val="CommentReference"/>
        </w:rPr>
        <w:commentReference w:id="139"/>
      </w:r>
      <w:r>
        <w:rPr>
          <w:rFonts w:ascii="Times New Roman" w:hAnsi="Times New Roman" w:cs="Times New Roman"/>
        </w:rPr>
        <w:t xml:space="preserve"> predictive power in intraspecific models. Sample size is also an important consideration for intraspecific predictions. The two hoverfly species which showed no-trend had small sample sizes. Although </w:t>
      </w:r>
      <w:r w:rsidRPr="0040008B">
        <w:rPr>
          <w:rFonts w:ascii="Times New Roman" w:hAnsi="Times New Roman" w:cs="Times New Roman"/>
          <w:i/>
          <w:iCs/>
        </w:rPr>
        <w:t>Melanostoma scalare</w:t>
      </w:r>
      <w:r>
        <w:rPr>
          <w:rFonts w:ascii="Times New Roman" w:hAnsi="Times New Roman" w:cs="Times New Roman"/>
        </w:rPr>
        <w:t xml:space="preserve"> exhibited a significant trend with the same sample size, we caution the development of intra-specific predictive allometric models with a sample size &lt; 10. </w:t>
      </w:r>
      <w:r w:rsidRPr="009C7B85">
        <w:rPr>
          <w:rFonts w:ascii="Times New Roman" w:hAnsi="Times New Roman" w:cs="Times New Roman"/>
        </w:rPr>
        <w:t xml:space="preserve">In any case, the interspecific model </w:t>
      </w:r>
      <w:r>
        <w:rPr>
          <w:rFonts w:ascii="Times New Roman" w:hAnsi="Times New Roman" w:cs="Times New Roman"/>
        </w:rPr>
        <w:t>should</w:t>
      </w:r>
      <w:r w:rsidRPr="009C7B85">
        <w:rPr>
          <w:rFonts w:ascii="Times New Roman" w:hAnsi="Times New Roman" w:cs="Times New Roman"/>
        </w:rPr>
        <w:t xml:space="preserve"> provide adequate estimations of body size distributions within a given population.</w:t>
      </w:r>
    </w:p>
    <w:p w14:paraId="772A52B6" w14:textId="77777777" w:rsidR="00EA6D10" w:rsidRPr="0040008B" w:rsidRDefault="00EA6D10" w:rsidP="00CC48BB">
      <w:pPr>
        <w:spacing w:line="480" w:lineRule="auto"/>
        <w:jc w:val="both"/>
        <w:rPr>
          <w:rFonts w:ascii="Times New Roman" w:hAnsi="Times New Roman" w:cs="Times New Roman"/>
          <w:i/>
          <w:iCs/>
        </w:rPr>
      </w:pPr>
    </w:p>
    <w:p w14:paraId="2DB40695" w14:textId="621AA1D1" w:rsidR="00EA6D10" w:rsidRDefault="00EA6D10" w:rsidP="00CC48BB">
      <w:pPr>
        <w:spacing w:line="480" w:lineRule="auto"/>
        <w:jc w:val="both"/>
        <w:rPr>
          <w:rFonts w:ascii="Times New Roman" w:hAnsi="Times New Roman" w:cs="Times New Roman"/>
        </w:rPr>
      </w:pPr>
      <w:commentRangeStart w:id="140"/>
      <w:r>
        <w:rPr>
          <w:rFonts w:ascii="Times New Roman" w:hAnsi="Times New Roman" w:cs="Times New Roman"/>
        </w:rPr>
        <w:t>Our prescribed</w:t>
      </w:r>
      <w:r w:rsidRPr="009C7B85">
        <w:rPr>
          <w:rFonts w:ascii="Times New Roman" w:hAnsi="Times New Roman" w:cs="Times New Roman"/>
        </w:rPr>
        <w:t xml:space="preserve"> iterative framework provide</w:t>
      </w:r>
      <w:r>
        <w:rPr>
          <w:rFonts w:ascii="Times New Roman" w:hAnsi="Times New Roman" w:cs="Times New Roman"/>
        </w:rPr>
        <w:t>s</w:t>
      </w:r>
      <w:r w:rsidRPr="009C7B85">
        <w:rPr>
          <w:rFonts w:ascii="Times New Roman" w:hAnsi="Times New Roman" w:cs="Times New Roman"/>
        </w:rPr>
        <w:t xml:space="preserve"> a new and much needed re-invigoration </w:t>
      </w:r>
      <w:r>
        <w:rPr>
          <w:rFonts w:ascii="Times New Roman" w:hAnsi="Times New Roman" w:cs="Times New Roman"/>
        </w:rPr>
        <w:t>of</w:t>
      </w:r>
      <w:r w:rsidRPr="009C7B85">
        <w:rPr>
          <w:rFonts w:ascii="Times New Roman" w:hAnsi="Times New Roman" w:cs="Times New Roman"/>
        </w:rPr>
        <w:t xml:space="preserve"> the field of predictive allometry. </w:t>
      </w:r>
      <w:r>
        <w:rPr>
          <w:rFonts w:ascii="Times New Roman" w:hAnsi="Times New Roman" w:cs="Times New Roman"/>
        </w:rPr>
        <w:t xml:space="preserve">A key principle of this is the incorporation of complex model structures. </w:t>
      </w:r>
      <w:del w:id="141" w:author="Liam Kendall" w:date="2018-05-24T09:34:00Z">
        <w:r w:rsidDel="00AD6C15">
          <w:rPr>
            <w:rFonts w:ascii="Times New Roman" w:hAnsi="Times New Roman" w:cs="Times New Roman"/>
          </w:rPr>
          <w:delText xml:space="preserve">Traditional predictive allometry have typically utilised ordinary least squares or major axis regression. Although both have some attractive statistical properties for allometric prediction (Warton et al. 2006; Legendre &amp; Legendre 2012), both fail to statistically incorporate the non-independence, pseudo-replication and random variation that are part and parcel of biological research. </w:delText>
        </w:r>
      </w:del>
      <w:r w:rsidRPr="009C7B85">
        <w:rPr>
          <w:rFonts w:ascii="Times New Roman" w:hAnsi="Times New Roman" w:cs="Times New Roman"/>
        </w:rPr>
        <w:t>LME structures allowed us to accurately account for species overlap within regions</w:t>
      </w:r>
      <w:r>
        <w:rPr>
          <w:rFonts w:ascii="Times New Roman" w:hAnsi="Times New Roman" w:cs="Times New Roman"/>
        </w:rPr>
        <w:t xml:space="preserve"> and potential differences in equipment measurement error</w:t>
      </w:r>
      <w:r w:rsidRPr="009C7B85">
        <w:rPr>
          <w:rFonts w:ascii="Times New Roman" w:hAnsi="Times New Roman" w:cs="Times New Roman"/>
        </w:rPr>
        <w:t xml:space="preserve"> to assess macro-ecological trends. </w:t>
      </w:r>
      <w:commentRangeEnd w:id="140"/>
      <w:r>
        <w:rPr>
          <w:rStyle w:val="CommentReference"/>
        </w:rPr>
        <w:commentReference w:id="140"/>
      </w:r>
    </w:p>
    <w:p w14:paraId="6E6D3C58" w14:textId="77777777" w:rsidR="00EA6D10" w:rsidRDefault="00EA6D10" w:rsidP="00CC48BB">
      <w:pPr>
        <w:spacing w:line="480" w:lineRule="auto"/>
        <w:jc w:val="both"/>
        <w:rPr>
          <w:rFonts w:ascii="Times New Roman" w:hAnsi="Times New Roman" w:cs="Times New Roman"/>
        </w:rPr>
      </w:pPr>
    </w:p>
    <w:p w14:paraId="6FB10157" w14:textId="77777777" w:rsidR="00EA6D10"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Phylogenetic signal in body size </w:t>
      </w:r>
      <w:r>
        <w:rPr>
          <w:rFonts w:ascii="Times New Roman" w:hAnsi="Times New Roman" w:cs="Times New Roman"/>
        </w:rPr>
        <w:t>variation</w:t>
      </w:r>
      <w:r w:rsidRPr="009C7B85">
        <w:rPr>
          <w:rFonts w:ascii="Times New Roman" w:hAnsi="Times New Roman" w:cs="Times New Roman"/>
        </w:rPr>
        <w:t xml:space="preserve"> has been inferred in a number of vertebrate and invertebrate groups (</w:t>
      </w:r>
      <w:r>
        <w:rPr>
          <w:rFonts w:ascii="Times New Roman" w:hAnsi="Times New Roman" w:cs="Times New Roman"/>
        </w:rPr>
        <w:t xml:space="preserve">see Ashton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Hidden="1"&gt;&lt;Author&gt;Ashton&lt;/Author&gt;&lt;Year&gt;2004&lt;/Year&gt;&lt;RecNum&gt;421&lt;/RecNum&gt;&lt;record&gt;&lt;rec-number&gt;421&lt;/rec-number&gt;&lt;foreign-keys&gt;&lt;key app="EN" db-id="twvpvpzrmraraue02fm5vd5etx0ewxa9e9rf" timestamp="1526606057"&gt;421&lt;/key&gt;&lt;/foreign-keys&gt;&lt;ref-type name="Journal Article"&gt;17&lt;/ref-type&gt;&lt;contributors&gt;&lt;authors&gt;&lt;author&gt;Ashton, KG&lt;/author&gt;&lt;/authors&gt;&lt;/contributors&gt;&lt;titles&gt;&lt;title&gt;Comparing phylogenetic signal in intraspecific and interspecific body size datasets&lt;/title&gt;&lt;secondary-title&gt;Journal of evolutionary biology&lt;/secondary-title&gt;&lt;/titles&gt;&lt;periodical&gt;&lt;full-title&gt;Journal of evolutionary biology&lt;/full-title&gt;&lt;/periodical&gt;&lt;pages&gt;1157-1161&lt;/pages&gt;&lt;volume&gt;17&lt;/volume&gt;&lt;number&gt;5&lt;/number&gt;&lt;dates&gt;&lt;year&gt;2004&lt;/year&gt;&lt;/dates&gt;&lt;isbn&gt;1420-9101&lt;/isbn&gt;&lt;urls&gt;&lt;/urls&gt;&lt;/record&gt;&lt;/Cite&gt;&lt;/EndNote&gt;</w:instrText>
      </w:r>
      <w:r>
        <w:rPr>
          <w:rFonts w:ascii="Times New Roman" w:hAnsi="Times New Roman" w:cs="Times New Roman"/>
        </w:rPr>
        <w:fldChar w:fldCharType="end"/>
      </w:r>
      <w:r>
        <w:rPr>
          <w:rFonts w:ascii="Times New Roman" w:hAnsi="Times New Roman" w:cs="Times New Roman"/>
        </w:rPr>
        <w:t>2004)</w:t>
      </w:r>
      <w:r w:rsidRPr="009C7B85">
        <w:rPr>
          <w:rFonts w:ascii="Times New Roman" w:hAnsi="Times New Roman" w:cs="Times New Roman"/>
        </w:rPr>
        <w:t xml:space="preserve">. </w:t>
      </w:r>
      <w:r>
        <w:rPr>
          <w:rFonts w:ascii="Times New Roman" w:hAnsi="Times New Roman" w:cs="Times New Roman"/>
        </w:rPr>
        <w:t xml:space="preserve">Failing to account for dependent </w:t>
      </w:r>
      <w:r w:rsidRPr="009C7B85">
        <w:rPr>
          <w:rFonts w:ascii="Times New Roman" w:hAnsi="Times New Roman" w:cs="Times New Roman"/>
        </w:rPr>
        <w:t>phylogenetic patterns heightens the</w:t>
      </w:r>
      <w:r>
        <w:rPr>
          <w:rFonts w:ascii="Times New Roman" w:hAnsi="Times New Roman" w:cs="Times New Roman"/>
        </w:rPr>
        <w:t xml:space="preserve"> risk of inaccurate predictions </w:t>
      </w:r>
      <w:r w:rsidRPr="009C7B85">
        <w:rPr>
          <w:rFonts w:ascii="Times New Roman" w:hAnsi="Times New Roman" w:cs="Times New Roman"/>
        </w:rPr>
        <w:t xml:space="preserve">(Martins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Hidden="1"&gt;&lt;Author&gt;Martins&lt;/Author&gt;&lt;Year&gt;2002&lt;/Year&gt;&lt;RecNum&gt;376&lt;/RecNum&gt;&lt;record&gt;&lt;rec-number&gt;376&lt;/rec-number&gt;&lt;foreign-keys&gt;&lt;key app="EN" db-id="twvpvpzrmraraue02fm5vd5etx0ewxa9e9rf" timestamp="1468820226"&gt;376&lt;/key&gt;&lt;/foreign-keys&gt;&lt;ref-type name="Journal Article"&gt;17&lt;/ref-type&gt;&lt;contributors&gt;&lt;authors&gt;&lt;author&gt;Martins, Emília P&lt;/author&gt;&lt;author&gt;Housworth, Elizabeth A&lt;/author&gt;&lt;/authors&gt;&lt;/contributors&gt;&lt;titles&gt;&lt;title&gt;Phylogeny shape and the phylogenetic comparative method&lt;/title&gt;&lt;secondary-title&gt;Systematic biology&lt;/secondary-title&gt;&lt;/titles&gt;&lt;periodical&gt;&lt;full-title&gt;Systematic biology&lt;/full-title&gt;&lt;/periodical&gt;&lt;pages&gt;873-880&lt;/pages&gt;&lt;volume&gt;51&lt;/volume&gt;&lt;number&gt;6&lt;/number&gt;&lt;dates&gt;&lt;year&gt;2002&lt;/year&gt;&lt;/dates&gt;&lt;isbn&gt;1063-5157&lt;/isbn&gt;&lt;urls&gt;&lt;/urls&gt;&lt;/record&gt;&lt;/Cite&gt;&lt;Cite ExcludeAuth="1" ExcludeYear="1" Hidden="1"&gt;&lt;Author&gt;Martins&lt;/Author&gt;&lt;Year&gt;1991&lt;/Year&gt;&lt;RecNum&gt;375&lt;/RecNum&gt;&lt;record&gt;&lt;rec-number&gt;375&lt;/rec-number&gt;&lt;foreign-keys&gt;&lt;key app="EN" db-id="twvpvpzrmraraue02fm5vd5etx0ewxa9e9rf" timestamp="1468820207"&gt;375&lt;/key&gt;&lt;/foreign-keys&gt;&lt;ref-type name="Journal Article"&gt;17&lt;/ref-type&gt;&lt;contributors&gt;&lt;authors&gt;&lt;author&gt;Martins, Emilia P&lt;/author&gt;&lt;author&gt;Garland Jr, Theodore&lt;/author&gt;&lt;/authors&gt;&lt;/contributors&gt;&lt;titles&gt;&lt;title&gt;Phylogenetic analyses of the correlated evolution of continuous characters: a simulation study&lt;/title&gt;&lt;secondary-title&gt;Evolution&lt;/secondary-title&gt;&lt;/titles&gt;&lt;periodical&gt;&lt;full-title&gt;Evolution&lt;/full-title&gt;&lt;/periodical&gt;&lt;pages&gt;534-557&lt;/pages&gt;&lt;dates&gt;&lt;year&gt;1991&lt;/year&gt;&lt;/dates&gt;&lt;isbn&gt;0014-3820&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1991; Martins et al. 2002; Garland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Hidden="1"&gt;&lt;Author&gt;Garland&lt;/Author&gt;&lt;Year&gt;2005&lt;/Year&gt;&lt;RecNum&gt;361&lt;/RecNum&gt;&lt;record&gt;&lt;rec-number&gt;361&lt;/rec-number&gt;&lt;foreign-keys&gt;&lt;key app="EN" db-id="twvpvpzrmraraue02fm5vd5etx0ewxa9e9rf" timestamp="1468819658"&gt;361&lt;/key&gt;&lt;/foreign-keys&gt;&lt;ref-type name="Journal Article"&gt;17&lt;/ref-type&gt;&lt;contributors&gt;&lt;authors&gt;&lt;author&gt;Garland, Theodore&lt;/author&gt;&lt;author&gt;Bennett, Albert F&lt;/author&gt;&lt;author&gt;Rezende, Enrico L&lt;/author&gt;&lt;/authors&gt;&lt;/contributors&gt;&lt;titles&gt;&lt;title&gt;Phylogenetic approaches in comparative physiology&lt;/title&gt;&lt;secondary-title&gt;Journal of experimental Biology&lt;/secondary-title&gt;&lt;/titles&gt;&lt;periodical&gt;&lt;full-title&gt;Journal of experimental Biology&lt;/full-title&gt;&lt;/periodical&gt;&lt;pages&gt;3015-3035&lt;/pages&gt;&lt;volume&gt;208&lt;/volume&gt;&lt;number&gt;16&lt;/number&gt;&lt;dates&gt;&lt;year&gt;2005&lt;/year&gt;&lt;/dates&gt;&lt;isbn&gt;0022-0949&lt;/isbn&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2005). Incorporating phylogeny considerably decreased AIC in our predictive PGLS models relative to GLS models. This suggests that </w:t>
      </w:r>
      <w:r>
        <w:rPr>
          <w:rFonts w:ascii="Times New Roman" w:hAnsi="Times New Roman" w:cs="Times New Roman"/>
        </w:rPr>
        <w:t>PGLS</w:t>
      </w:r>
      <w:r w:rsidRPr="009C7B85">
        <w:rPr>
          <w:rFonts w:ascii="Times New Roman" w:hAnsi="Times New Roman" w:cs="Times New Roman"/>
        </w:rPr>
        <w:t xml:space="preserve"> method</w:t>
      </w:r>
      <w:r>
        <w:rPr>
          <w:rFonts w:ascii="Times New Roman" w:hAnsi="Times New Roman" w:cs="Times New Roman"/>
        </w:rPr>
        <w:t>s are more informative than non-phylogenetic allometric models</w:t>
      </w:r>
      <w:r w:rsidRPr="009C7B85">
        <w:rPr>
          <w:rFonts w:ascii="Times New Roman" w:hAnsi="Times New Roman" w:cs="Times New Roman"/>
        </w:rPr>
        <w:t xml:space="preserve">. </w:t>
      </w:r>
      <w:r>
        <w:rPr>
          <w:rFonts w:ascii="Times New Roman" w:hAnsi="Times New Roman" w:cs="Times New Roman"/>
        </w:rPr>
        <w:t>Where phylogenetic information is unavailable, incorporating taxonomy represents an adequate compromise. Including</w:t>
      </w:r>
      <w:r w:rsidRPr="009C7B85">
        <w:rPr>
          <w:rFonts w:ascii="Times New Roman" w:hAnsi="Times New Roman" w:cs="Times New Roman"/>
        </w:rPr>
        <w:t xml:space="preserve"> taxonomic family within our LME bee models improved </w:t>
      </w:r>
      <w:r>
        <w:rPr>
          <w:rFonts w:ascii="Times New Roman" w:hAnsi="Times New Roman" w:cs="Times New Roman"/>
        </w:rPr>
        <w:t xml:space="preserve">predictive </w:t>
      </w:r>
      <w:r w:rsidRPr="009C7B85">
        <w:rPr>
          <w:rFonts w:ascii="Times New Roman" w:hAnsi="Times New Roman" w:cs="Times New Roman"/>
        </w:rPr>
        <w:t>accuracy</w:t>
      </w:r>
      <w:r>
        <w:rPr>
          <w:rFonts w:ascii="Times New Roman" w:hAnsi="Times New Roman" w:cs="Times New Roman"/>
        </w:rPr>
        <w:t xml:space="preserve"> however </w:t>
      </w:r>
      <w:r w:rsidRPr="009C7B85">
        <w:rPr>
          <w:rFonts w:ascii="Times New Roman" w:hAnsi="Times New Roman" w:cs="Times New Roman"/>
        </w:rPr>
        <w:t xml:space="preserve">in </w:t>
      </w:r>
      <w:r w:rsidRPr="009C7B85">
        <w:rPr>
          <w:rFonts w:ascii="Times New Roman" w:hAnsi="Times New Roman" w:cs="Times New Roman"/>
        </w:rPr>
        <w:lastRenderedPageBreak/>
        <w:t xml:space="preserve">hoverflies, </w:t>
      </w:r>
      <w:r>
        <w:rPr>
          <w:rFonts w:ascii="Times New Roman" w:hAnsi="Times New Roman" w:cs="Times New Roman"/>
        </w:rPr>
        <w:t>including subfamily</w:t>
      </w:r>
      <w:r w:rsidRPr="009C7B85">
        <w:rPr>
          <w:rFonts w:ascii="Times New Roman" w:hAnsi="Times New Roman" w:cs="Times New Roman"/>
        </w:rPr>
        <w:t xml:space="preserve"> was </w:t>
      </w:r>
      <w:r>
        <w:rPr>
          <w:rFonts w:ascii="Times New Roman" w:hAnsi="Times New Roman" w:cs="Times New Roman"/>
        </w:rPr>
        <w:t>less informative</w:t>
      </w:r>
      <w:r w:rsidRPr="009C7B85">
        <w:rPr>
          <w:rFonts w:ascii="Times New Roman" w:hAnsi="Times New Roman" w:cs="Times New Roman"/>
        </w:rPr>
        <w:t xml:space="preserve"> in describing body size variation.</w:t>
      </w:r>
      <w:r>
        <w:rPr>
          <w:rFonts w:ascii="Times New Roman" w:hAnsi="Times New Roman" w:cs="Times New Roman"/>
        </w:rPr>
        <w:t xml:space="preserve"> Of interest from a predictive sense, incorporating taxonomy can aid in elucidating dependent patterns within a phylogeny, such as the disproportionately larger body sizes observed in Apid bees such as in</w:t>
      </w:r>
      <w:r w:rsidRPr="00E22597">
        <w:rPr>
          <w:rFonts w:ascii="Times New Roman" w:hAnsi="Times New Roman" w:cs="Times New Roman"/>
          <w:i/>
          <w:iCs/>
        </w:rPr>
        <w:t xml:space="preserve"> </w:t>
      </w:r>
      <w:r>
        <w:rPr>
          <w:rFonts w:ascii="Times New Roman" w:hAnsi="Times New Roman" w:cs="Times New Roman"/>
        </w:rPr>
        <w:t xml:space="preserve">the genera </w:t>
      </w:r>
      <w:r w:rsidRPr="00E22597">
        <w:rPr>
          <w:rFonts w:ascii="Times New Roman" w:hAnsi="Times New Roman" w:cs="Times New Roman"/>
          <w:i/>
          <w:iCs/>
        </w:rPr>
        <w:t>B</w:t>
      </w:r>
      <w:r>
        <w:rPr>
          <w:rFonts w:ascii="Times New Roman" w:hAnsi="Times New Roman" w:cs="Times New Roman"/>
          <w:i/>
          <w:iCs/>
        </w:rPr>
        <w:t>o</w:t>
      </w:r>
      <w:r w:rsidRPr="00E22597">
        <w:rPr>
          <w:rFonts w:ascii="Times New Roman" w:hAnsi="Times New Roman" w:cs="Times New Roman"/>
          <w:i/>
          <w:iCs/>
        </w:rPr>
        <w:t>mbus</w:t>
      </w:r>
      <w:r>
        <w:rPr>
          <w:rFonts w:ascii="Times New Roman" w:hAnsi="Times New Roman" w:cs="Times New Roman"/>
        </w:rPr>
        <w:t xml:space="preserve"> and </w:t>
      </w:r>
      <w:r w:rsidRPr="00E22597">
        <w:rPr>
          <w:rFonts w:ascii="Times New Roman" w:hAnsi="Times New Roman" w:cs="Times New Roman"/>
          <w:i/>
          <w:iCs/>
        </w:rPr>
        <w:t>Xylocopa</w:t>
      </w:r>
      <w:r>
        <w:rPr>
          <w:rFonts w:ascii="Times New Roman" w:hAnsi="Times New Roman" w:cs="Times New Roman"/>
        </w:rPr>
        <w:t>. T</w:t>
      </w:r>
      <w:r w:rsidRPr="009C7B85">
        <w:rPr>
          <w:rFonts w:ascii="Times New Roman" w:hAnsi="Times New Roman" w:cs="Times New Roman"/>
        </w:rPr>
        <w:t xml:space="preserve">axonomy has been </w:t>
      </w:r>
      <w:r>
        <w:rPr>
          <w:rFonts w:ascii="Times New Roman" w:hAnsi="Times New Roman" w:cs="Times New Roman"/>
        </w:rPr>
        <w:t xml:space="preserve">used successfully before as a </w:t>
      </w:r>
      <w:r w:rsidRPr="009C7B85">
        <w:rPr>
          <w:rFonts w:ascii="Times New Roman" w:hAnsi="Times New Roman" w:cs="Times New Roman"/>
        </w:rPr>
        <w:t>phylogenetic proxy</w:t>
      </w:r>
      <w:r>
        <w:rPr>
          <w:rFonts w:ascii="Times New Roman" w:hAnsi="Times New Roman" w:cs="Times New Roman"/>
        </w:rPr>
        <w:t xml:space="preserve"> </w:t>
      </w:r>
      <w:r w:rsidRPr="009C7B85">
        <w:rPr>
          <w:rFonts w:ascii="Times New Roman" w:hAnsi="Times New Roman" w:cs="Times New Roman"/>
        </w:rPr>
        <w:t>(Cariveau et a</w:t>
      </w:r>
      <w:r>
        <w:rPr>
          <w:rFonts w:ascii="Times New Roman" w:hAnsi="Times New Roman" w:cs="Times New Roman"/>
        </w:rPr>
        <w:t>l. 2016). As such, our results suggest both phylogenetic and taxonomic models can improve model predictions.</w:t>
      </w:r>
    </w:p>
    <w:p w14:paraId="748D4CBB" w14:textId="77777777" w:rsidR="00EA6D10" w:rsidRPr="009C7B85" w:rsidRDefault="00EA6D10" w:rsidP="00CC48BB">
      <w:pPr>
        <w:spacing w:line="480" w:lineRule="auto"/>
        <w:jc w:val="both"/>
        <w:rPr>
          <w:rFonts w:ascii="Times New Roman" w:hAnsi="Times New Roman" w:cs="Times New Roman"/>
        </w:rPr>
      </w:pPr>
    </w:p>
    <w:p w14:paraId="6BC591F3" w14:textId="77777777" w:rsidR="00EA6D10" w:rsidRDefault="00EA6D10" w:rsidP="00CC48BB">
      <w:pPr>
        <w:spacing w:line="480" w:lineRule="auto"/>
        <w:jc w:val="both"/>
        <w:rPr>
          <w:rFonts w:ascii="Times New Roman" w:hAnsi="Times New Roman" w:cs="Times New Roman"/>
        </w:rPr>
      </w:pPr>
      <w:r w:rsidRPr="009C7B85">
        <w:rPr>
          <w:rFonts w:ascii="Times New Roman" w:hAnsi="Times New Roman" w:cs="Times New Roman"/>
        </w:rPr>
        <w:t xml:space="preserve">An important yet underutilised aspect of predictive ecology is estimating model performance on untested data. </w:t>
      </w:r>
      <w:commentRangeStart w:id="142"/>
      <w:r>
        <w:rPr>
          <w:rFonts w:ascii="Times New Roman" w:hAnsi="Times New Roman" w:cs="Times New Roman"/>
        </w:rPr>
        <w:t xml:space="preserve">As independent data is most-often unavailable to researchers, k-fold cross validation is an attractive alternative (Stone 1974; Kohavi 1995). </w:t>
      </w:r>
      <w:r w:rsidRPr="009C7B85">
        <w:rPr>
          <w:rFonts w:ascii="Times New Roman" w:hAnsi="Times New Roman" w:cs="Times New Roman"/>
        </w:rPr>
        <w:t xml:space="preserve">By dividing our data into sequential validation and testing sets, we were able to assess how accuracy differs between </w:t>
      </w:r>
      <w:r>
        <w:rPr>
          <w:rFonts w:ascii="Times New Roman" w:hAnsi="Times New Roman" w:cs="Times New Roman"/>
        </w:rPr>
        <w:t xml:space="preserve">test </w:t>
      </w:r>
      <w:r w:rsidRPr="009C7B85">
        <w:rPr>
          <w:rFonts w:ascii="Times New Roman" w:hAnsi="Times New Roman" w:cs="Times New Roman"/>
        </w:rPr>
        <w:t xml:space="preserve">sets, each comprising a different random subset of our entire dataset. Such an approach </w:t>
      </w:r>
      <w:r>
        <w:rPr>
          <w:rFonts w:ascii="Times New Roman" w:hAnsi="Times New Roman" w:cs="Times New Roman"/>
        </w:rPr>
        <w:t>has garnered interest</w:t>
      </w:r>
      <w:r w:rsidRPr="009C7B85">
        <w:rPr>
          <w:rFonts w:ascii="Times New Roman" w:hAnsi="Times New Roman" w:cs="Times New Roman"/>
        </w:rPr>
        <w:t xml:space="preserve"> </w:t>
      </w:r>
      <w:r>
        <w:rPr>
          <w:rFonts w:ascii="Times New Roman" w:hAnsi="Times New Roman" w:cs="Times New Roman"/>
        </w:rPr>
        <w:t>in validating species distribution models, in particular,</w:t>
      </w:r>
      <w:r w:rsidRPr="009C7B85">
        <w:rPr>
          <w:rFonts w:ascii="Times New Roman" w:hAnsi="Times New Roman" w:cs="Times New Roman"/>
        </w:rPr>
        <w:t xml:space="preserve"> </w:t>
      </w:r>
      <w:r>
        <w:rPr>
          <w:rFonts w:ascii="Times New Roman" w:hAnsi="Times New Roman" w:cs="Times New Roman"/>
        </w:rPr>
        <w:t xml:space="preserve">to address spatial auto-correlation (Hijmans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Hidden="1"&gt;&lt;Author&gt;Hijmans&lt;/Author&gt;&lt;Year&gt;2012&lt;/Year&gt;&lt;RecNum&gt;422&lt;/RecNum&gt;&lt;record&gt;&lt;rec-number&gt;422&lt;/rec-number&gt;&lt;foreign-keys&gt;&lt;key app="EN" db-id="twvpvpzrmraraue02fm5vd5etx0ewxa9e9rf" timestamp="1526607002"&gt;422&lt;/key&gt;&lt;/foreign-keys&gt;&lt;ref-type name="Journal Article"&gt;17&lt;/ref-type&gt;&lt;contributors&gt;&lt;authors&gt;&lt;author&gt;Hijmans, Robert J&lt;/author&gt;&lt;/authors&gt;&lt;/contributors&gt;&lt;titles&gt;&lt;title&gt;Cross</w:instrText>
      </w:r>
      <w:r>
        <w:rPr>
          <w:rFonts w:ascii="Cambria Math" w:hAnsi="Cambria Math" w:cs="Cambria Math"/>
        </w:rPr>
        <w:instrText>‐</w:instrText>
      </w:r>
      <w:r>
        <w:rPr>
          <w:rFonts w:ascii="Times New Roman" w:hAnsi="Times New Roman" w:cs="Times New Roman"/>
        </w:rPr>
        <w:instrText>validation of species distribution models: removing spatial sorting bias and calibration with a null model&lt;/title&gt;&lt;secondary-title&gt;Ecology&lt;/secondary-title&gt;&lt;/titles&gt;&lt;periodical&gt;&lt;full-title&gt;Ecology&lt;/full-title&gt;&lt;/periodical&gt;&lt;pages&gt;679-688&lt;/pages&gt;&lt;volume&gt;93&lt;/volume&gt;&lt;number&gt;3&lt;/number&gt;&lt;dates&gt;&lt;year&gt;2012&lt;/year&gt;&lt;/dates&gt;&lt;isbn&gt;1939-9170&lt;/isbn&gt;&lt;urls&gt;&lt;/urls&gt;&lt;/record&gt;&lt;/Cite&gt;&lt;/EndNote&gt;</w:instrText>
      </w:r>
      <w:r>
        <w:rPr>
          <w:rFonts w:ascii="Times New Roman" w:hAnsi="Times New Roman" w:cs="Times New Roman"/>
        </w:rPr>
        <w:fldChar w:fldCharType="end"/>
      </w:r>
      <w:r>
        <w:rPr>
          <w:rFonts w:ascii="Times New Roman" w:hAnsi="Times New Roman" w:cs="Times New Roman"/>
        </w:rPr>
        <w:t>2012; Wenger &amp; Olden 2012). However, despite its utility here, it remains largely unused in other fields of predictive ecology. The function of c</w:t>
      </w:r>
      <w:r w:rsidRPr="009C7B85">
        <w:rPr>
          <w:rFonts w:ascii="Times New Roman" w:hAnsi="Times New Roman" w:cs="Times New Roman"/>
        </w:rPr>
        <w:t xml:space="preserve">ross-validation is </w:t>
      </w:r>
      <w:r>
        <w:rPr>
          <w:rFonts w:ascii="Times New Roman" w:hAnsi="Times New Roman" w:cs="Times New Roman"/>
        </w:rPr>
        <w:t xml:space="preserve">most apparent herein given the differential results, in terms of model performance metrics: AIC, CV </w:t>
      </w:r>
      <w:r w:rsidRPr="00556903">
        <w:rPr>
          <w:rFonts w:ascii="Times New Roman" w:hAnsi="Times New Roman" w:cs="Times New Roman"/>
          <w:i/>
          <w:iCs/>
        </w:rPr>
        <w:t>R</w:t>
      </w:r>
      <w:r w:rsidRPr="00556903">
        <w:rPr>
          <w:rFonts w:ascii="Times New Roman" w:hAnsi="Times New Roman" w:cs="Times New Roman"/>
          <w:i/>
          <w:iCs/>
          <w:vertAlign w:val="superscript"/>
        </w:rPr>
        <w:t>2</w:t>
      </w:r>
      <w:r>
        <w:rPr>
          <w:rFonts w:ascii="Times New Roman" w:hAnsi="Times New Roman" w:cs="Times New Roman"/>
        </w:rPr>
        <w:t xml:space="preserve"> and RMSE </w:t>
      </w:r>
      <w:r w:rsidRPr="009C7B85">
        <w:rPr>
          <w:rFonts w:ascii="Times New Roman" w:hAnsi="Times New Roman" w:cs="Times New Roman"/>
        </w:rPr>
        <w:t xml:space="preserve">between </w:t>
      </w:r>
      <w:r>
        <w:rPr>
          <w:rFonts w:ascii="Times New Roman" w:hAnsi="Times New Roman" w:cs="Times New Roman"/>
        </w:rPr>
        <w:t>k</w:t>
      </w:r>
      <w:r w:rsidRPr="009C7B85">
        <w:rPr>
          <w:rFonts w:ascii="Times New Roman" w:hAnsi="Times New Roman" w:cs="Times New Roman"/>
        </w:rPr>
        <w:t xml:space="preserve"> datasets</w:t>
      </w:r>
      <w:r>
        <w:rPr>
          <w:rFonts w:ascii="Times New Roman" w:hAnsi="Times New Roman" w:cs="Times New Roman"/>
        </w:rPr>
        <w:t xml:space="preserve"> and the full dataset used in model selection</w:t>
      </w:r>
      <w:commentRangeEnd w:id="142"/>
      <w:r>
        <w:rPr>
          <w:rStyle w:val="CommentReference"/>
        </w:rPr>
        <w:commentReference w:id="142"/>
      </w:r>
      <w:r w:rsidRPr="009C7B85">
        <w:rPr>
          <w:rFonts w:ascii="Times New Roman" w:hAnsi="Times New Roman" w:cs="Times New Roman"/>
        </w:rPr>
        <w:t xml:space="preserve">. </w:t>
      </w:r>
      <w:r>
        <w:rPr>
          <w:rFonts w:ascii="Times New Roman" w:hAnsi="Times New Roman" w:cs="Times New Roman"/>
        </w:rPr>
        <w:t xml:space="preserve">Each in isolation lead to differing selections of the ‘best’ LME models for both bees and hoverflies. The </w:t>
      </w:r>
      <w:ins w:id="143" w:author="Dr. Vesna Gagic" w:date="2018-05-22T11:12:00Z">
        <w:r>
          <w:rPr>
            <w:rFonts w:ascii="Times New Roman" w:hAnsi="Times New Roman" w:cs="Times New Roman"/>
          </w:rPr>
          <w:t xml:space="preserve">phylogentic (PGLS) </w:t>
        </w:r>
      </w:ins>
      <w:del w:id="144" w:author="Dr. Vesna Gagic" w:date="2018-05-22T11:12:00Z">
        <w:r w:rsidDel="0047608C">
          <w:rPr>
            <w:rFonts w:ascii="Times New Roman" w:hAnsi="Times New Roman" w:cs="Times New Roman"/>
          </w:rPr>
          <w:delText xml:space="preserve">PGLS ITD * Region </w:delText>
        </w:r>
      </w:del>
      <w:r>
        <w:rPr>
          <w:rFonts w:ascii="Times New Roman" w:hAnsi="Times New Roman" w:cs="Times New Roman"/>
        </w:rPr>
        <w:t xml:space="preserve">model </w:t>
      </w:r>
      <w:ins w:id="145" w:author="Dr. Vesna Gagic" w:date="2018-05-22T11:12:00Z">
        <w:r>
          <w:rPr>
            <w:rFonts w:ascii="Times New Roman" w:hAnsi="Times New Roman" w:cs="Times New Roman"/>
          </w:rPr>
          <w:t xml:space="preserve">that included interaction between ITD and region </w:t>
        </w:r>
      </w:ins>
      <w:r>
        <w:rPr>
          <w:rFonts w:ascii="Times New Roman" w:hAnsi="Times New Roman" w:cs="Times New Roman"/>
        </w:rPr>
        <w:t xml:space="preserve">was the only model congruent in both full-model selection and cross-validation. By considering multiple metrics (AIC, RMSE and CV </w:t>
      </w:r>
      <w:r w:rsidRPr="00D1167E">
        <w:rPr>
          <w:rFonts w:ascii="Times New Roman" w:hAnsi="Times New Roman" w:cs="Times New Roman"/>
          <w:i/>
          <w:iCs/>
        </w:rPr>
        <w:t>R</w:t>
      </w:r>
      <w:r w:rsidRPr="00D1167E">
        <w:rPr>
          <w:rFonts w:ascii="Times New Roman" w:hAnsi="Times New Roman" w:cs="Times New Roman"/>
          <w:i/>
          <w:iCs/>
          <w:vertAlign w:val="superscript"/>
        </w:rPr>
        <w:t>2</w:t>
      </w:r>
      <w:r w:rsidRPr="00D1167E">
        <w:rPr>
          <w:rFonts w:ascii="Times New Roman" w:hAnsi="Times New Roman" w:cs="Times New Roman"/>
        </w:rPr>
        <w:t>)</w:t>
      </w:r>
      <w:r>
        <w:rPr>
          <w:rFonts w:ascii="Times New Roman" w:hAnsi="Times New Roman" w:cs="Times New Roman"/>
        </w:rPr>
        <w:t xml:space="preserve"> a better predictive picture is produced and disseminating the best model becomes a hypothesis-driven formula</w:t>
      </w:r>
      <w:commentRangeStart w:id="146"/>
      <w:r>
        <w:rPr>
          <w:rFonts w:ascii="Times New Roman" w:hAnsi="Times New Roman" w:cs="Times New Roman"/>
        </w:rPr>
        <w:t>. It was also for this reason that we selectively removed predictors (i.e. region or sex).</w:t>
      </w:r>
      <w:commentRangeEnd w:id="146"/>
      <w:r>
        <w:rPr>
          <w:rStyle w:val="CommentReference"/>
        </w:rPr>
        <w:commentReference w:id="146"/>
      </w:r>
      <w:r w:rsidRPr="00D1167E">
        <w:rPr>
          <w:rFonts w:ascii="Times New Roman" w:hAnsi="Times New Roman" w:cs="Times New Roman"/>
        </w:rPr>
        <w:t xml:space="preserve"> </w:t>
      </w:r>
      <w:r w:rsidRPr="009C7B85">
        <w:rPr>
          <w:rFonts w:ascii="Times New Roman" w:hAnsi="Times New Roman" w:cs="Times New Roman"/>
        </w:rPr>
        <w:t xml:space="preserve">In essence, predictive allometry requires acceptance of multiple models as equal-best or </w:t>
      </w:r>
      <w:r w:rsidRPr="009C7B85">
        <w:rPr>
          <w:rFonts w:ascii="Times New Roman" w:hAnsi="Times New Roman" w:cs="Times New Roman"/>
        </w:rPr>
        <w:lastRenderedPageBreak/>
        <w:t>‘most accurate’,</w:t>
      </w:r>
      <w:r>
        <w:rPr>
          <w:rFonts w:ascii="Times New Roman" w:hAnsi="Times New Roman" w:cs="Times New Roman"/>
        </w:rPr>
        <w:t xml:space="preserve"> </w:t>
      </w:r>
      <w:r w:rsidRPr="009C7B85">
        <w:rPr>
          <w:rFonts w:ascii="Times New Roman" w:hAnsi="Times New Roman" w:cs="Times New Roman"/>
        </w:rPr>
        <w:t>with model choice and usage becoming the decision of the end-user</w:t>
      </w:r>
      <w:r>
        <w:rPr>
          <w:rFonts w:ascii="Times New Roman" w:hAnsi="Times New Roman" w:cs="Times New Roman"/>
        </w:rPr>
        <w:t xml:space="preserve"> and based on the aims of the proposed study.</w:t>
      </w:r>
    </w:p>
    <w:p w14:paraId="157D0666" w14:textId="77777777" w:rsidR="00EA6D10" w:rsidRPr="009C7B85" w:rsidRDefault="00EA6D10" w:rsidP="00CC48BB">
      <w:pPr>
        <w:spacing w:line="480" w:lineRule="auto"/>
        <w:jc w:val="both"/>
        <w:rPr>
          <w:rFonts w:ascii="Times New Roman" w:hAnsi="Times New Roman" w:cs="Times New Roman"/>
        </w:rPr>
      </w:pPr>
    </w:p>
    <w:p w14:paraId="786B38EA" w14:textId="77777777" w:rsidR="00EA6D10" w:rsidRDefault="00EA6D10" w:rsidP="00CC48BB">
      <w:pPr>
        <w:spacing w:line="480" w:lineRule="auto"/>
        <w:jc w:val="both"/>
        <w:rPr>
          <w:rFonts w:ascii="Times New Roman" w:hAnsi="Times New Roman" w:cs="Times New Roman"/>
        </w:rPr>
      </w:pPr>
      <w:r w:rsidRPr="009C7B85">
        <w:rPr>
          <w:rFonts w:ascii="Times New Roman" w:hAnsi="Times New Roman" w:cs="Times New Roman"/>
        </w:rPr>
        <w:t>The accompanying R package, “pollimetry”, provides a user-friendly interface to estimate pollinator body size</w:t>
      </w:r>
      <w:r>
        <w:rPr>
          <w:rFonts w:ascii="Times New Roman" w:hAnsi="Times New Roman" w:cs="Times New Roman"/>
        </w:rPr>
        <w:t xml:space="preserve"> and some allometric traits (bee foraging distance and proboscis length)</w:t>
      </w:r>
      <w:r w:rsidRPr="009C7B85">
        <w:rPr>
          <w:rFonts w:ascii="Times New Roman" w:hAnsi="Times New Roman" w:cs="Times New Roman"/>
        </w:rPr>
        <w:t xml:space="preserve">. </w:t>
      </w:r>
      <w:commentRangeStart w:id="147"/>
      <w:r w:rsidRPr="009C7B85">
        <w:rPr>
          <w:rFonts w:ascii="Times New Roman" w:hAnsi="Times New Roman" w:cs="Times New Roman"/>
        </w:rPr>
        <w:t>Sampling regimes and research questions may not garner investigation of sex-related allometric differences and will occur outside the included biogeographic regions</w:t>
      </w:r>
      <w:r>
        <w:rPr>
          <w:rFonts w:ascii="Times New Roman" w:hAnsi="Times New Roman" w:cs="Times New Roman"/>
        </w:rPr>
        <w:t>. It was for these reasons we chose not to average models. More useful predictive allometries</w:t>
      </w:r>
      <w:r w:rsidRPr="009C7B85">
        <w:rPr>
          <w:rFonts w:ascii="Times New Roman" w:hAnsi="Times New Roman" w:cs="Times New Roman"/>
        </w:rPr>
        <w:t xml:space="preserve"> </w:t>
      </w:r>
      <w:r>
        <w:rPr>
          <w:rFonts w:ascii="Times New Roman" w:hAnsi="Times New Roman" w:cs="Times New Roman"/>
        </w:rPr>
        <w:t>require</w:t>
      </w:r>
      <w:r w:rsidRPr="009C7B85">
        <w:rPr>
          <w:rFonts w:ascii="Times New Roman" w:hAnsi="Times New Roman" w:cs="Times New Roman"/>
        </w:rPr>
        <w:t xml:space="preserve"> </w:t>
      </w:r>
      <w:r>
        <w:rPr>
          <w:rFonts w:ascii="Times New Roman" w:hAnsi="Times New Roman" w:cs="Times New Roman"/>
        </w:rPr>
        <w:t xml:space="preserve">multiple </w:t>
      </w:r>
      <w:r w:rsidRPr="009C7B85">
        <w:rPr>
          <w:rFonts w:ascii="Times New Roman" w:hAnsi="Times New Roman" w:cs="Times New Roman"/>
        </w:rPr>
        <w:t xml:space="preserve">reduced models. </w:t>
      </w:r>
      <w:commentRangeEnd w:id="147"/>
      <w:r>
        <w:rPr>
          <w:rStyle w:val="CommentReference"/>
        </w:rPr>
        <w:commentReference w:id="147"/>
      </w:r>
      <w:r w:rsidRPr="009C7B85">
        <w:rPr>
          <w:rFonts w:ascii="Times New Roman" w:hAnsi="Times New Roman" w:cs="Times New Roman"/>
        </w:rPr>
        <w:t xml:space="preserve">These models will continue to be updated </w:t>
      </w:r>
      <w:r>
        <w:rPr>
          <w:rFonts w:ascii="Times New Roman" w:hAnsi="Times New Roman" w:cs="Times New Roman"/>
        </w:rPr>
        <w:t>as</w:t>
      </w:r>
      <w:r w:rsidRPr="009C7B85">
        <w:rPr>
          <w:rFonts w:ascii="Times New Roman" w:hAnsi="Times New Roman" w:cs="Times New Roman"/>
        </w:rPr>
        <w:t xml:space="preserve"> new body size data becomes available</w:t>
      </w:r>
      <w:r>
        <w:rPr>
          <w:rFonts w:ascii="Times New Roman" w:hAnsi="Times New Roman" w:cs="Times New Roman"/>
        </w:rPr>
        <w:t xml:space="preserve">, including from other biogeographic regions (South America and Africa), </w:t>
      </w:r>
      <w:r w:rsidRPr="009C7B85">
        <w:rPr>
          <w:rFonts w:ascii="Times New Roman" w:hAnsi="Times New Roman" w:cs="Times New Roman"/>
        </w:rPr>
        <w:t>and</w:t>
      </w:r>
      <w:r>
        <w:rPr>
          <w:rFonts w:ascii="Times New Roman" w:hAnsi="Times New Roman" w:cs="Times New Roman"/>
        </w:rPr>
        <w:t xml:space="preserve"> </w:t>
      </w:r>
      <w:r w:rsidRPr="009C7B85">
        <w:rPr>
          <w:rFonts w:ascii="Times New Roman" w:hAnsi="Times New Roman" w:cs="Times New Roman"/>
        </w:rPr>
        <w:t xml:space="preserve">will enable investigation </w:t>
      </w:r>
      <w:r>
        <w:rPr>
          <w:rFonts w:ascii="Times New Roman" w:hAnsi="Times New Roman" w:cs="Times New Roman"/>
        </w:rPr>
        <w:t>and re-evaluation of</w:t>
      </w:r>
      <w:r w:rsidRPr="009C7B85">
        <w:rPr>
          <w:rFonts w:ascii="Times New Roman" w:hAnsi="Times New Roman" w:cs="Times New Roman"/>
        </w:rPr>
        <w:t xml:space="preserve"> other allometric traits at </w:t>
      </w:r>
      <w:r>
        <w:rPr>
          <w:rFonts w:ascii="Times New Roman" w:hAnsi="Times New Roman" w:cs="Times New Roman"/>
        </w:rPr>
        <w:t>both</w:t>
      </w:r>
      <w:r w:rsidRPr="009C7B85">
        <w:rPr>
          <w:rFonts w:ascii="Times New Roman" w:hAnsi="Times New Roman" w:cs="Times New Roman"/>
        </w:rPr>
        <w:t xml:space="preserve"> intra- or inter-specific level</w:t>
      </w:r>
      <w:r>
        <w:rPr>
          <w:rFonts w:ascii="Times New Roman" w:hAnsi="Times New Roman" w:cs="Times New Roman"/>
        </w:rPr>
        <w:t>s</w:t>
      </w:r>
      <w:r w:rsidRPr="009C7B85">
        <w:rPr>
          <w:rFonts w:ascii="Times New Roman" w:hAnsi="Times New Roman" w:cs="Times New Roman"/>
        </w:rPr>
        <w:t xml:space="preserve">. The consequence of size is ubiquitous within pollination research yet few have </w:t>
      </w:r>
      <w:r>
        <w:rPr>
          <w:rFonts w:ascii="Times New Roman" w:hAnsi="Times New Roman" w:cs="Times New Roman"/>
        </w:rPr>
        <w:t>utilised allometric theory</w:t>
      </w:r>
      <w:r w:rsidRPr="009C7B85">
        <w:rPr>
          <w:rFonts w:ascii="Times New Roman" w:hAnsi="Times New Roman" w:cs="Times New Roman"/>
        </w:rPr>
        <w:t xml:space="preserve"> in </w:t>
      </w:r>
      <w:r>
        <w:rPr>
          <w:rFonts w:ascii="Times New Roman" w:hAnsi="Times New Roman" w:cs="Times New Roman"/>
        </w:rPr>
        <w:t xml:space="preserve">studying </w:t>
      </w:r>
      <w:r w:rsidRPr="009C7B85">
        <w:rPr>
          <w:rFonts w:ascii="Times New Roman" w:hAnsi="Times New Roman" w:cs="Times New Roman"/>
        </w:rPr>
        <w:t>pollinating taxa beyond bees. The</w:t>
      </w:r>
      <w:r>
        <w:rPr>
          <w:rFonts w:ascii="Times New Roman" w:hAnsi="Times New Roman" w:cs="Times New Roman"/>
        </w:rPr>
        <w:t xml:space="preserve"> prescribed</w:t>
      </w:r>
      <w:r w:rsidRPr="009C7B85">
        <w:rPr>
          <w:rFonts w:ascii="Times New Roman" w:hAnsi="Times New Roman" w:cs="Times New Roman"/>
        </w:rPr>
        <w:t xml:space="preserve"> framework herald</w:t>
      </w:r>
      <w:r>
        <w:rPr>
          <w:rFonts w:ascii="Times New Roman" w:hAnsi="Times New Roman" w:cs="Times New Roman"/>
        </w:rPr>
        <w:t>s</w:t>
      </w:r>
      <w:r w:rsidRPr="009C7B85">
        <w:rPr>
          <w:rFonts w:ascii="Times New Roman" w:hAnsi="Times New Roman" w:cs="Times New Roman"/>
        </w:rPr>
        <w:t xml:space="preserve"> a dynamic new direction for predictive allometry</w:t>
      </w:r>
      <w:r>
        <w:rPr>
          <w:rFonts w:ascii="Times New Roman" w:hAnsi="Times New Roman" w:cs="Times New Roman"/>
        </w:rPr>
        <w:t xml:space="preserve"> and should provide greater prediction through hypothesis-led model choice</w:t>
      </w:r>
      <w:r w:rsidRPr="009C7B85">
        <w:rPr>
          <w:rFonts w:ascii="Times New Roman" w:hAnsi="Times New Roman" w:cs="Times New Roman"/>
        </w:rPr>
        <w:t xml:space="preserve">, </w:t>
      </w:r>
      <w:r>
        <w:rPr>
          <w:rFonts w:ascii="Times New Roman" w:hAnsi="Times New Roman" w:cs="Times New Roman"/>
        </w:rPr>
        <w:t>testing</w:t>
      </w:r>
      <w:r w:rsidRPr="009C7B85">
        <w:rPr>
          <w:rFonts w:ascii="Times New Roman" w:hAnsi="Times New Roman" w:cs="Times New Roman"/>
        </w:rPr>
        <w:t xml:space="preserve"> and investigation </w:t>
      </w:r>
      <w:r>
        <w:rPr>
          <w:rFonts w:ascii="Times New Roman" w:hAnsi="Times New Roman" w:cs="Times New Roman"/>
        </w:rPr>
        <w:t>in</w:t>
      </w:r>
      <w:r w:rsidRPr="009C7B85">
        <w:rPr>
          <w:rFonts w:ascii="Times New Roman" w:hAnsi="Times New Roman" w:cs="Times New Roman"/>
        </w:rPr>
        <w:t xml:space="preserve"> </w:t>
      </w:r>
      <w:r>
        <w:rPr>
          <w:rFonts w:ascii="Times New Roman" w:hAnsi="Times New Roman" w:cs="Times New Roman"/>
        </w:rPr>
        <w:t>allometric research.</w:t>
      </w:r>
    </w:p>
    <w:p w14:paraId="44735C3F" w14:textId="77777777" w:rsidR="00EA6D10" w:rsidRDefault="00EA6D10">
      <w:pPr>
        <w:rPr>
          <w:rFonts w:ascii="Times New Roman" w:hAnsi="Times New Roman" w:cs="Times New Roman"/>
        </w:rPr>
      </w:pPr>
      <w:r>
        <w:rPr>
          <w:rFonts w:ascii="Times New Roman" w:hAnsi="Times New Roman" w:cs="Times New Roman"/>
        </w:rPr>
        <w:br w:type="page"/>
      </w:r>
    </w:p>
    <w:p w14:paraId="18A6C4D1" w14:textId="77777777" w:rsidR="00EA6D10" w:rsidRDefault="00EA6D10" w:rsidP="007D6D99">
      <w:pPr>
        <w:spacing w:line="480" w:lineRule="auto"/>
        <w:jc w:val="both"/>
        <w:rPr>
          <w:rFonts w:ascii="Times New Roman" w:hAnsi="Times New Roman" w:cs="Times New Roman"/>
        </w:rPr>
      </w:pPr>
    </w:p>
    <w:p w14:paraId="50D936EE" w14:textId="77777777" w:rsidR="00EA6D10" w:rsidRDefault="00EA6D10" w:rsidP="007D6D99">
      <w:pPr>
        <w:spacing w:line="480" w:lineRule="auto"/>
        <w:jc w:val="both"/>
        <w:rPr>
          <w:rFonts w:ascii="Times New Roman" w:hAnsi="Times New Roman" w:cs="Times New Roman"/>
        </w:rPr>
      </w:pPr>
      <w:r>
        <w:rPr>
          <w:rFonts w:ascii="Times New Roman" w:hAnsi="Times New Roman" w:cs="Times New Roman"/>
        </w:rPr>
        <w:t>Table 1</w:t>
      </w:r>
      <w:r w:rsidRPr="009C7B85">
        <w:rPr>
          <w:rFonts w:ascii="Times New Roman" w:hAnsi="Times New Roman" w:cs="Times New Roman"/>
        </w:rPr>
        <w:t>. AIC and delta</w:t>
      </w:r>
      <w:ins w:id="148" w:author="Dr. Vesna Gagic" w:date="2018-05-22T11:16:00Z">
        <w:r>
          <w:rPr>
            <w:rFonts w:ascii="Times New Roman" w:hAnsi="Times New Roman" w:cs="Times New Roman"/>
          </w:rPr>
          <w:t xml:space="preserve"> AIC (</w:t>
        </w:r>
      </w:ins>
      <w:ins w:id="149" w:author="Dr. Vesna Gagic" w:date="2018-05-22T11:17:00Z">
        <w:r w:rsidRPr="002B7E29">
          <w:rPr>
            <w:rFonts w:ascii="Times New Roman" w:hAnsi="Times New Roman" w:cs="Times New Roman"/>
            <w:color w:val="222222"/>
          </w:rPr>
          <w:t>Δ</w:t>
        </w:r>
        <w:r>
          <w:rPr>
            <w:rFonts w:ascii="Times New Roman" w:hAnsi="Times New Roman" w:cs="Times New Roman"/>
            <w:color w:val="222222"/>
          </w:rPr>
          <w:t>)</w:t>
        </w:r>
      </w:ins>
      <w:ins w:id="150" w:author="Dr. Vesna Gagic" w:date="2018-05-22T11:16:00Z">
        <w:r>
          <w:rPr>
            <w:rFonts w:ascii="Arial" w:hAnsi="Arial" w:cs="Arial"/>
            <w:color w:val="222222"/>
            <w:sz w:val="19"/>
            <w:szCs w:val="19"/>
            <w:shd w:val="clear" w:color="auto" w:fill="FFFFFF"/>
          </w:rPr>
          <w:t> </w:t>
        </w:r>
      </w:ins>
      <w:r w:rsidRPr="009C7B85">
        <w:rPr>
          <w:rFonts w:ascii="Times New Roman" w:hAnsi="Times New Roman" w:cs="Times New Roman"/>
        </w:rPr>
        <w:t xml:space="preserve"> for interspecific models. Model types: i) LME: linear mixed effect models and ii) PGLS: phylogenetic generalised least squared models. As </w:t>
      </w:r>
      <w:del w:id="151" w:author="Dr. Vesna Gagic" w:date="2018-05-22T11:18:00Z">
        <w:r w:rsidRPr="009C7B85" w:rsidDel="00DB3103">
          <w:rPr>
            <w:rFonts w:ascii="Times New Roman" w:hAnsi="Times New Roman" w:cs="Times New Roman"/>
          </w:rPr>
          <w:delText>these two</w:delText>
        </w:r>
      </w:del>
      <w:ins w:id="152" w:author="Dr. Vesna Gagic" w:date="2018-05-22T11:18:00Z">
        <w:r>
          <w:rPr>
            <w:rFonts w:ascii="Times New Roman" w:hAnsi="Times New Roman" w:cs="Times New Roman"/>
          </w:rPr>
          <w:t>LME and PGLS</w:t>
        </w:r>
      </w:ins>
      <w:r w:rsidRPr="009C7B85">
        <w:rPr>
          <w:rFonts w:ascii="Times New Roman" w:hAnsi="Times New Roman" w:cs="Times New Roman"/>
        </w:rPr>
        <w:t xml:space="preserve"> model</w:t>
      </w:r>
      <w:del w:id="153" w:author="Dr. Vesna Gagic" w:date="2018-05-22T11:18:00Z">
        <w:r w:rsidRPr="009C7B85" w:rsidDel="00DB3103">
          <w:rPr>
            <w:rFonts w:ascii="Times New Roman" w:hAnsi="Times New Roman" w:cs="Times New Roman"/>
          </w:rPr>
          <w:delText xml:space="preserve"> types</w:delText>
        </w:r>
      </w:del>
      <w:ins w:id="154" w:author="Dr. Vesna Gagic" w:date="2018-05-22T11:18:00Z">
        <w:r>
          <w:rPr>
            <w:rFonts w:ascii="Times New Roman" w:hAnsi="Times New Roman" w:cs="Times New Roman"/>
          </w:rPr>
          <w:t>s</w:t>
        </w:r>
      </w:ins>
      <w:r w:rsidRPr="009C7B85">
        <w:rPr>
          <w:rFonts w:ascii="Times New Roman" w:hAnsi="Times New Roman" w:cs="Times New Roman"/>
        </w:rPr>
        <w:t xml:space="preserve"> used different datasets, AIC values are not directly comparable</w:t>
      </w:r>
      <w:ins w:id="155" w:author="Dr. Vesna Gagic" w:date="2018-05-22T11:18:00Z">
        <w:r>
          <w:rPr>
            <w:rFonts w:ascii="Times New Roman" w:hAnsi="Times New Roman" w:cs="Times New Roman"/>
          </w:rPr>
          <w:t xml:space="preserve"> between model types</w:t>
        </w:r>
      </w:ins>
      <w:r w:rsidRPr="009C7B85">
        <w:rPr>
          <w:rFonts w:ascii="Times New Roman" w:hAnsi="Times New Roman" w:cs="Times New Roman"/>
        </w:rPr>
        <w:t>.</w:t>
      </w:r>
    </w:p>
    <w:p w14:paraId="381D1A5C" w14:textId="77777777" w:rsidR="00EA6D10" w:rsidRPr="009659D6" w:rsidRDefault="00EA6D10" w:rsidP="007D6D99">
      <w:pPr>
        <w:pStyle w:val="ListParagraph"/>
        <w:numPr>
          <w:ilvl w:val="0"/>
          <w:numId w:val="15"/>
          <w:numberingChange w:id="156" w:author="Dr. Vesna Gagic" w:date="2018-05-22T07:52:00Z" w:original="%1:1:3:)"/>
        </w:numPr>
        <w:spacing w:line="480" w:lineRule="auto"/>
        <w:jc w:val="both"/>
        <w:rPr>
          <w:rFonts w:ascii="Times New Roman" w:hAnsi="Times New Roman" w:cs="Times New Roman"/>
        </w:rPr>
      </w:pPr>
      <w:r>
        <w:rPr>
          <w:rFonts w:ascii="Times New Roman" w:hAnsi="Times New Roman" w:cs="Times New Roman"/>
        </w:rPr>
        <w:t>Bees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4536"/>
        <w:gridCol w:w="850"/>
        <w:gridCol w:w="851"/>
      </w:tblGrid>
      <w:tr w:rsidR="00EA6D10" w:rsidRPr="002B7E29" w14:paraId="18838E36" w14:textId="77777777">
        <w:trPr>
          <w:jc w:val="center"/>
        </w:trPr>
        <w:tc>
          <w:tcPr>
            <w:tcW w:w="851" w:type="dxa"/>
            <w:tcBorders>
              <w:left w:val="nil"/>
              <w:right w:val="nil"/>
            </w:tcBorders>
          </w:tcPr>
          <w:p w14:paraId="4F89035A"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Model</w:t>
            </w:r>
          </w:p>
        </w:tc>
        <w:tc>
          <w:tcPr>
            <w:tcW w:w="4536" w:type="dxa"/>
            <w:tcBorders>
              <w:left w:val="nil"/>
              <w:right w:val="nil"/>
            </w:tcBorders>
          </w:tcPr>
          <w:p w14:paraId="56527BEB"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Explanatory variables</w:t>
            </w:r>
          </w:p>
        </w:tc>
        <w:tc>
          <w:tcPr>
            <w:tcW w:w="850" w:type="dxa"/>
            <w:tcBorders>
              <w:left w:val="nil"/>
              <w:right w:val="nil"/>
            </w:tcBorders>
          </w:tcPr>
          <w:p w14:paraId="3568D99D"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AIC</w:t>
            </w:r>
          </w:p>
        </w:tc>
        <w:tc>
          <w:tcPr>
            <w:tcW w:w="851" w:type="dxa"/>
            <w:tcBorders>
              <w:left w:val="nil"/>
              <w:right w:val="nil"/>
            </w:tcBorders>
          </w:tcPr>
          <w:p w14:paraId="12711D73"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color w:val="222222"/>
              </w:rPr>
              <w:t>Δ</w:t>
            </w:r>
          </w:p>
        </w:tc>
      </w:tr>
      <w:tr w:rsidR="00EA6D10" w:rsidRPr="002B7E29" w14:paraId="359A98C5" w14:textId="77777777">
        <w:trPr>
          <w:jc w:val="center"/>
        </w:trPr>
        <w:tc>
          <w:tcPr>
            <w:tcW w:w="851" w:type="dxa"/>
            <w:tcBorders>
              <w:left w:val="nil"/>
              <w:bottom w:val="nil"/>
              <w:right w:val="nil"/>
            </w:tcBorders>
          </w:tcPr>
          <w:p w14:paraId="09F36165"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LME</w:t>
            </w:r>
          </w:p>
        </w:tc>
        <w:tc>
          <w:tcPr>
            <w:tcW w:w="4536" w:type="dxa"/>
            <w:tcBorders>
              <w:left w:val="nil"/>
              <w:bottom w:val="nil"/>
              <w:right w:val="nil"/>
            </w:tcBorders>
          </w:tcPr>
          <w:p w14:paraId="58EC26DF"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 ITD * Family + ITD * Region + ITD * Sex</w:t>
            </w:r>
          </w:p>
        </w:tc>
        <w:tc>
          <w:tcPr>
            <w:tcW w:w="850" w:type="dxa"/>
            <w:tcBorders>
              <w:left w:val="nil"/>
              <w:bottom w:val="nil"/>
              <w:right w:val="nil"/>
            </w:tcBorders>
          </w:tcPr>
          <w:p w14:paraId="769C2847"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color w:val="333333"/>
                <w:shd w:val="clear" w:color="auto" w:fill="FFFFFF"/>
              </w:rPr>
              <w:t>430.1</w:t>
            </w:r>
          </w:p>
        </w:tc>
        <w:tc>
          <w:tcPr>
            <w:tcW w:w="851" w:type="dxa"/>
            <w:tcBorders>
              <w:left w:val="nil"/>
              <w:bottom w:val="nil"/>
              <w:right w:val="nil"/>
            </w:tcBorders>
          </w:tcPr>
          <w:p w14:paraId="5FC221E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w:t>
            </w:r>
          </w:p>
        </w:tc>
      </w:tr>
      <w:tr w:rsidR="00EA6D10" w:rsidRPr="002B7E29" w14:paraId="71122F4B" w14:textId="77777777">
        <w:trPr>
          <w:jc w:val="center"/>
        </w:trPr>
        <w:tc>
          <w:tcPr>
            <w:tcW w:w="851" w:type="dxa"/>
            <w:tcBorders>
              <w:top w:val="nil"/>
              <w:left w:val="nil"/>
              <w:bottom w:val="nil"/>
              <w:right w:val="nil"/>
            </w:tcBorders>
          </w:tcPr>
          <w:p w14:paraId="06E383DA" w14:textId="77777777" w:rsidR="00EA6D10" w:rsidRPr="002B7E29" w:rsidRDefault="00EA6D10" w:rsidP="002B7E29">
            <w:pPr>
              <w:jc w:val="both"/>
              <w:rPr>
                <w:rFonts w:ascii="Times New Roman" w:hAnsi="Times New Roman" w:cs="Times New Roman"/>
              </w:rPr>
            </w:pPr>
          </w:p>
        </w:tc>
        <w:tc>
          <w:tcPr>
            <w:tcW w:w="4536" w:type="dxa"/>
            <w:tcBorders>
              <w:top w:val="nil"/>
              <w:left w:val="nil"/>
              <w:bottom w:val="nil"/>
              <w:right w:val="nil"/>
            </w:tcBorders>
          </w:tcPr>
          <w:p w14:paraId="61460435"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 ITD * Family + ITD * Region + Sex</w:t>
            </w:r>
          </w:p>
        </w:tc>
        <w:tc>
          <w:tcPr>
            <w:tcW w:w="850" w:type="dxa"/>
            <w:tcBorders>
              <w:top w:val="nil"/>
              <w:left w:val="nil"/>
              <w:bottom w:val="nil"/>
              <w:right w:val="nil"/>
            </w:tcBorders>
          </w:tcPr>
          <w:p w14:paraId="561C401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433.0</w:t>
            </w:r>
          </w:p>
        </w:tc>
        <w:tc>
          <w:tcPr>
            <w:tcW w:w="851" w:type="dxa"/>
            <w:tcBorders>
              <w:top w:val="nil"/>
              <w:left w:val="nil"/>
              <w:bottom w:val="nil"/>
              <w:right w:val="nil"/>
            </w:tcBorders>
          </w:tcPr>
          <w:p w14:paraId="14D2ABB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2.9</w:t>
            </w:r>
          </w:p>
        </w:tc>
      </w:tr>
      <w:tr w:rsidR="00EA6D10" w:rsidRPr="002B7E29" w14:paraId="58D1DAA7" w14:textId="77777777">
        <w:trPr>
          <w:jc w:val="center"/>
        </w:trPr>
        <w:tc>
          <w:tcPr>
            <w:tcW w:w="851" w:type="dxa"/>
            <w:tcBorders>
              <w:top w:val="nil"/>
              <w:left w:val="nil"/>
              <w:bottom w:val="nil"/>
              <w:right w:val="nil"/>
            </w:tcBorders>
          </w:tcPr>
          <w:p w14:paraId="61AD49B4" w14:textId="77777777" w:rsidR="00EA6D10" w:rsidRPr="002B7E29" w:rsidRDefault="00EA6D10" w:rsidP="002B7E29">
            <w:pPr>
              <w:jc w:val="both"/>
              <w:rPr>
                <w:rFonts w:ascii="Times New Roman" w:hAnsi="Times New Roman" w:cs="Times New Roman"/>
              </w:rPr>
            </w:pPr>
          </w:p>
        </w:tc>
        <w:tc>
          <w:tcPr>
            <w:tcW w:w="4536" w:type="dxa"/>
            <w:tcBorders>
              <w:top w:val="nil"/>
              <w:left w:val="nil"/>
              <w:bottom w:val="nil"/>
              <w:right w:val="nil"/>
            </w:tcBorders>
          </w:tcPr>
          <w:p w14:paraId="4FF1692A"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3. ITD * Family + ITD * Region</w:t>
            </w:r>
          </w:p>
        </w:tc>
        <w:tc>
          <w:tcPr>
            <w:tcW w:w="850" w:type="dxa"/>
            <w:tcBorders>
              <w:top w:val="nil"/>
              <w:left w:val="nil"/>
              <w:bottom w:val="nil"/>
              <w:right w:val="nil"/>
            </w:tcBorders>
          </w:tcPr>
          <w:p w14:paraId="7B5C43E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445.9</w:t>
            </w:r>
          </w:p>
        </w:tc>
        <w:tc>
          <w:tcPr>
            <w:tcW w:w="851" w:type="dxa"/>
            <w:tcBorders>
              <w:top w:val="nil"/>
              <w:left w:val="nil"/>
              <w:bottom w:val="nil"/>
              <w:right w:val="nil"/>
            </w:tcBorders>
          </w:tcPr>
          <w:p w14:paraId="1DA4DD7E"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15.8</w:t>
            </w:r>
          </w:p>
        </w:tc>
      </w:tr>
      <w:tr w:rsidR="00EA6D10" w:rsidRPr="002B7E29" w14:paraId="73312ABE" w14:textId="77777777">
        <w:trPr>
          <w:jc w:val="center"/>
        </w:trPr>
        <w:tc>
          <w:tcPr>
            <w:tcW w:w="851" w:type="dxa"/>
            <w:tcBorders>
              <w:top w:val="nil"/>
              <w:left w:val="nil"/>
              <w:bottom w:val="nil"/>
              <w:right w:val="nil"/>
            </w:tcBorders>
          </w:tcPr>
          <w:p w14:paraId="05BE1522" w14:textId="77777777" w:rsidR="00EA6D10" w:rsidRPr="002B7E29" w:rsidRDefault="00EA6D10" w:rsidP="002B7E29">
            <w:pPr>
              <w:jc w:val="both"/>
              <w:rPr>
                <w:rFonts w:ascii="Times New Roman" w:hAnsi="Times New Roman" w:cs="Times New Roman"/>
              </w:rPr>
            </w:pPr>
          </w:p>
        </w:tc>
        <w:tc>
          <w:tcPr>
            <w:tcW w:w="4536" w:type="dxa"/>
            <w:tcBorders>
              <w:top w:val="nil"/>
              <w:left w:val="nil"/>
              <w:bottom w:val="nil"/>
              <w:right w:val="nil"/>
            </w:tcBorders>
          </w:tcPr>
          <w:p w14:paraId="683D725F"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4. ITD * Family + ITD * Sex</w:t>
            </w:r>
          </w:p>
        </w:tc>
        <w:tc>
          <w:tcPr>
            <w:tcW w:w="850" w:type="dxa"/>
            <w:tcBorders>
              <w:top w:val="nil"/>
              <w:left w:val="nil"/>
              <w:bottom w:val="nil"/>
              <w:right w:val="nil"/>
            </w:tcBorders>
          </w:tcPr>
          <w:p w14:paraId="1859891F"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493.3</w:t>
            </w:r>
          </w:p>
        </w:tc>
        <w:tc>
          <w:tcPr>
            <w:tcW w:w="851" w:type="dxa"/>
            <w:tcBorders>
              <w:top w:val="nil"/>
              <w:left w:val="nil"/>
              <w:bottom w:val="nil"/>
              <w:right w:val="nil"/>
            </w:tcBorders>
          </w:tcPr>
          <w:p w14:paraId="3DEE1F3D" w14:textId="77777777" w:rsidR="00EA6D10" w:rsidRPr="002B7E29" w:rsidRDefault="00EA6D10" w:rsidP="002B7E29">
            <w:pPr>
              <w:pStyle w:val="HTMLPreformatted"/>
              <w:jc w:val="both"/>
              <w:rPr>
                <w:rFonts w:ascii="Times New Roman" w:hAnsi="Times New Roman" w:cs="Times New Roman"/>
                <w:color w:val="000000"/>
                <w:sz w:val="24"/>
                <w:szCs w:val="24"/>
              </w:rPr>
            </w:pPr>
            <w:r w:rsidRPr="002B7E29">
              <w:rPr>
                <w:rFonts w:ascii="Times New Roman" w:hAnsi="Times New Roman" w:cs="Times New Roman"/>
                <w:color w:val="000000"/>
                <w:sz w:val="24"/>
                <w:szCs w:val="24"/>
              </w:rPr>
              <w:t>63.1</w:t>
            </w:r>
          </w:p>
        </w:tc>
      </w:tr>
      <w:tr w:rsidR="00EA6D10" w:rsidRPr="002B7E29" w14:paraId="6059D2FE" w14:textId="77777777">
        <w:trPr>
          <w:jc w:val="center"/>
        </w:trPr>
        <w:tc>
          <w:tcPr>
            <w:tcW w:w="851" w:type="dxa"/>
            <w:tcBorders>
              <w:top w:val="nil"/>
              <w:left w:val="nil"/>
              <w:bottom w:val="nil"/>
              <w:right w:val="nil"/>
            </w:tcBorders>
          </w:tcPr>
          <w:p w14:paraId="4041B515" w14:textId="77777777" w:rsidR="00EA6D10" w:rsidRPr="002B7E29" w:rsidRDefault="00EA6D10" w:rsidP="002B7E29">
            <w:pPr>
              <w:jc w:val="both"/>
              <w:rPr>
                <w:rFonts w:ascii="Times New Roman" w:hAnsi="Times New Roman" w:cs="Times New Roman"/>
              </w:rPr>
            </w:pPr>
          </w:p>
        </w:tc>
        <w:tc>
          <w:tcPr>
            <w:tcW w:w="4536" w:type="dxa"/>
            <w:tcBorders>
              <w:top w:val="nil"/>
              <w:left w:val="nil"/>
              <w:bottom w:val="nil"/>
              <w:right w:val="nil"/>
            </w:tcBorders>
          </w:tcPr>
          <w:p w14:paraId="33CCBC6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5. ITD * Family</w:t>
            </w:r>
          </w:p>
        </w:tc>
        <w:tc>
          <w:tcPr>
            <w:tcW w:w="850" w:type="dxa"/>
            <w:tcBorders>
              <w:top w:val="nil"/>
              <w:left w:val="nil"/>
              <w:bottom w:val="nil"/>
              <w:right w:val="nil"/>
            </w:tcBorders>
          </w:tcPr>
          <w:p w14:paraId="5065544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509.2</w:t>
            </w:r>
          </w:p>
        </w:tc>
        <w:tc>
          <w:tcPr>
            <w:tcW w:w="851" w:type="dxa"/>
            <w:tcBorders>
              <w:top w:val="nil"/>
              <w:left w:val="nil"/>
              <w:bottom w:val="nil"/>
              <w:right w:val="nil"/>
            </w:tcBorders>
          </w:tcPr>
          <w:p w14:paraId="5A5DECFF" w14:textId="77777777" w:rsidR="00EA6D10" w:rsidRPr="002B7E29" w:rsidRDefault="00EA6D10" w:rsidP="002B7E29">
            <w:pPr>
              <w:pStyle w:val="HTMLPreformatted"/>
              <w:jc w:val="both"/>
              <w:rPr>
                <w:rFonts w:ascii="Times New Roman" w:hAnsi="Times New Roman" w:cs="Times New Roman"/>
                <w:color w:val="000000"/>
                <w:sz w:val="24"/>
                <w:szCs w:val="24"/>
              </w:rPr>
            </w:pPr>
            <w:r w:rsidRPr="002B7E29">
              <w:rPr>
                <w:rFonts w:ascii="Times New Roman" w:hAnsi="Times New Roman" w:cs="Times New Roman"/>
                <w:color w:val="000000"/>
                <w:sz w:val="24"/>
                <w:szCs w:val="24"/>
              </w:rPr>
              <w:t>79.1</w:t>
            </w:r>
          </w:p>
        </w:tc>
      </w:tr>
      <w:tr w:rsidR="00EA6D10" w:rsidRPr="002B7E29" w14:paraId="125496D0" w14:textId="77777777">
        <w:trPr>
          <w:jc w:val="center"/>
        </w:trPr>
        <w:tc>
          <w:tcPr>
            <w:tcW w:w="851" w:type="dxa"/>
            <w:tcBorders>
              <w:top w:val="nil"/>
              <w:left w:val="nil"/>
              <w:right w:val="nil"/>
            </w:tcBorders>
          </w:tcPr>
          <w:p w14:paraId="71004ABD" w14:textId="77777777" w:rsidR="00EA6D10" w:rsidRPr="002B7E29" w:rsidRDefault="00EA6D10" w:rsidP="002B7E29">
            <w:pPr>
              <w:jc w:val="both"/>
              <w:rPr>
                <w:rFonts w:ascii="Times New Roman" w:hAnsi="Times New Roman" w:cs="Times New Roman"/>
              </w:rPr>
            </w:pPr>
          </w:p>
        </w:tc>
        <w:tc>
          <w:tcPr>
            <w:tcW w:w="4536" w:type="dxa"/>
            <w:tcBorders>
              <w:top w:val="nil"/>
              <w:left w:val="nil"/>
              <w:right w:val="nil"/>
            </w:tcBorders>
          </w:tcPr>
          <w:p w14:paraId="33402727"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6. ITD</w:t>
            </w:r>
          </w:p>
        </w:tc>
        <w:tc>
          <w:tcPr>
            <w:tcW w:w="850" w:type="dxa"/>
            <w:tcBorders>
              <w:top w:val="nil"/>
              <w:left w:val="nil"/>
              <w:right w:val="nil"/>
            </w:tcBorders>
          </w:tcPr>
          <w:p w14:paraId="3F2ACBA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546.6</w:t>
            </w:r>
          </w:p>
        </w:tc>
        <w:tc>
          <w:tcPr>
            <w:tcW w:w="851" w:type="dxa"/>
            <w:tcBorders>
              <w:top w:val="nil"/>
              <w:left w:val="nil"/>
              <w:right w:val="nil"/>
            </w:tcBorders>
          </w:tcPr>
          <w:p w14:paraId="67D28566" w14:textId="77777777" w:rsidR="00EA6D10" w:rsidRPr="002B7E29" w:rsidRDefault="00EA6D10" w:rsidP="002B7E29">
            <w:pPr>
              <w:pStyle w:val="HTMLPreformatted"/>
              <w:jc w:val="both"/>
              <w:rPr>
                <w:rFonts w:ascii="Times New Roman" w:hAnsi="Times New Roman" w:cs="Times New Roman"/>
                <w:color w:val="000000"/>
                <w:sz w:val="24"/>
                <w:szCs w:val="24"/>
              </w:rPr>
            </w:pPr>
            <w:r w:rsidRPr="002B7E29">
              <w:rPr>
                <w:rFonts w:ascii="Times New Roman" w:hAnsi="Times New Roman" w:cs="Times New Roman"/>
                <w:color w:val="000000"/>
                <w:sz w:val="24"/>
                <w:szCs w:val="24"/>
              </w:rPr>
              <w:t>116.5</w:t>
            </w:r>
          </w:p>
        </w:tc>
      </w:tr>
      <w:tr w:rsidR="00EA6D10" w:rsidRPr="002B7E29" w14:paraId="0F73367D" w14:textId="77777777">
        <w:trPr>
          <w:jc w:val="center"/>
        </w:trPr>
        <w:tc>
          <w:tcPr>
            <w:tcW w:w="851" w:type="dxa"/>
            <w:tcBorders>
              <w:left w:val="nil"/>
              <w:bottom w:val="nil"/>
              <w:right w:val="nil"/>
            </w:tcBorders>
          </w:tcPr>
          <w:p w14:paraId="522A6D9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PGLS</w:t>
            </w:r>
          </w:p>
        </w:tc>
        <w:tc>
          <w:tcPr>
            <w:tcW w:w="4536" w:type="dxa"/>
            <w:tcBorders>
              <w:left w:val="nil"/>
              <w:bottom w:val="nil"/>
              <w:right w:val="nil"/>
            </w:tcBorders>
          </w:tcPr>
          <w:p w14:paraId="40BB5DB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ITD * Region</w:t>
            </w:r>
          </w:p>
        </w:tc>
        <w:tc>
          <w:tcPr>
            <w:tcW w:w="850" w:type="dxa"/>
            <w:tcBorders>
              <w:left w:val="nil"/>
              <w:bottom w:val="nil"/>
              <w:right w:val="nil"/>
            </w:tcBorders>
          </w:tcPr>
          <w:p w14:paraId="6F07658F"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rPr>
              <w:t>195.1</w:t>
            </w:r>
          </w:p>
        </w:tc>
        <w:tc>
          <w:tcPr>
            <w:tcW w:w="851" w:type="dxa"/>
            <w:tcBorders>
              <w:left w:val="nil"/>
              <w:bottom w:val="nil"/>
              <w:right w:val="nil"/>
            </w:tcBorders>
          </w:tcPr>
          <w:p w14:paraId="09D0199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w:t>
            </w:r>
          </w:p>
        </w:tc>
      </w:tr>
      <w:tr w:rsidR="00EA6D10" w:rsidRPr="002B7E29" w14:paraId="321F7A88" w14:textId="77777777">
        <w:trPr>
          <w:jc w:val="center"/>
        </w:trPr>
        <w:tc>
          <w:tcPr>
            <w:tcW w:w="851" w:type="dxa"/>
            <w:tcBorders>
              <w:top w:val="nil"/>
              <w:left w:val="nil"/>
              <w:bottom w:val="nil"/>
              <w:right w:val="nil"/>
            </w:tcBorders>
          </w:tcPr>
          <w:p w14:paraId="51FE1175" w14:textId="77777777" w:rsidR="00EA6D10" w:rsidRPr="002B7E29" w:rsidRDefault="00EA6D10" w:rsidP="002B7E29">
            <w:pPr>
              <w:jc w:val="both"/>
              <w:rPr>
                <w:rFonts w:ascii="Times New Roman" w:hAnsi="Times New Roman" w:cs="Times New Roman"/>
              </w:rPr>
            </w:pPr>
          </w:p>
        </w:tc>
        <w:tc>
          <w:tcPr>
            <w:tcW w:w="4536" w:type="dxa"/>
            <w:tcBorders>
              <w:top w:val="nil"/>
              <w:left w:val="nil"/>
              <w:bottom w:val="nil"/>
              <w:right w:val="nil"/>
            </w:tcBorders>
          </w:tcPr>
          <w:p w14:paraId="1AF08A4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ITD + Region</w:t>
            </w:r>
          </w:p>
        </w:tc>
        <w:tc>
          <w:tcPr>
            <w:tcW w:w="850" w:type="dxa"/>
            <w:tcBorders>
              <w:top w:val="nil"/>
              <w:left w:val="nil"/>
              <w:bottom w:val="nil"/>
              <w:right w:val="nil"/>
            </w:tcBorders>
          </w:tcPr>
          <w:p w14:paraId="18F47D7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215.7</w:t>
            </w:r>
          </w:p>
        </w:tc>
        <w:tc>
          <w:tcPr>
            <w:tcW w:w="851" w:type="dxa"/>
            <w:tcBorders>
              <w:top w:val="nil"/>
              <w:left w:val="nil"/>
              <w:bottom w:val="nil"/>
              <w:right w:val="nil"/>
            </w:tcBorders>
          </w:tcPr>
          <w:p w14:paraId="767CF06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20.6</w:t>
            </w:r>
          </w:p>
        </w:tc>
      </w:tr>
      <w:tr w:rsidR="00EA6D10" w:rsidRPr="002B7E29" w14:paraId="39BF0B4D" w14:textId="77777777">
        <w:trPr>
          <w:jc w:val="center"/>
        </w:trPr>
        <w:tc>
          <w:tcPr>
            <w:tcW w:w="851" w:type="dxa"/>
            <w:tcBorders>
              <w:top w:val="nil"/>
              <w:left w:val="nil"/>
              <w:right w:val="nil"/>
            </w:tcBorders>
          </w:tcPr>
          <w:p w14:paraId="7CAC8872" w14:textId="77777777" w:rsidR="00EA6D10" w:rsidRPr="002B7E29" w:rsidRDefault="00EA6D10" w:rsidP="002B7E29">
            <w:pPr>
              <w:jc w:val="both"/>
              <w:rPr>
                <w:rFonts w:ascii="Times New Roman" w:hAnsi="Times New Roman" w:cs="Times New Roman"/>
              </w:rPr>
            </w:pPr>
          </w:p>
        </w:tc>
        <w:tc>
          <w:tcPr>
            <w:tcW w:w="4536" w:type="dxa"/>
            <w:tcBorders>
              <w:top w:val="nil"/>
              <w:left w:val="nil"/>
              <w:right w:val="nil"/>
            </w:tcBorders>
          </w:tcPr>
          <w:p w14:paraId="01FB83D7"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ITD</w:t>
            </w:r>
          </w:p>
        </w:tc>
        <w:tc>
          <w:tcPr>
            <w:tcW w:w="850" w:type="dxa"/>
            <w:tcBorders>
              <w:top w:val="nil"/>
              <w:left w:val="nil"/>
              <w:right w:val="nil"/>
            </w:tcBorders>
          </w:tcPr>
          <w:p w14:paraId="28FD7D7D"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233.2</w:t>
            </w:r>
          </w:p>
        </w:tc>
        <w:tc>
          <w:tcPr>
            <w:tcW w:w="851" w:type="dxa"/>
            <w:tcBorders>
              <w:top w:val="nil"/>
              <w:left w:val="nil"/>
              <w:right w:val="nil"/>
            </w:tcBorders>
          </w:tcPr>
          <w:p w14:paraId="1FC3E89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38.1</w:t>
            </w:r>
          </w:p>
        </w:tc>
      </w:tr>
    </w:tbl>
    <w:p w14:paraId="71215B04" w14:textId="77777777" w:rsidR="00EA6D10" w:rsidRPr="009659D6" w:rsidRDefault="00EA6D10" w:rsidP="007D6D99">
      <w:pPr>
        <w:pStyle w:val="ListParagraph"/>
        <w:numPr>
          <w:ilvl w:val="0"/>
          <w:numId w:val="15"/>
          <w:numberingChange w:id="157" w:author="Dr. Vesna Gagic" w:date="2018-05-22T07:52:00Z" w:original="%1:2:3:)"/>
        </w:numPr>
        <w:spacing w:line="480" w:lineRule="auto"/>
        <w:jc w:val="both"/>
        <w:rPr>
          <w:rFonts w:ascii="Times New Roman" w:hAnsi="Times New Roman" w:cs="Times New Roman"/>
        </w:rPr>
      </w:pPr>
      <w:r>
        <w:rPr>
          <w:rFonts w:ascii="Times New Roman" w:hAnsi="Times New Roman" w:cs="Times New Roman"/>
        </w:rPr>
        <w:t>Hoverflies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4678"/>
        <w:gridCol w:w="850"/>
        <w:gridCol w:w="992"/>
      </w:tblGrid>
      <w:tr w:rsidR="00EA6D10" w:rsidRPr="002B7E29" w14:paraId="3442A1C7" w14:textId="77777777">
        <w:trPr>
          <w:jc w:val="center"/>
        </w:trPr>
        <w:tc>
          <w:tcPr>
            <w:tcW w:w="851" w:type="dxa"/>
            <w:tcBorders>
              <w:left w:val="nil"/>
              <w:right w:val="nil"/>
            </w:tcBorders>
          </w:tcPr>
          <w:p w14:paraId="27ADA4B0"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Model</w:t>
            </w:r>
          </w:p>
        </w:tc>
        <w:tc>
          <w:tcPr>
            <w:tcW w:w="4678" w:type="dxa"/>
            <w:tcBorders>
              <w:left w:val="nil"/>
              <w:right w:val="nil"/>
            </w:tcBorders>
          </w:tcPr>
          <w:p w14:paraId="4B93ADB5"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Explanatory variables</w:t>
            </w:r>
          </w:p>
        </w:tc>
        <w:tc>
          <w:tcPr>
            <w:tcW w:w="850" w:type="dxa"/>
            <w:tcBorders>
              <w:left w:val="nil"/>
              <w:right w:val="nil"/>
            </w:tcBorders>
          </w:tcPr>
          <w:p w14:paraId="7B7BD450"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AIC</w:t>
            </w:r>
          </w:p>
        </w:tc>
        <w:tc>
          <w:tcPr>
            <w:tcW w:w="992" w:type="dxa"/>
            <w:tcBorders>
              <w:left w:val="nil"/>
              <w:right w:val="nil"/>
            </w:tcBorders>
          </w:tcPr>
          <w:p w14:paraId="588CFFEA"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222222"/>
              </w:rPr>
              <w:t>Δ</w:t>
            </w:r>
          </w:p>
        </w:tc>
      </w:tr>
      <w:tr w:rsidR="00EA6D10" w:rsidRPr="002B7E29" w14:paraId="4A2A91E7" w14:textId="77777777">
        <w:trPr>
          <w:jc w:val="center"/>
        </w:trPr>
        <w:tc>
          <w:tcPr>
            <w:tcW w:w="851" w:type="dxa"/>
            <w:tcBorders>
              <w:left w:val="nil"/>
              <w:bottom w:val="nil"/>
              <w:right w:val="nil"/>
            </w:tcBorders>
          </w:tcPr>
          <w:p w14:paraId="7B452D1A"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LME</w:t>
            </w:r>
          </w:p>
        </w:tc>
        <w:tc>
          <w:tcPr>
            <w:tcW w:w="4678" w:type="dxa"/>
            <w:tcBorders>
              <w:left w:val="nil"/>
              <w:bottom w:val="nil"/>
              <w:right w:val="nil"/>
            </w:tcBorders>
          </w:tcPr>
          <w:p w14:paraId="27E0282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 ITD + Sex</w:t>
            </w:r>
          </w:p>
        </w:tc>
        <w:tc>
          <w:tcPr>
            <w:tcW w:w="850" w:type="dxa"/>
            <w:tcBorders>
              <w:left w:val="nil"/>
              <w:bottom w:val="nil"/>
              <w:right w:val="nil"/>
            </w:tcBorders>
          </w:tcPr>
          <w:p w14:paraId="5D71DED9"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color w:val="333333"/>
                <w:shd w:val="clear" w:color="auto" w:fill="FFFFFF"/>
              </w:rPr>
              <w:t>194.7</w:t>
            </w:r>
          </w:p>
        </w:tc>
        <w:tc>
          <w:tcPr>
            <w:tcW w:w="992" w:type="dxa"/>
            <w:tcBorders>
              <w:left w:val="nil"/>
              <w:bottom w:val="nil"/>
              <w:right w:val="nil"/>
            </w:tcBorders>
          </w:tcPr>
          <w:p w14:paraId="747F13E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w:t>
            </w:r>
          </w:p>
        </w:tc>
      </w:tr>
      <w:tr w:rsidR="00EA6D10" w:rsidRPr="002B7E29" w14:paraId="5D7773C4" w14:textId="77777777">
        <w:trPr>
          <w:jc w:val="center"/>
        </w:trPr>
        <w:tc>
          <w:tcPr>
            <w:tcW w:w="851" w:type="dxa"/>
            <w:tcBorders>
              <w:top w:val="nil"/>
              <w:left w:val="nil"/>
              <w:bottom w:val="nil"/>
              <w:right w:val="nil"/>
            </w:tcBorders>
          </w:tcPr>
          <w:p w14:paraId="5E2C2BCC" w14:textId="77777777" w:rsidR="00EA6D10" w:rsidRPr="002B7E29" w:rsidRDefault="00EA6D10" w:rsidP="002B7E29">
            <w:pPr>
              <w:jc w:val="both"/>
              <w:rPr>
                <w:rFonts w:ascii="Times New Roman" w:hAnsi="Times New Roman" w:cs="Times New Roman"/>
              </w:rPr>
            </w:pPr>
          </w:p>
        </w:tc>
        <w:tc>
          <w:tcPr>
            <w:tcW w:w="4678" w:type="dxa"/>
            <w:tcBorders>
              <w:top w:val="nil"/>
              <w:left w:val="nil"/>
              <w:bottom w:val="nil"/>
              <w:right w:val="nil"/>
            </w:tcBorders>
          </w:tcPr>
          <w:p w14:paraId="5F992BFD"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 ITD + Region + Sex</w:t>
            </w:r>
          </w:p>
        </w:tc>
        <w:tc>
          <w:tcPr>
            <w:tcW w:w="850" w:type="dxa"/>
            <w:tcBorders>
              <w:top w:val="nil"/>
              <w:left w:val="nil"/>
              <w:bottom w:val="nil"/>
              <w:right w:val="nil"/>
            </w:tcBorders>
          </w:tcPr>
          <w:p w14:paraId="123984EB" w14:textId="77777777" w:rsidR="00EA6D10" w:rsidRPr="002B7E29" w:rsidRDefault="00EA6D10" w:rsidP="002B7E29">
            <w:pPr>
              <w:jc w:val="both"/>
              <w:rPr>
                <w:rFonts w:ascii="Times New Roman" w:hAnsi="Times New Roman" w:cs="Times New Roman"/>
                <w:color w:val="333333"/>
                <w:shd w:val="clear" w:color="auto" w:fill="FFFFFF"/>
              </w:rPr>
            </w:pPr>
            <w:r w:rsidRPr="002B7E29">
              <w:rPr>
                <w:rFonts w:ascii="Times New Roman" w:hAnsi="Times New Roman" w:cs="Times New Roman"/>
                <w:color w:val="333333"/>
                <w:shd w:val="clear" w:color="auto" w:fill="FFFFFF"/>
              </w:rPr>
              <w:t>194.8</w:t>
            </w:r>
          </w:p>
        </w:tc>
        <w:tc>
          <w:tcPr>
            <w:tcW w:w="992" w:type="dxa"/>
            <w:tcBorders>
              <w:top w:val="nil"/>
              <w:left w:val="nil"/>
              <w:bottom w:val="nil"/>
              <w:right w:val="nil"/>
            </w:tcBorders>
          </w:tcPr>
          <w:p w14:paraId="43ACF673"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0.1</w:t>
            </w:r>
          </w:p>
        </w:tc>
      </w:tr>
      <w:tr w:rsidR="00EA6D10" w:rsidRPr="002B7E29" w14:paraId="620A8C17" w14:textId="77777777">
        <w:trPr>
          <w:jc w:val="center"/>
        </w:trPr>
        <w:tc>
          <w:tcPr>
            <w:tcW w:w="851" w:type="dxa"/>
            <w:tcBorders>
              <w:top w:val="nil"/>
              <w:left w:val="nil"/>
              <w:bottom w:val="nil"/>
              <w:right w:val="nil"/>
            </w:tcBorders>
          </w:tcPr>
          <w:p w14:paraId="4AA105D0" w14:textId="77777777" w:rsidR="00EA6D10" w:rsidRPr="002B7E29" w:rsidRDefault="00EA6D10" w:rsidP="002B7E29">
            <w:pPr>
              <w:jc w:val="both"/>
              <w:rPr>
                <w:rFonts w:ascii="Times New Roman" w:hAnsi="Times New Roman" w:cs="Times New Roman"/>
              </w:rPr>
            </w:pPr>
          </w:p>
        </w:tc>
        <w:tc>
          <w:tcPr>
            <w:tcW w:w="4678" w:type="dxa"/>
            <w:tcBorders>
              <w:top w:val="nil"/>
              <w:left w:val="nil"/>
              <w:bottom w:val="nil"/>
              <w:right w:val="nil"/>
            </w:tcBorders>
          </w:tcPr>
          <w:p w14:paraId="1E68CDB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3. ITD + Region + Sex + Subfamily</w:t>
            </w:r>
          </w:p>
        </w:tc>
        <w:tc>
          <w:tcPr>
            <w:tcW w:w="850" w:type="dxa"/>
            <w:tcBorders>
              <w:top w:val="nil"/>
              <w:left w:val="nil"/>
              <w:bottom w:val="nil"/>
              <w:right w:val="nil"/>
            </w:tcBorders>
          </w:tcPr>
          <w:p w14:paraId="35A88E18" w14:textId="77777777" w:rsidR="00EA6D10" w:rsidRPr="002B7E29" w:rsidRDefault="00EA6D10" w:rsidP="002B7E29">
            <w:pPr>
              <w:jc w:val="both"/>
              <w:rPr>
                <w:rFonts w:ascii="Times New Roman" w:hAnsi="Times New Roman" w:cs="Times New Roman"/>
                <w:color w:val="333333"/>
                <w:shd w:val="clear" w:color="auto" w:fill="FFFFFF"/>
              </w:rPr>
            </w:pPr>
            <w:r w:rsidRPr="002B7E29">
              <w:rPr>
                <w:rFonts w:ascii="Times New Roman" w:hAnsi="Times New Roman" w:cs="Times New Roman"/>
                <w:color w:val="333333"/>
                <w:shd w:val="clear" w:color="auto" w:fill="FFFFFF"/>
              </w:rPr>
              <w:t>195.2</w:t>
            </w:r>
          </w:p>
        </w:tc>
        <w:tc>
          <w:tcPr>
            <w:tcW w:w="992" w:type="dxa"/>
            <w:tcBorders>
              <w:top w:val="nil"/>
              <w:left w:val="nil"/>
              <w:bottom w:val="nil"/>
              <w:right w:val="nil"/>
            </w:tcBorders>
          </w:tcPr>
          <w:p w14:paraId="1E5FF36E"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0.5</w:t>
            </w:r>
          </w:p>
        </w:tc>
      </w:tr>
      <w:tr w:rsidR="00EA6D10" w:rsidRPr="002B7E29" w14:paraId="7B9762A6" w14:textId="77777777">
        <w:trPr>
          <w:jc w:val="center"/>
        </w:trPr>
        <w:tc>
          <w:tcPr>
            <w:tcW w:w="851" w:type="dxa"/>
            <w:tcBorders>
              <w:top w:val="nil"/>
              <w:left w:val="nil"/>
              <w:bottom w:val="nil"/>
              <w:right w:val="nil"/>
            </w:tcBorders>
          </w:tcPr>
          <w:p w14:paraId="49AD32FC" w14:textId="77777777" w:rsidR="00EA6D10" w:rsidRPr="002B7E29" w:rsidRDefault="00EA6D10" w:rsidP="002B7E29">
            <w:pPr>
              <w:jc w:val="both"/>
              <w:rPr>
                <w:rFonts w:ascii="Times New Roman" w:hAnsi="Times New Roman" w:cs="Times New Roman"/>
              </w:rPr>
            </w:pPr>
          </w:p>
        </w:tc>
        <w:tc>
          <w:tcPr>
            <w:tcW w:w="4678" w:type="dxa"/>
            <w:tcBorders>
              <w:top w:val="nil"/>
              <w:left w:val="nil"/>
              <w:bottom w:val="nil"/>
              <w:right w:val="nil"/>
            </w:tcBorders>
          </w:tcPr>
          <w:p w14:paraId="1489C537"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4. ITD + Sex + Subfamily</w:t>
            </w:r>
          </w:p>
        </w:tc>
        <w:tc>
          <w:tcPr>
            <w:tcW w:w="850" w:type="dxa"/>
            <w:tcBorders>
              <w:top w:val="nil"/>
              <w:left w:val="nil"/>
              <w:bottom w:val="nil"/>
              <w:right w:val="nil"/>
            </w:tcBorders>
          </w:tcPr>
          <w:p w14:paraId="045F9664"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195.3</w:t>
            </w:r>
          </w:p>
        </w:tc>
        <w:tc>
          <w:tcPr>
            <w:tcW w:w="992" w:type="dxa"/>
            <w:tcBorders>
              <w:top w:val="nil"/>
              <w:left w:val="nil"/>
              <w:bottom w:val="nil"/>
              <w:right w:val="nil"/>
            </w:tcBorders>
          </w:tcPr>
          <w:p w14:paraId="621931C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0.6</w:t>
            </w:r>
          </w:p>
        </w:tc>
      </w:tr>
      <w:tr w:rsidR="00EA6D10" w:rsidRPr="002B7E29" w14:paraId="19B0B3D9" w14:textId="77777777">
        <w:trPr>
          <w:jc w:val="center"/>
        </w:trPr>
        <w:tc>
          <w:tcPr>
            <w:tcW w:w="851" w:type="dxa"/>
            <w:tcBorders>
              <w:top w:val="nil"/>
              <w:left w:val="nil"/>
              <w:bottom w:val="nil"/>
              <w:right w:val="nil"/>
            </w:tcBorders>
          </w:tcPr>
          <w:p w14:paraId="79B085D1" w14:textId="77777777" w:rsidR="00EA6D10" w:rsidRPr="002B7E29" w:rsidRDefault="00EA6D10" w:rsidP="002B7E29">
            <w:pPr>
              <w:jc w:val="both"/>
              <w:rPr>
                <w:rFonts w:ascii="Times New Roman" w:hAnsi="Times New Roman" w:cs="Times New Roman"/>
              </w:rPr>
            </w:pPr>
          </w:p>
        </w:tc>
        <w:tc>
          <w:tcPr>
            <w:tcW w:w="4678" w:type="dxa"/>
            <w:tcBorders>
              <w:top w:val="nil"/>
              <w:left w:val="nil"/>
              <w:bottom w:val="nil"/>
              <w:right w:val="nil"/>
            </w:tcBorders>
          </w:tcPr>
          <w:p w14:paraId="040AAB8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5. ITD * Sex</w:t>
            </w:r>
          </w:p>
        </w:tc>
        <w:tc>
          <w:tcPr>
            <w:tcW w:w="850" w:type="dxa"/>
            <w:tcBorders>
              <w:top w:val="nil"/>
              <w:left w:val="nil"/>
              <w:bottom w:val="nil"/>
              <w:right w:val="nil"/>
            </w:tcBorders>
          </w:tcPr>
          <w:p w14:paraId="2862EC41" w14:textId="77777777" w:rsidR="00EA6D10" w:rsidRPr="002B7E29" w:rsidRDefault="00EA6D10" w:rsidP="002B7E29">
            <w:pPr>
              <w:jc w:val="both"/>
              <w:rPr>
                <w:rFonts w:ascii="Times New Roman" w:hAnsi="Times New Roman" w:cs="Times New Roman"/>
                <w:color w:val="333333"/>
                <w:shd w:val="clear" w:color="auto" w:fill="FFFFFF"/>
              </w:rPr>
            </w:pPr>
            <w:r w:rsidRPr="002B7E29">
              <w:rPr>
                <w:rFonts w:ascii="Times New Roman" w:hAnsi="Times New Roman" w:cs="Times New Roman"/>
                <w:color w:val="333333"/>
                <w:shd w:val="clear" w:color="auto" w:fill="FFFFFF"/>
              </w:rPr>
              <w:t>195.4</w:t>
            </w:r>
          </w:p>
        </w:tc>
        <w:tc>
          <w:tcPr>
            <w:tcW w:w="992" w:type="dxa"/>
            <w:tcBorders>
              <w:top w:val="nil"/>
              <w:left w:val="nil"/>
              <w:bottom w:val="nil"/>
              <w:right w:val="nil"/>
            </w:tcBorders>
          </w:tcPr>
          <w:p w14:paraId="760E3268" w14:textId="77777777" w:rsidR="00EA6D10" w:rsidRPr="002B7E29" w:rsidRDefault="00EA6D10" w:rsidP="002B7E29">
            <w:pPr>
              <w:jc w:val="both"/>
              <w:rPr>
                <w:rFonts w:ascii="Times New Roman" w:hAnsi="Times New Roman" w:cs="Times New Roman"/>
                <w:color w:val="333333"/>
                <w:shd w:val="clear" w:color="auto" w:fill="FFFFFF"/>
              </w:rPr>
            </w:pPr>
            <w:r w:rsidRPr="002B7E29">
              <w:rPr>
                <w:rFonts w:ascii="Times New Roman" w:hAnsi="Times New Roman" w:cs="Times New Roman"/>
                <w:color w:val="333333"/>
                <w:shd w:val="clear" w:color="auto" w:fill="FFFFFF"/>
              </w:rPr>
              <w:t>0.7</w:t>
            </w:r>
          </w:p>
        </w:tc>
      </w:tr>
      <w:tr w:rsidR="00EA6D10" w:rsidRPr="002B7E29" w14:paraId="222D41D4" w14:textId="77777777">
        <w:trPr>
          <w:jc w:val="center"/>
        </w:trPr>
        <w:tc>
          <w:tcPr>
            <w:tcW w:w="851" w:type="dxa"/>
            <w:tcBorders>
              <w:top w:val="nil"/>
              <w:left w:val="nil"/>
              <w:bottom w:val="nil"/>
              <w:right w:val="nil"/>
            </w:tcBorders>
          </w:tcPr>
          <w:p w14:paraId="2AF04D3F" w14:textId="77777777" w:rsidR="00EA6D10" w:rsidRPr="002B7E29" w:rsidRDefault="00EA6D10" w:rsidP="002B7E29">
            <w:pPr>
              <w:jc w:val="both"/>
              <w:rPr>
                <w:rFonts w:ascii="Times New Roman" w:hAnsi="Times New Roman" w:cs="Times New Roman"/>
              </w:rPr>
            </w:pPr>
          </w:p>
        </w:tc>
        <w:tc>
          <w:tcPr>
            <w:tcW w:w="4678" w:type="dxa"/>
            <w:tcBorders>
              <w:top w:val="nil"/>
              <w:left w:val="nil"/>
              <w:bottom w:val="nil"/>
              <w:right w:val="nil"/>
            </w:tcBorders>
          </w:tcPr>
          <w:p w14:paraId="5FD0335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6. ITD * Sex + Region</w:t>
            </w:r>
          </w:p>
        </w:tc>
        <w:tc>
          <w:tcPr>
            <w:tcW w:w="850" w:type="dxa"/>
            <w:tcBorders>
              <w:top w:val="nil"/>
              <w:left w:val="nil"/>
              <w:bottom w:val="nil"/>
              <w:right w:val="nil"/>
            </w:tcBorders>
          </w:tcPr>
          <w:p w14:paraId="514D849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195.5</w:t>
            </w:r>
          </w:p>
        </w:tc>
        <w:tc>
          <w:tcPr>
            <w:tcW w:w="992" w:type="dxa"/>
            <w:tcBorders>
              <w:top w:val="nil"/>
              <w:left w:val="nil"/>
              <w:bottom w:val="nil"/>
              <w:right w:val="nil"/>
            </w:tcBorders>
          </w:tcPr>
          <w:p w14:paraId="25E375D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color w:val="333333"/>
                <w:shd w:val="clear" w:color="auto" w:fill="FFFFFF"/>
              </w:rPr>
              <w:t>0.8</w:t>
            </w:r>
          </w:p>
        </w:tc>
      </w:tr>
      <w:tr w:rsidR="00EA6D10" w:rsidRPr="002B7E29" w14:paraId="235BB6AE" w14:textId="77777777">
        <w:trPr>
          <w:jc w:val="center"/>
        </w:trPr>
        <w:tc>
          <w:tcPr>
            <w:tcW w:w="851" w:type="dxa"/>
            <w:tcBorders>
              <w:top w:val="nil"/>
              <w:left w:val="nil"/>
              <w:bottom w:val="nil"/>
              <w:right w:val="nil"/>
            </w:tcBorders>
          </w:tcPr>
          <w:p w14:paraId="3D4331BD" w14:textId="77777777" w:rsidR="00EA6D10" w:rsidRPr="002B7E29" w:rsidRDefault="00EA6D10" w:rsidP="002B7E29">
            <w:pPr>
              <w:jc w:val="both"/>
              <w:rPr>
                <w:rFonts w:ascii="Times New Roman" w:hAnsi="Times New Roman" w:cs="Times New Roman"/>
              </w:rPr>
            </w:pPr>
          </w:p>
        </w:tc>
        <w:tc>
          <w:tcPr>
            <w:tcW w:w="4678" w:type="dxa"/>
            <w:tcBorders>
              <w:top w:val="nil"/>
              <w:left w:val="nil"/>
              <w:bottom w:val="nil"/>
              <w:right w:val="nil"/>
            </w:tcBorders>
          </w:tcPr>
          <w:p w14:paraId="55D803B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7. ITD + Subfamily</w:t>
            </w:r>
          </w:p>
        </w:tc>
        <w:tc>
          <w:tcPr>
            <w:tcW w:w="850" w:type="dxa"/>
            <w:tcBorders>
              <w:top w:val="nil"/>
              <w:left w:val="nil"/>
              <w:bottom w:val="nil"/>
              <w:right w:val="nil"/>
            </w:tcBorders>
          </w:tcPr>
          <w:p w14:paraId="5B126395"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199.6</w:t>
            </w:r>
          </w:p>
        </w:tc>
        <w:tc>
          <w:tcPr>
            <w:tcW w:w="992" w:type="dxa"/>
            <w:tcBorders>
              <w:top w:val="nil"/>
              <w:left w:val="nil"/>
              <w:bottom w:val="nil"/>
              <w:right w:val="nil"/>
            </w:tcBorders>
          </w:tcPr>
          <w:p w14:paraId="6B833380" w14:textId="77777777" w:rsidR="00EA6D10" w:rsidRPr="002B7E29" w:rsidRDefault="00EA6D10" w:rsidP="002B7E29">
            <w:pPr>
              <w:pStyle w:val="HTMLPreformatted"/>
              <w:jc w:val="both"/>
              <w:rPr>
                <w:rFonts w:ascii="Times New Roman" w:hAnsi="Times New Roman" w:cs="Times New Roman"/>
                <w:color w:val="000000"/>
                <w:sz w:val="24"/>
                <w:szCs w:val="24"/>
              </w:rPr>
            </w:pPr>
            <w:r w:rsidRPr="002B7E29">
              <w:rPr>
                <w:rFonts w:ascii="Times New Roman" w:hAnsi="Times New Roman" w:cs="Times New Roman"/>
                <w:color w:val="000000"/>
                <w:sz w:val="24"/>
                <w:szCs w:val="24"/>
              </w:rPr>
              <w:t>4.9</w:t>
            </w:r>
          </w:p>
        </w:tc>
      </w:tr>
      <w:tr w:rsidR="00EA6D10" w:rsidRPr="002B7E29" w14:paraId="543FA24C" w14:textId="77777777">
        <w:trPr>
          <w:jc w:val="center"/>
        </w:trPr>
        <w:tc>
          <w:tcPr>
            <w:tcW w:w="851" w:type="dxa"/>
            <w:tcBorders>
              <w:top w:val="nil"/>
              <w:left w:val="nil"/>
              <w:right w:val="nil"/>
            </w:tcBorders>
          </w:tcPr>
          <w:p w14:paraId="107BEA62" w14:textId="77777777" w:rsidR="00EA6D10" w:rsidRPr="002B7E29" w:rsidRDefault="00EA6D10" w:rsidP="002B7E29">
            <w:pPr>
              <w:jc w:val="both"/>
              <w:rPr>
                <w:rFonts w:ascii="Times New Roman" w:hAnsi="Times New Roman" w:cs="Times New Roman"/>
              </w:rPr>
            </w:pPr>
          </w:p>
        </w:tc>
        <w:tc>
          <w:tcPr>
            <w:tcW w:w="4678" w:type="dxa"/>
            <w:tcBorders>
              <w:top w:val="nil"/>
              <w:left w:val="nil"/>
              <w:right w:val="nil"/>
            </w:tcBorders>
          </w:tcPr>
          <w:p w14:paraId="7CDB7BC7"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8. ITD</w:t>
            </w:r>
          </w:p>
        </w:tc>
        <w:tc>
          <w:tcPr>
            <w:tcW w:w="850" w:type="dxa"/>
            <w:tcBorders>
              <w:top w:val="nil"/>
              <w:left w:val="nil"/>
              <w:right w:val="nil"/>
            </w:tcBorders>
          </w:tcPr>
          <w:p w14:paraId="0B287AC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199.6</w:t>
            </w:r>
          </w:p>
        </w:tc>
        <w:tc>
          <w:tcPr>
            <w:tcW w:w="992" w:type="dxa"/>
            <w:tcBorders>
              <w:top w:val="nil"/>
              <w:left w:val="nil"/>
              <w:right w:val="nil"/>
            </w:tcBorders>
          </w:tcPr>
          <w:p w14:paraId="2AFA0286" w14:textId="77777777" w:rsidR="00EA6D10" w:rsidRPr="002B7E29" w:rsidRDefault="00EA6D10" w:rsidP="002B7E29">
            <w:pPr>
              <w:pStyle w:val="HTMLPreformatted"/>
              <w:jc w:val="both"/>
              <w:rPr>
                <w:rFonts w:ascii="Times New Roman" w:hAnsi="Times New Roman" w:cs="Times New Roman"/>
                <w:color w:val="000000"/>
                <w:sz w:val="24"/>
                <w:szCs w:val="24"/>
              </w:rPr>
            </w:pPr>
            <w:r w:rsidRPr="002B7E29">
              <w:rPr>
                <w:rFonts w:ascii="Times New Roman" w:hAnsi="Times New Roman" w:cs="Times New Roman"/>
                <w:color w:val="000000"/>
                <w:sz w:val="24"/>
                <w:szCs w:val="24"/>
              </w:rPr>
              <w:t>4.9</w:t>
            </w:r>
          </w:p>
        </w:tc>
      </w:tr>
    </w:tbl>
    <w:p w14:paraId="284232B9" w14:textId="77777777" w:rsidR="00EA6D10" w:rsidRPr="009C7B85" w:rsidRDefault="00EA6D10" w:rsidP="007D6D99">
      <w:pPr>
        <w:spacing w:line="480" w:lineRule="auto"/>
        <w:jc w:val="both"/>
        <w:rPr>
          <w:rFonts w:ascii="Times New Roman" w:hAnsi="Times New Roman" w:cs="Times New Roman"/>
        </w:rPr>
      </w:pPr>
      <w:r w:rsidRPr="009C7B85">
        <w:rPr>
          <w:rFonts w:ascii="Times New Roman" w:hAnsi="Times New Roman" w:cs="Times New Roman"/>
        </w:rPr>
        <w:br w:type="page"/>
      </w:r>
    </w:p>
    <w:p w14:paraId="0EA0B961" w14:textId="77777777" w:rsidR="00EA6D10" w:rsidRDefault="00EA6D10" w:rsidP="007D6D99">
      <w:pPr>
        <w:spacing w:line="480" w:lineRule="auto"/>
        <w:jc w:val="both"/>
        <w:rPr>
          <w:rFonts w:ascii="Times New Roman" w:hAnsi="Times New Roman" w:cs="Times New Roman"/>
        </w:rPr>
      </w:pPr>
      <w:commentRangeStart w:id="158"/>
      <w:r w:rsidRPr="009C7B85">
        <w:rPr>
          <w:rFonts w:ascii="Times New Roman" w:hAnsi="Times New Roman" w:cs="Times New Roman"/>
        </w:rPr>
        <w:t xml:space="preserve">Table </w:t>
      </w:r>
      <w:r>
        <w:rPr>
          <w:rFonts w:ascii="Times New Roman" w:hAnsi="Times New Roman" w:cs="Times New Roman"/>
        </w:rPr>
        <w:t>2</w:t>
      </w:r>
      <w:commentRangeEnd w:id="158"/>
      <w:r>
        <w:rPr>
          <w:rStyle w:val="CommentReference"/>
        </w:rPr>
        <w:commentReference w:id="158"/>
      </w:r>
      <w:r w:rsidRPr="009C7B85">
        <w:rPr>
          <w:rFonts w:ascii="Times New Roman" w:hAnsi="Times New Roman" w:cs="Times New Roman"/>
        </w:rPr>
        <w:t xml:space="preserve">. Full k-fold cross validation results. MSE: Mean standard error, RMSE: Root mean square error, </w:t>
      </w:r>
      <w:r w:rsidRPr="009C7B85">
        <w:rPr>
          <w:rFonts w:ascii="Times New Roman" w:hAnsi="Times New Roman" w:cs="Times New Roman"/>
          <w:i/>
          <w:iCs/>
        </w:rPr>
        <w:t>R</w:t>
      </w:r>
      <w:r w:rsidRPr="009C7B85">
        <w:rPr>
          <w:rFonts w:ascii="Times New Roman" w:hAnsi="Times New Roman" w:cs="Times New Roman"/>
          <w:i/>
          <w:iCs/>
          <w:vertAlign w:val="superscript"/>
        </w:rPr>
        <w:t>2</w:t>
      </w:r>
      <w:r>
        <w:rPr>
          <w:rFonts w:ascii="Times New Roman" w:hAnsi="Times New Roman" w:cs="Times New Roman"/>
        </w:rPr>
        <w:t xml:space="preserve">: Cross-validated </w:t>
      </w:r>
      <w:r w:rsidRPr="00196184">
        <w:rPr>
          <w:rFonts w:ascii="Times New Roman" w:hAnsi="Times New Roman" w:cs="Times New Roman"/>
          <w:i/>
          <w:iCs/>
        </w:rPr>
        <w:t>R</w:t>
      </w:r>
      <w:r w:rsidRPr="00196184">
        <w:rPr>
          <w:rFonts w:ascii="Times New Roman" w:hAnsi="Times New Roman" w:cs="Times New Roman"/>
          <w:i/>
          <w:iCs/>
          <w:vertAlign w:val="superscript"/>
        </w:rPr>
        <w:t>2</w:t>
      </w:r>
      <w:r>
        <w:rPr>
          <w:rFonts w:ascii="Times New Roman" w:hAnsi="Times New Roman" w:cs="Times New Roman"/>
        </w:rPr>
        <w:t xml:space="preserve"> and</w:t>
      </w:r>
      <w:r w:rsidRPr="009C7B85">
        <w:rPr>
          <w:rFonts w:ascii="Times New Roman" w:hAnsi="Times New Roman" w:cs="Times New Roman"/>
        </w:rPr>
        <w:t xml:space="preserve"> AI</w:t>
      </w:r>
      <w:r>
        <w:rPr>
          <w:rFonts w:ascii="Times New Roman" w:hAnsi="Times New Roman" w:cs="Times New Roman"/>
        </w:rPr>
        <w:t>C: Akaike Information Criterion</w:t>
      </w:r>
      <w:r w:rsidRPr="009C7B85">
        <w:rPr>
          <w:rFonts w:ascii="Times New Roman" w:hAnsi="Times New Roman" w:cs="Times New Roman"/>
        </w:rPr>
        <w:t xml:space="preserve">. Values are the </w:t>
      </w:r>
      <w:r>
        <w:rPr>
          <w:rFonts w:ascii="Times New Roman" w:hAnsi="Times New Roman" w:cs="Times New Roman"/>
        </w:rPr>
        <w:t>mean</w:t>
      </w:r>
      <w:r w:rsidRPr="009C7B85">
        <w:rPr>
          <w:rFonts w:ascii="Times New Roman" w:hAnsi="Times New Roman" w:cs="Times New Roman"/>
        </w:rPr>
        <w:t xml:space="preserve"> across five folds.</w:t>
      </w:r>
    </w:p>
    <w:p w14:paraId="46F46D5E" w14:textId="77777777" w:rsidR="00EA6D10" w:rsidRPr="009659D6" w:rsidRDefault="00EA6D10" w:rsidP="007D6D99">
      <w:pPr>
        <w:pStyle w:val="ListParagraph"/>
        <w:numPr>
          <w:ilvl w:val="0"/>
          <w:numId w:val="16"/>
          <w:numberingChange w:id="159" w:author="Dr. Vesna Gagic" w:date="2018-05-22T07:52:00Z" w:original="%1:1:3:)"/>
        </w:numPr>
        <w:spacing w:line="480" w:lineRule="auto"/>
        <w:jc w:val="both"/>
        <w:rPr>
          <w:rFonts w:ascii="Times New Roman" w:hAnsi="Times New Roman" w:cs="Times New Roman"/>
        </w:rPr>
      </w:pPr>
      <w:r>
        <w:rPr>
          <w:rFonts w:ascii="Times New Roman" w:hAnsi="Times New Roman" w:cs="Times New Roman"/>
        </w:rPr>
        <w:t>Bees</w:t>
      </w:r>
    </w:p>
    <w:tbl>
      <w:tblPr>
        <w:tblW w:w="9016" w:type="dxa"/>
        <w:jc w:val="center"/>
        <w:tblLook w:val="00A0" w:firstRow="1" w:lastRow="0" w:firstColumn="1" w:lastColumn="0" w:noHBand="0" w:noVBand="0"/>
      </w:tblPr>
      <w:tblGrid>
        <w:gridCol w:w="803"/>
        <w:gridCol w:w="190"/>
        <w:gridCol w:w="4394"/>
        <w:gridCol w:w="1250"/>
        <w:gridCol w:w="1250"/>
        <w:gridCol w:w="1129"/>
      </w:tblGrid>
      <w:tr w:rsidR="00EA6D10" w:rsidRPr="002B7E29" w14:paraId="18031DF1" w14:textId="77777777">
        <w:trPr>
          <w:trHeight w:val="320"/>
          <w:jc w:val="center"/>
        </w:trPr>
        <w:tc>
          <w:tcPr>
            <w:tcW w:w="993" w:type="dxa"/>
            <w:gridSpan w:val="2"/>
            <w:tcBorders>
              <w:top w:val="single" w:sz="4" w:space="0" w:color="auto"/>
              <w:left w:val="nil"/>
              <w:bottom w:val="single" w:sz="4" w:space="0" w:color="auto"/>
              <w:right w:val="nil"/>
            </w:tcBorders>
          </w:tcPr>
          <w:p w14:paraId="2A1492A8" w14:textId="77777777" w:rsidR="00EA6D10" w:rsidRPr="002B7E29" w:rsidRDefault="00EA6D10" w:rsidP="00556903">
            <w:pPr>
              <w:spacing w:line="480" w:lineRule="auto"/>
              <w:jc w:val="both"/>
              <w:rPr>
                <w:rFonts w:ascii="Times New Roman" w:hAnsi="Times New Roman" w:cs="Times New Roman"/>
              </w:rPr>
            </w:pPr>
            <w:r w:rsidRPr="002B7E29">
              <w:rPr>
                <w:rFonts w:ascii="Times New Roman" w:hAnsi="Times New Roman" w:cs="Times New Roman"/>
              </w:rPr>
              <w:t>Model</w:t>
            </w:r>
          </w:p>
        </w:tc>
        <w:tc>
          <w:tcPr>
            <w:tcW w:w="4394" w:type="dxa"/>
            <w:tcBorders>
              <w:top w:val="single" w:sz="4" w:space="0" w:color="auto"/>
              <w:left w:val="nil"/>
              <w:bottom w:val="single" w:sz="4" w:space="0" w:color="auto"/>
              <w:right w:val="nil"/>
            </w:tcBorders>
            <w:noWrap/>
            <w:vAlign w:val="bottom"/>
          </w:tcPr>
          <w:p w14:paraId="724AF2E5" w14:textId="77777777" w:rsidR="00EA6D10" w:rsidRPr="009C7B85" w:rsidRDefault="00EA6D10" w:rsidP="00556903">
            <w:pPr>
              <w:spacing w:line="480" w:lineRule="auto"/>
              <w:jc w:val="both"/>
              <w:rPr>
                <w:rFonts w:ascii="Times New Roman" w:hAnsi="Times New Roman" w:cs="Times New Roman"/>
                <w:color w:val="000000"/>
                <w:lang w:val="en-AU"/>
              </w:rPr>
            </w:pPr>
            <w:r>
              <w:rPr>
                <w:rFonts w:ascii="Times New Roman" w:hAnsi="Times New Roman" w:cs="Times New Roman"/>
                <w:color w:val="000000"/>
                <w:lang w:val="en-AU"/>
              </w:rPr>
              <w:t>Explanatory variables</w:t>
            </w:r>
          </w:p>
        </w:tc>
        <w:tc>
          <w:tcPr>
            <w:tcW w:w="1250" w:type="dxa"/>
            <w:tcBorders>
              <w:top w:val="single" w:sz="4" w:space="0" w:color="auto"/>
              <w:left w:val="nil"/>
              <w:bottom w:val="single" w:sz="4" w:space="0" w:color="auto"/>
              <w:right w:val="nil"/>
            </w:tcBorders>
            <w:noWrap/>
            <w:vAlign w:val="bottom"/>
          </w:tcPr>
          <w:p w14:paraId="4055406A" w14:textId="77777777" w:rsidR="00EA6D10" w:rsidRPr="009C7B85" w:rsidRDefault="00EA6D10" w:rsidP="00556903">
            <w:pPr>
              <w:spacing w:line="480" w:lineRule="auto"/>
              <w:jc w:val="both"/>
              <w:rPr>
                <w:rFonts w:ascii="Times New Roman" w:hAnsi="Times New Roman" w:cs="Times New Roman"/>
                <w:color w:val="000000"/>
                <w:lang w:val="en-AU"/>
              </w:rPr>
            </w:pPr>
            <w:r w:rsidRPr="009C7B85">
              <w:rPr>
                <w:rFonts w:ascii="Times New Roman" w:hAnsi="Times New Roman" w:cs="Times New Roman"/>
                <w:color w:val="000000"/>
                <w:lang w:val="en-AU"/>
              </w:rPr>
              <w:t>RMSE</w:t>
            </w:r>
          </w:p>
        </w:tc>
        <w:tc>
          <w:tcPr>
            <w:tcW w:w="1250" w:type="dxa"/>
            <w:tcBorders>
              <w:top w:val="single" w:sz="4" w:space="0" w:color="auto"/>
              <w:left w:val="nil"/>
              <w:bottom w:val="single" w:sz="4" w:space="0" w:color="auto"/>
              <w:right w:val="nil"/>
            </w:tcBorders>
            <w:noWrap/>
            <w:vAlign w:val="bottom"/>
          </w:tcPr>
          <w:p w14:paraId="2194FADA" w14:textId="77777777" w:rsidR="00EA6D10" w:rsidRPr="008469B3" w:rsidRDefault="00EA6D10" w:rsidP="00556903">
            <w:pPr>
              <w:spacing w:line="480" w:lineRule="auto"/>
              <w:jc w:val="both"/>
              <w:rPr>
                <w:rFonts w:ascii="Times New Roman" w:hAnsi="Times New Roman" w:cs="Times New Roman"/>
                <w:i/>
                <w:iCs/>
                <w:color w:val="000000"/>
                <w:lang w:val="en-AU"/>
              </w:rPr>
            </w:pPr>
            <w:r w:rsidRPr="008469B3">
              <w:rPr>
                <w:rFonts w:ascii="Times New Roman" w:hAnsi="Times New Roman" w:cs="Times New Roman"/>
                <w:i/>
                <w:iCs/>
                <w:color w:val="000000"/>
                <w:lang w:val="en-AU"/>
              </w:rPr>
              <w:t>R</w:t>
            </w:r>
            <w:r w:rsidRPr="008469B3">
              <w:rPr>
                <w:rFonts w:ascii="Times New Roman" w:hAnsi="Times New Roman" w:cs="Times New Roman"/>
                <w:i/>
                <w:iCs/>
                <w:color w:val="000000"/>
                <w:vertAlign w:val="superscript"/>
                <w:lang w:val="en-AU"/>
              </w:rPr>
              <w:t>2</w:t>
            </w:r>
          </w:p>
        </w:tc>
        <w:tc>
          <w:tcPr>
            <w:tcW w:w="1129" w:type="dxa"/>
            <w:tcBorders>
              <w:top w:val="single" w:sz="4" w:space="0" w:color="auto"/>
              <w:left w:val="nil"/>
              <w:bottom w:val="single" w:sz="4" w:space="0" w:color="auto"/>
              <w:right w:val="nil"/>
            </w:tcBorders>
            <w:noWrap/>
            <w:vAlign w:val="bottom"/>
          </w:tcPr>
          <w:p w14:paraId="6B683697" w14:textId="77777777" w:rsidR="00EA6D10" w:rsidRPr="009C7B85" w:rsidRDefault="00EA6D10" w:rsidP="00556903">
            <w:pPr>
              <w:spacing w:line="480" w:lineRule="auto"/>
              <w:jc w:val="both"/>
              <w:rPr>
                <w:rFonts w:ascii="Times New Roman" w:hAnsi="Times New Roman" w:cs="Times New Roman"/>
                <w:color w:val="000000"/>
                <w:lang w:val="en-AU"/>
              </w:rPr>
            </w:pPr>
            <w:r>
              <w:rPr>
                <w:rFonts w:ascii="Times New Roman" w:hAnsi="Times New Roman" w:cs="Times New Roman"/>
                <w:color w:val="000000"/>
                <w:lang w:val="en-AU"/>
              </w:rPr>
              <w:t>A</w:t>
            </w:r>
            <w:r w:rsidRPr="009C7B85">
              <w:rPr>
                <w:rFonts w:ascii="Times New Roman" w:hAnsi="Times New Roman" w:cs="Times New Roman"/>
                <w:color w:val="000000"/>
                <w:lang w:val="en-AU"/>
              </w:rPr>
              <w:t>IC</w:t>
            </w:r>
          </w:p>
        </w:tc>
      </w:tr>
      <w:tr w:rsidR="00EA6D10" w:rsidRPr="002B7E29" w14:paraId="24BDDF6C" w14:textId="77777777">
        <w:trPr>
          <w:trHeight w:val="320"/>
          <w:jc w:val="center"/>
        </w:trPr>
        <w:tc>
          <w:tcPr>
            <w:tcW w:w="803" w:type="dxa"/>
            <w:tcBorders>
              <w:top w:val="nil"/>
              <w:left w:val="nil"/>
              <w:bottom w:val="nil"/>
              <w:right w:val="nil"/>
            </w:tcBorders>
          </w:tcPr>
          <w:p w14:paraId="4AA06D5C" w14:textId="77777777" w:rsidR="00EA6D10" w:rsidRPr="009C7B85" w:rsidRDefault="00EA6D10" w:rsidP="00556903">
            <w:pPr>
              <w:jc w:val="both"/>
              <w:rPr>
                <w:rFonts w:ascii="Times New Roman" w:hAnsi="Times New Roman" w:cs="Times New Roman"/>
                <w:color w:val="000000"/>
                <w:lang w:val="en-AU"/>
              </w:rPr>
            </w:pPr>
            <w:r w:rsidRPr="002B7E29">
              <w:rPr>
                <w:rFonts w:ascii="Times New Roman" w:hAnsi="Times New Roman" w:cs="Times New Roman"/>
              </w:rPr>
              <w:t>LME</w:t>
            </w:r>
          </w:p>
        </w:tc>
        <w:tc>
          <w:tcPr>
            <w:tcW w:w="4584" w:type="dxa"/>
            <w:gridSpan w:val="2"/>
            <w:tcBorders>
              <w:top w:val="single" w:sz="4" w:space="0" w:color="auto"/>
              <w:left w:val="nil"/>
              <w:bottom w:val="nil"/>
              <w:right w:val="nil"/>
            </w:tcBorders>
            <w:noWrap/>
            <w:vAlign w:val="bottom"/>
          </w:tcPr>
          <w:p w14:paraId="07902EDA" w14:textId="77777777" w:rsidR="00EA6D10" w:rsidRPr="008469B3" w:rsidRDefault="00EA6D10" w:rsidP="00556903">
            <w:pPr>
              <w:jc w:val="both"/>
              <w:rPr>
                <w:rFonts w:ascii="Times New Roman" w:hAnsi="Times New Roman" w:cs="Times New Roman"/>
                <w:color w:val="000000"/>
                <w:lang w:val="en-AU"/>
              </w:rPr>
            </w:pPr>
            <w:r w:rsidRPr="002B7E29">
              <w:rPr>
                <w:rFonts w:ascii="Times New Roman" w:hAnsi="Times New Roman" w:cs="Times New Roman"/>
              </w:rPr>
              <w:t>1. ITD * Family + ITD * Region + ITD * Sex</w:t>
            </w:r>
          </w:p>
        </w:tc>
        <w:tc>
          <w:tcPr>
            <w:tcW w:w="1250" w:type="dxa"/>
            <w:tcBorders>
              <w:top w:val="single" w:sz="4" w:space="0" w:color="auto"/>
              <w:left w:val="nil"/>
              <w:bottom w:val="nil"/>
              <w:right w:val="nil"/>
            </w:tcBorders>
            <w:noWrap/>
            <w:vAlign w:val="bottom"/>
          </w:tcPr>
          <w:p w14:paraId="41621F29"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0.3816629</w:t>
            </w:r>
          </w:p>
        </w:tc>
        <w:tc>
          <w:tcPr>
            <w:tcW w:w="1250" w:type="dxa"/>
            <w:tcBorders>
              <w:top w:val="single" w:sz="4" w:space="0" w:color="auto"/>
              <w:left w:val="nil"/>
              <w:bottom w:val="nil"/>
              <w:right w:val="nil"/>
            </w:tcBorders>
            <w:noWrap/>
            <w:vAlign w:val="bottom"/>
          </w:tcPr>
          <w:p w14:paraId="6C524A0C"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0.8903881</w:t>
            </w:r>
          </w:p>
        </w:tc>
        <w:tc>
          <w:tcPr>
            <w:tcW w:w="1129" w:type="dxa"/>
            <w:tcBorders>
              <w:top w:val="single" w:sz="4" w:space="0" w:color="auto"/>
              <w:left w:val="nil"/>
              <w:bottom w:val="nil"/>
              <w:right w:val="nil"/>
            </w:tcBorders>
            <w:noWrap/>
            <w:vAlign w:val="bottom"/>
          </w:tcPr>
          <w:p w14:paraId="2BEFAC9D"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396.205</w:t>
            </w:r>
          </w:p>
        </w:tc>
      </w:tr>
      <w:tr w:rsidR="00EA6D10" w:rsidRPr="002B7E29" w14:paraId="1EF51F60" w14:textId="77777777">
        <w:trPr>
          <w:trHeight w:val="320"/>
          <w:jc w:val="center"/>
        </w:trPr>
        <w:tc>
          <w:tcPr>
            <w:tcW w:w="803" w:type="dxa"/>
            <w:tcBorders>
              <w:top w:val="nil"/>
              <w:left w:val="nil"/>
              <w:bottom w:val="nil"/>
              <w:right w:val="nil"/>
            </w:tcBorders>
          </w:tcPr>
          <w:p w14:paraId="23310AA7"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top w:val="nil"/>
              <w:left w:val="nil"/>
              <w:bottom w:val="nil"/>
              <w:right w:val="nil"/>
            </w:tcBorders>
            <w:noWrap/>
            <w:vAlign w:val="bottom"/>
          </w:tcPr>
          <w:p w14:paraId="2B726908" w14:textId="77777777" w:rsidR="00EA6D10" w:rsidRPr="008469B3" w:rsidRDefault="00EA6D10" w:rsidP="00556903">
            <w:pPr>
              <w:jc w:val="both"/>
              <w:rPr>
                <w:rFonts w:ascii="Times New Roman" w:hAnsi="Times New Roman" w:cs="Times New Roman"/>
                <w:color w:val="000000"/>
                <w:lang w:val="en-AU"/>
              </w:rPr>
            </w:pPr>
            <w:r w:rsidRPr="002B7E29">
              <w:rPr>
                <w:rFonts w:ascii="Times New Roman" w:hAnsi="Times New Roman" w:cs="Times New Roman"/>
              </w:rPr>
              <w:t>2. ITD * Family + ITD * Region + Sex</w:t>
            </w:r>
          </w:p>
        </w:tc>
        <w:tc>
          <w:tcPr>
            <w:tcW w:w="1250" w:type="dxa"/>
            <w:tcBorders>
              <w:top w:val="nil"/>
              <w:left w:val="nil"/>
              <w:bottom w:val="nil"/>
              <w:right w:val="nil"/>
            </w:tcBorders>
            <w:noWrap/>
            <w:vAlign w:val="bottom"/>
          </w:tcPr>
          <w:p w14:paraId="5F3432DE"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0.383455</w:t>
            </w:r>
          </w:p>
        </w:tc>
        <w:tc>
          <w:tcPr>
            <w:tcW w:w="1250" w:type="dxa"/>
            <w:tcBorders>
              <w:top w:val="nil"/>
              <w:left w:val="nil"/>
              <w:bottom w:val="nil"/>
              <w:right w:val="nil"/>
            </w:tcBorders>
            <w:noWrap/>
            <w:vAlign w:val="bottom"/>
          </w:tcPr>
          <w:p w14:paraId="70905C1E"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0.8893434</w:t>
            </w:r>
          </w:p>
        </w:tc>
        <w:tc>
          <w:tcPr>
            <w:tcW w:w="1129" w:type="dxa"/>
            <w:tcBorders>
              <w:top w:val="nil"/>
              <w:left w:val="nil"/>
              <w:bottom w:val="nil"/>
              <w:right w:val="nil"/>
            </w:tcBorders>
            <w:noWrap/>
            <w:vAlign w:val="bottom"/>
          </w:tcPr>
          <w:p w14:paraId="6D2AD332"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394.8568</w:t>
            </w:r>
          </w:p>
        </w:tc>
      </w:tr>
      <w:tr w:rsidR="00EA6D10" w:rsidRPr="002B7E29" w14:paraId="03E044FB" w14:textId="77777777">
        <w:trPr>
          <w:trHeight w:val="320"/>
          <w:jc w:val="center"/>
        </w:trPr>
        <w:tc>
          <w:tcPr>
            <w:tcW w:w="803" w:type="dxa"/>
            <w:tcBorders>
              <w:top w:val="nil"/>
              <w:left w:val="nil"/>
              <w:right w:val="nil"/>
            </w:tcBorders>
          </w:tcPr>
          <w:p w14:paraId="3CC1633E"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top w:val="nil"/>
              <w:left w:val="nil"/>
              <w:right w:val="nil"/>
            </w:tcBorders>
            <w:noWrap/>
            <w:vAlign w:val="bottom"/>
          </w:tcPr>
          <w:p w14:paraId="6209124B" w14:textId="77777777" w:rsidR="00EA6D10" w:rsidRPr="008469B3" w:rsidRDefault="00EA6D10" w:rsidP="00556903">
            <w:pPr>
              <w:jc w:val="both"/>
              <w:rPr>
                <w:rFonts w:ascii="Times New Roman" w:hAnsi="Times New Roman" w:cs="Times New Roman"/>
                <w:color w:val="000000"/>
                <w:lang w:val="en-AU"/>
              </w:rPr>
            </w:pPr>
            <w:r w:rsidRPr="002B7E29">
              <w:rPr>
                <w:rFonts w:ascii="Times New Roman" w:hAnsi="Times New Roman" w:cs="Times New Roman"/>
              </w:rPr>
              <w:t>3. ITD * Family + ITD * Region</w:t>
            </w:r>
          </w:p>
        </w:tc>
        <w:tc>
          <w:tcPr>
            <w:tcW w:w="1250" w:type="dxa"/>
            <w:tcBorders>
              <w:top w:val="nil"/>
              <w:left w:val="nil"/>
              <w:right w:val="nil"/>
            </w:tcBorders>
            <w:noWrap/>
            <w:vAlign w:val="bottom"/>
          </w:tcPr>
          <w:p w14:paraId="110FC01C"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0.3877454</w:t>
            </w:r>
          </w:p>
        </w:tc>
        <w:tc>
          <w:tcPr>
            <w:tcW w:w="1250" w:type="dxa"/>
            <w:tcBorders>
              <w:top w:val="nil"/>
              <w:left w:val="nil"/>
              <w:right w:val="nil"/>
            </w:tcBorders>
            <w:noWrap/>
            <w:vAlign w:val="bottom"/>
          </w:tcPr>
          <w:p w14:paraId="2449A520"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0.8865717</w:t>
            </w:r>
          </w:p>
        </w:tc>
        <w:tc>
          <w:tcPr>
            <w:tcW w:w="1129" w:type="dxa"/>
            <w:tcBorders>
              <w:top w:val="nil"/>
              <w:left w:val="nil"/>
              <w:right w:val="nil"/>
            </w:tcBorders>
            <w:noWrap/>
            <w:vAlign w:val="bottom"/>
          </w:tcPr>
          <w:p w14:paraId="385083E2"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400.3984</w:t>
            </w:r>
          </w:p>
        </w:tc>
      </w:tr>
      <w:tr w:rsidR="00EA6D10" w:rsidRPr="002B7E29" w14:paraId="6A4BB93C" w14:textId="77777777">
        <w:trPr>
          <w:trHeight w:val="320"/>
          <w:jc w:val="center"/>
        </w:trPr>
        <w:tc>
          <w:tcPr>
            <w:tcW w:w="803" w:type="dxa"/>
            <w:tcBorders>
              <w:top w:val="nil"/>
              <w:left w:val="nil"/>
              <w:right w:val="nil"/>
            </w:tcBorders>
          </w:tcPr>
          <w:p w14:paraId="4DC2F66C"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left w:val="nil"/>
              <w:right w:val="nil"/>
            </w:tcBorders>
            <w:noWrap/>
          </w:tcPr>
          <w:p w14:paraId="4B7471A3"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4. ITD * Family + ITD * Sex</w:t>
            </w:r>
          </w:p>
        </w:tc>
        <w:tc>
          <w:tcPr>
            <w:tcW w:w="1250" w:type="dxa"/>
            <w:tcBorders>
              <w:left w:val="nil"/>
              <w:right w:val="nil"/>
            </w:tcBorders>
            <w:noWrap/>
            <w:vAlign w:val="bottom"/>
          </w:tcPr>
          <w:p w14:paraId="4D386357"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0.4154217</w:t>
            </w:r>
          </w:p>
        </w:tc>
        <w:tc>
          <w:tcPr>
            <w:tcW w:w="1250" w:type="dxa"/>
            <w:tcBorders>
              <w:left w:val="nil"/>
              <w:right w:val="nil"/>
            </w:tcBorders>
            <w:noWrap/>
            <w:vAlign w:val="bottom"/>
          </w:tcPr>
          <w:p w14:paraId="0747D461"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0.8708062</w:t>
            </w:r>
          </w:p>
        </w:tc>
        <w:tc>
          <w:tcPr>
            <w:tcW w:w="1129" w:type="dxa"/>
            <w:tcBorders>
              <w:left w:val="nil"/>
              <w:right w:val="nil"/>
            </w:tcBorders>
            <w:noWrap/>
            <w:vAlign w:val="bottom"/>
          </w:tcPr>
          <w:p w14:paraId="69AB438F"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431.536</w:t>
            </w:r>
          </w:p>
        </w:tc>
      </w:tr>
      <w:tr w:rsidR="00EA6D10" w:rsidRPr="002B7E29" w14:paraId="336140E7" w14:textId="77777777">
        <w:trPr>
          <w:trHeight w:val="320"/>
          <w:jc w:val="center"/>
        </w:trPr>
        <w:tc>
          <w:tcPr>
            <w:tcW w:w="803" w:type="dxa"/>
            <w:tcBorders>
              <w:top w:val="nil"/>
              <w:left w:val="nil"/>
              <w:right w:val="nil"/>
            </w:tcBorders>
          </w:tcPr>
          <w:p w14:paraId="760E2F66"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top w:val="nil"/>
              <w:left w:val="nil"/>
              <w:right w:val="nil"/>
            </w:tcBorders>
            <w:noWrap/>
          </w:tcPr>
          <w:p w14:paraId="193D5EE2"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5. ITD * Family</w:t>
            </w:r>
          </w:p>
        </w:tc>
        <w:tc>
          <w:tcPr>
            <w:tcW w:w="1250" w:type="dxa"/>
            <w:tcBorders>
              <w:top w:val="nil"/>
              <w:left w:val="nil"/>
              <w:right w:val="nil"/>
            </w:tcBorders>
            <w:noWrap/>
            <w:vAlign w:val="bottom"/>
          </w:tcPr>
          <w:p w14:paraId="626DBD45"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0.4221665</w:t>
            </w:r>
          </w:p>
        </w:tc>
        <w:tc>
          <w:tcPr>
            <w:tcW w:w="1250" w:type="dxa"/>
            <w:tcBorders>
              <w:top w:val="nil"/>
              <w:left w:val="nil"/>
              <w:right w:val="nil"/>
            </w:tcBorders>
            <w:noWrap/>
            <w:vAlign w:val="bottom"/>
          </w:tcPr>
          <w:p w14:paraId="2702F09C"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0.8663327</w:t>
            </w:r>
          </w:p>
        </w:tc>
        <w:tc>
          <w:tcPr>
            <w:tcW w:w="1129" w:type="dxa"/>
            <w:tcBorders>
              <w:top w:val="nil"/>
              <w:left w:val="nil"/>
              <w:right w:val="nil"/>
            </w:tcBorders>
            <w:noWrap/>
            <w:vAlign w:val="bottom"/>
          </w:tcPr>
          <w:p w14:paraId="36D563C5"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436.4804</w:t>
            </w:r>
          </w:p>
        </w:tc>
      </w:tr>
      <w:tr w:rsidR="00EA6D10" w:rsidRPr="002B7E29" w14:paraId="0E4D8C13" w14:textId="77777777">
        <w:trPr>
          <w:trHeight w:val="320"/>
          <w:jc w:val="center"/>
        </w:trPr>
        <w:tc>
          <w:tcPr>
            <w:tcW w:w="803" w:type="dxa"/>
            <w:tcBorders>
              <w:top w:val="nil"/>
              <w:left w:val="nil"/>
              <w:bottom w:val="single" w:sz="4" w:space="0" w:color="auto"/>
              <w:right w:val="nil"/>
            </w:tcBorders>
          </w:tcPr>
          <w:p w14:paraId="3503AA92"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left w:val="nil"/>
              <w:bottom w:val="single" w:sz="4" w:space="0" w:color="auto"/>
              <w:right w:val="nil"/>
            </w:tcBorders>
            <w:noWrap/>
          </w:tcPr>
          <w:p w14:paraId="68B375E8"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 xml:space="preserve">6. ITD </w:t>
            </w:r>
          </w:p>
        </w:tc>
        <w:tc>
          <w:tcPr>
            <w:tcW w:w="1250" w:type="dxa"/>
            <w:tcBorders>
              <w:left w:val="nil"/>
              <w:bottom w:val="single" w:sz="4" w:space="0" w:color="auto"/>
              <w:right w:val="nil"/>
            </w:tcBorders>
            <w:noWrap/>
            <w:vAlign w:val="bottom"/>
          </w:tcPr>
          <w:p w14:paraId="47BF4170"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0.4317461</w:t>
            </w:r>
          </w:p>
        </w:tc>
        <w:tc>
          <w:tcPr>
            <w:tcW w:w="1250" w:type="dxa"/>
            <w:tcBorders>
              <w:left w:val="nil"/>
              <w:bottom w:val="single" w:sz="4" w:space="0" w:color="auto"/>
              <w:right w:val="nil"/>
            </w:tcBorders>
            <w:noWrap/>
            <w:vAlign w:val="bottom"/>
          </w:tcPr>
          <w:p w14:paraId="0F3E3EB5"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0.8588888</w:t>
            </w:r>
          </w:p>
        </w:tc>
        <w:tc>
          <w:tcPr>
            <w:tcW w:w="1129" w:type="dxa"/>
            <w:tcBorders>
              <w:left w:val="nil"/>
              <w:bottom w:val="single" w:sz="4" w:space="0" w:color="auto"/>
              <w:right w:val="nil"/>
            </w:tcBorders>
            <w:noWrap/>
            <w:vAlign w:val="bottom"/>
          </w:tcPr>
          <w:p w14:paraId="61F85123"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446.232</w:t>
            </w:r>
          </w:p>
        </w:tc>
      </w:tr>
      <w:tr w:rsidR="00EA6D10" w:rsidRPr="002B7E29" w14:paraId="6CBBC08C" w14:textId="77777777">
        <w:trPr>
          <w:trHeight w:val="320"/>
          <w:jc w:val="center"/>
        </w:trPr>
        <w:tc>
          <w:tcPr>
            <w:tcW w:w="803" w:type="dxa"/>
            <w:tcBorders>
              <w:top w:val="single" w:sz="4" w:space="0" w:color="auto"/>
              <w:left w:val="nil"/>
              <w:bottom w:val="nil"/>
              <w:right w:val="nil"/>
            </w:tcBorders>
          </w:tcPr>
          <w:p w14:paraId="50037F01" w14:textId="77777777" w:rsidR="00EA6D10" w:rsidRPr="009C7B85" w:rsidRDefault="00EA6D10" w:rsidP="00556903">
            <w:pPr>
              <w:jc w:val="both"/>
              <w:rPr>
                <w:rFonts w:ascii="Times New Roman" w:hAnsi="Times New Roman" w:cs="Times New Roman"/>
                <w:color w:val="000000"/>
                <w:lang w:val="en-AU"/>
              </w:rPr>
            </w:pPr>
            <w:r w:rsidRPr="002B7E29">
              <w:rPr>
                <w:rFonts w:ascii="Times New Roman" w:hAnsi="Times New Roman" w:cs="Times New Roman"/>
              </w:rPr>
              <w:t>PGLS</w:t>
            </w:r>
          </w:p>
        </w:tc>
        <w:tc>
          <w:tcPr>
            <w:tcW w:w="4584" w:type="dxa"/>
            <w:gridSpan w:val="2"/>
            <w:tcBorders>
              <w:top w:val="single" w:sz="4" w:space="0" w:color="auto"/>
              <w:left w:val="nil"/>
              <w:bottom w:val="nil"/>
              <w:right w:val="nil"/>
            </w:tcBorders>
            <w:noWrap/>
          </w:tcPr>
          <w:p w14:paraId="312C3BDB"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1. ITD * Region</w:t>
            </w:r>
          </w:p>
        </w:tc>
        <w:tc>
          <w:tcPr>
            <w:tcW w:w="1250" w:type="dxa"/>
            <w:tcBorders>
              <w:top w:val="single" w:sz="4" w:space="0" w:color="auto"/>
              <w:left w:val="nil"/>
              <w:bottom w:val="nil"/>
              <w:right w:val="nil"/>
            </w:tcBorders>
            <w:noWrap/>
            <w:vAlign w:val="bottom"/>
          </w:tcPr>
          <w:p w14:paraId="09010905"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0.3776816</w:t>
            </w:r>
          </w:p>
        </w:tc>
        <w:tc>
          <w:tcPr>
            <w:tcW w:w="1250" w:type="dxa"/>
            <w:tcBorders>
              <w:top w:val="single" w:sz="4" w:space="0" w:color="auto"/>
              <w:left w:val="nil"/>
              <w:bottom w:val="nil"/>
              <w:right w:val="nil"/>
            </w:tcBorders>
            <w:noWrap/>
            <w:vAlign w:val="bottom"/>
          </w:tcPr>
          <w:p w14:paraId="07C3AABC"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0.894051</w:t>
            </w:r>
          </w:p>
        </w:tc>
        <w:tc>
          <w:tcPr>
            <w:tcW w:w="1129" w:type="dxa"/>
            <w:tcBorders>
              <w:top w:val="single" w:sz="4" w:space="0" w:color="auto"/>
              <w:left w:val="nil"/>
              <w:bottom w:val="nil"/>
              <w:right w:val="nil"/>
            </w:tcBorders>
            <w:noWrap/>
            <w:vAlign w:val="bottom"/>
          </w:tcPr>
          <w:p w14:paraId="78799E53"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157.675</w:t>
            </w:r>
          </w:p>
        </w:tc>
      </w:tr>
      <w:tr w:rsidR="00EA6D10" w:rsidRPr="002B7E29" w14:paraId="6AF2A1C1" w14:textId="77777777">
        <w:trPr>
          <w:trHeight w:val="320"/>
          <w:jc w:val="center"/>
        </w:trPr>
        <w:tc>
          <w:tcPr>
            <w:tcW w:w="803" w:type="dxa"/>
            <w:tcBorders>
              <w:top w:val="nil"/>
              <w:left w:val="nil"/>
              <w:bottom w:val="nil"/>
              <w:right w:val="nil"/>
            </w:tcBorders>
          </w:tcPr>
          <w:p w14:paraId="79D6B85C"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top w:val="nil"/>
              <w:left w:val="nil"/>
              <w:bottom w:val="nil"/>
              <w:right w:val="nil"/>
            </w:tcBorders>
            <w:noWrap/>
          </w:tcPr>
          <w:p w14:paraId="3D6BAB37"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2. ITD + Region</w:t>
            </w:r>
          </w:p>
        </w:tc>
        <w:tc>
          <w:tcPr>
            <w:tcW w:w="1250" w:type="dxa"/>
            <w:tcBorders>
              <w:top w:val="nil"/>
              <w:left w:val="nil"/>
              <w:bottom w:val="nil"/>
              <w:right w:val="nil"/>
            </w:tcBorders>
            <w:noWrap/>
            <w:vAlign w:val="bottom"/>
          </w:tcPr>
          <w:p w14:paraId="66943851"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0.3900165</w:t>
            </w:r>
          </w:p>
        </w:tc>
        <w:tc>
          <w:tcPr>
            <w:tcW w:w="1250" w:type="dxa"/>
            <w:tcBorders>
              <w:top w:val="nil"/>
              <w:left w:val="nil"/>
              <w:bottom w:val="nil"/>
              <w:right w:val="nil"/>
            </w:tcBorders>
            <w:noWrap/>
            <w:vAlign w:val="bottom"/>
          </w:tcPr>
          <w:p w14:paraId="5F41655F"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0.886211</w:t>
            </w:r>
          </w:p>
        </w:tc>
        <w:tc>
          <w:tcPr>
            <w:tcW w:w="1129" w:type="dxa"/>
            <w:tcBorders>
              <w:top w:val="nil"/>
              <w:left w:val="nil"/>
              <w:bottom w:val="nil"/>
              <w:right w:val="nil"/>
            </w:tcBorders>
            <w:noWrap/>
            <w:vAlign w:val="bottom"/>
          </w:tcPr>
          <w:p w14:paraId="6ADAE791"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175.5921</w:t>
            </w:r>
          </w:p>
        </w:tc>
      </w:tr>
      <w:tr w:rsidR="00EA6D10" w:rsidRPr="002B7E29" w14:paraId="56A8EA4B" w14:textId="77777777">
        <w:trPr>
          <w:trHeight w:val="320"/>
          <w:jc w:val="center"/>
        </w:trPr>
        <w:tc>
          <w:tcPr>
            <w:tcW w:w="803" w:type="dxa"/>
            <w:tcBorders>
              <w:top w:val="nil"/>
              <w:left w:val="nil"/>
              <w:bottom w:val="single" w:sz="4" w:space="0" w:color="auto"/>
              <w:right w:val="nil"/>
            </w:tcBorders>
          </w:tcPr>
          <w:p w14:paraId="79346185" w14:textId="77777777" w:rsidR="00EA6D10" w:rsidRPr="009C7B85" w:rsidRDefault="00EA6D10" w:rsidP="00556903">
            <w:pPr>
              <w:jc w:val="both"/>
              <w:rPr>
                <w:rFonts w:ascii="Times New Roman" w:hAnsi="Times New Roman" w:cs="Times New Roman"/>
                <w:color w:val="000000"/>
                <w:lang w:val="en-AU"/>
              </w:rPr>
            </w:pPr>
          </w:p>
        </w:tc>
        <w:tc>
          <w:tcPr>
            <w:tcW w:w="4584" w:type="dxa"/>
            <w:gridSpan w:val="2"/>
            <w:tcBorders>
              <w:top w:val="nil"/>
              <w:left w:val="nil"/>
              <w:bottom w:val="single" w:sz="4" w:space="0" w:color="auto"/>
              <w:right w:val="nil"/>
            </w:tcBorders>
            <w:noWrap/>
          </w:tcPr>
          <w:p w14:paraId="698E279F" w14:textId="77777777" w:rsidR="00EA6D10" w:rsidRPr="002B7E29" w:rsidRDefault="00EA6D10" w:rsidP="00556903">
            <w:pPr>
              <w:tabs>
                <w:tab w:val="left" w:pos="1361"/>
                <w:tab w:val="center" w:pos="1722"/>
              </w:tabs>
              <w:jc w:val="both"/>
              <w:rPr>
                <w:rFonts w:ascii="Times New Roman" w:hAnsi="Times New Roman" w:cs="Times New Roman"/>
              </w:rPr>
            </w:pPr>
            <w:r w:rsidRPr="002B7E29">
              <w:rPr>
                <w:rFonts w:ascii="Times New Roman" w:hAnsi="Times New Roman" w:cs="Times New Roman"/>
              </w:rPr>
              <w:t>3. ITD</w:t>
            </w:r>
          </w:p>
        </w:tc>
        <w:tc>
          <w:tcPr>
            <w:tcW w:w="1250" w:type="dxa"/>
            <w:tcBorders>
              <w:top w:val="nil"/>
              <w:left w:val="nil"/>
              <w:bottom w:val="single" w:sz="4" w:space="0" w:color="auto"/>
              <w:right w:val="nil"/>
            </w:tcBorders>
            <w:noWrap/>
            <w:vAlign w:val="bottom"/>
          </w:tcPr>
          <w:p w14:paraId="0D92E5CB"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0.3892253</w:t>
            </w:r>
          </w:p>
        </w:tc>
        <w:tc>
          <w:tcPr>
            <w:tcW w:w="1250" w:type="dxa"/>
            <w:tcBorders>
              <w:top w:val="nil"/>
              <w:left w:val="nil"/>
              <w:bottom w:val="single" w:sz="4" w:space="0" w:color="auto"/>
              <w:right w:val="nil"/>
            </w:tcBorders>
            <w:noWrap/>
            <w:vAlign w:val="bottom"/>
          </w:tcPr>
          <w:p w14:paraId="578646DB"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0.886775</w:t>
            </w:r>
          </w:p>
        </w:tc>
        <w:tc>
          <w:tcPr>
            <w:tcW w:w="1129" w:type="dxa"/>
            <w:tcBorders>
              <w:top w:val="nil"/>
              <w:left w:val="nil"/>
              <w:bottom w:val="single" w:sz="4" w:space="0" w:color="auto"/>
              <w:right w:val="nil"/>
            </w:tcBorders>
            <w:noWrap/>
            <w:vAlign w:val="bottom"/>
          </w:tcPr>
          <w:p w14:paraId="55591C8B"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174.6972</w:t>
            </w:r>
          </w:p>
        </w:tc>
      </w:tr>
    </w:tbl>
    <w:p w14:paraId="29312B5F" w14:textId="77777777" w:rsidR="00EA6D10" w:rsidRPr="009C7B85" w:rsidRDefault="00EA6D10" w:rsidP="007D6D99">
      <w:pPr>
        <w:spacing w:line="480" w:lineRule="auto"/>
        <w:jc w:val="both"/>
        <w:rPr>
          <w:rFonts w:ascii="Times New Roman" w:hAnsi="Times New Roman" w:cs="Times New Roman"/>
        </w:rPr>
      </w:pPr>
    </w:p>
    <w:p w14:paraId="5E59931B" w14:textId="77777777" w:rsidR="00EA6D10" w:rsidRPr="009659D6" w:rsidRDefault="00EA6D10" w:rsidP="007D6D99">
      <w:pPr>
        <w:pStyle w:val="ListParagraph"/>
        <w:numPr>
          <w:ilvl w:val="0"/>
          <w:numId w:val="16"/>
          <w:numberingChange w:id="160" w:author="Dr. Vesna Gagic" w:date="2018-05-22T07:52:00Z" w:original="%1:2:3:)"/>
        </w:numPr>
        <w:spacing w:line="480" w:lineRule="auto"/>
        <w:jc w:val="both"/>
        <w:rPr>
          <w:rFonts w:ascii="Times New Roman" w:hAnsi="Times New Roman" w:cs="Times New Roman"/>
        </w:rPr>
      </w:pPr>
      <w:r>
        <w:rPr>
          <w:rFonts w:ascii="Times New Roman" w:hAnsi="Times New Roman" w:cs="Times New Roman"/>
        </w:rPr>
        <w:t>Hoverflies</w:t>
      </w:r>
    </w:p>
    <w:tbl>
      <w:tblPr>
        <w:tblW w:w="8550" w:type="dxa"/>
        <w:jc w:val="center"/>
        <w:tblLook w:val="00A0" w:firstRow="1" w:lastRow="0" w:firstColumn="1" w:lastColumn="0" w:noHBand="0" w:noVBand="0"/>
      </w:tblPr>
      <w:tblGrid>
        <w:gridCol w:w="843"/>
        <w:gridCol w:w="4119"/>
        <w:gridCol w:w="1236"/>
        <w:gridCol w:w="1236"/>
        <w:gridCol w:w="1116"/>
      </w:tblGrid>
      <w:tr w:rsidR="00EA6D10" w:rsidRPr="002B7E29" w14:paraId="7DA5D772" w14:textId="77777777">
        <w:trPr>
          <w:trHeight w:val="320"/>
          <w:jc w:val="center"/>
        </w:trPr>
        <w:tc>
          <w:tcPr>
            <w:tcW w:w="843" w:type="dxa"/>
            <w:tcBorders>
              <w:top w:val="single" w:sz="4" w:space="0" w:color="auto"/>
              <w:left w:val="nil"/>
              <w:bottom w:val="single" w:sz="4" w:space="0" w:color="auto"/>
              <w:right w:val="nil"/>
            </w:tcBorders>
          </w:tcPr>
          <w:p w14:paraId="2D6D6A78" w14:textId="77777777" w:rsidR="00EA6D10" w:rsidRPr="002B7E29" w:rsidRDefault="00EA6D10" w:rsidP="00556903">
            <w:pPr>
              <w:spacing w:line="480" w:lineRule="auto"/>
              <w:jc w:val="both"/>
              <w:rPr>
                <w:rFonts w:ascii="Times New Roman" w:hAnsi="Times New Roman" w:cs="Times New Roman"/>
              </w:rPr>
            </w:pPr>
            <w:r w:rsidRPr="002B7E29">
              <w:rPr>
                <w:rFonts w:ascii="Times New Roman" w:hAnsi="Times New Roman" w:cs="Times New Roman"/>
              </w:rPr>
              <w:t>Model</w:t>
            </w:r>
          </w:p>
        </w:tc>
        <w:tc>
          <w:tcPr>
            <w:tcW w:w="4119" w:type="dxa"/>
            <w:tcBorders>
              <w:top w:val="single" w:sz="4" w:space="0" w:color="auto"/>
              <w:left w:val="nil"/>
              <w:bottom w:val="single" w:sz="4" w:space="0" w:color="auto"/>
              <w:right w:val="nil"/>
            </w:tcBorders>
            <w:noWrap/>
            <w:vAlign w:val="bottom"/>
          </w:tcPr>
          <w:p w14:paraId="599A5A81" w14:textId="77777777" w:rsidR="00EA6D10" w:rsidRPr="009C7B85" w:rsidRDefault="00EA6D10" w:rsidP="00556903">
            <w:pPr>
              <w:spacing w:line="480" w:lineRule="auto"/>
              <w:jc w:val="both"/>
              <w:rPr>
                <w:rFonts w:ascii="Times New Roman" w:hAnsi="Times New Roman" w:cs="Times New Roman"/>
                <w:color w:val="000000"/>
                <w:lang w:val="en-AU"/>
              </w:rPr>
            </w:pPr>
            <w:r>
              <w:rPr>
                <w:rFonts w:ascii="Times New Roman" w:hAnsi="Times New Roman" w:cs="Times New Roman"/>
                <w:color w:val="000000"/>
                <w:lang w:val="en-AU"/>
              </w:rPr>
              <w:t>Explanatory variables</w:t>
            </w:r>
          </w:p>
        </w:tc>
        <w:tc>
          <w:tcPr>
            <w:tcW w:w="1236" w:type="dxa"/>
            <w:tcBorders>
              <w:top w:val="single" w:sz="4" w:space="0" w:color="auto"/>
              <w:left w:val="nil"/>
              <w:bottom w:val="single" w:sz="4" w:space="0" w:color="auto"/>
              <w:right w:val="nil"/>
            </w:tcBorders>
            <w:noWrap/>
            <w:vAlign w:val="bottom"/>
          </w:tcPr>
          <w:p w14:paraId="118EE9B2" w14:textId="77777777" w:rsidR="00EA6D10" w:rsidRPr="002B7E29" w:rsidRDefault="00EA6D10" w:rsidP="00556903">
            <w:pPr>
              <w:spacing w:line="480" w:lineRule="auto"/>
              <w:jc w:val="both"/>
              <w:rPr>
                <w:rFonts w:ascii="Times New Roman" w:hAnsi="Times New Roman" w:cs="Times New Roman"/>
                <w:color w:val="000000"/>
              </w:rPr>
            </w:pPr>
            <w:r w:rsidRPr="002B7E29">
              <w:rPr>
                <w:rFonts w:ascii="Times New Roman" w:hAnsi="Times New Roman" w:cs="Times New Roman"/>
                <w:color w:val="000000"/>
              </w:rPr>
              <w:t>RMSE</w:t>
            </w:r>
          </w:p>
        </w:tc>
        <w:tc>
          <w:tcPr>
            <w:tcW w:w="1236" w:type="dxa"/>
            <w:tcBorders>
              <w:top w:val="single" w:sz="4" w:space="0" w:color="auto"/>
              <w:left w:val="nil"/>
              <w:bottom w:val="single" w:sz="4" w:space="0" w:color="auto"/>
              <w:right w:val="nil"/>
            </w:tcBorders>
            <w:noWrap/>
            <w:vAlign w:val="bottom"/>
          </w:tcPr>
          <w:p w14:paraId="32A81B8B" w14:textId="77777777" w:rsidR="00EA6D10" w:rsidRPr="002B7E29" w:rsidRDefault="00EA6D10" w:rsidP="00556903">
            <w:pPr>
              <w:spacing w:line="480" w:lineRule="auto"/>
              <w:jc w:val="both"/>
              <w:rPr>
                <w:rFonts w:ascii="Times New Roman" w:hAnsi="Times New Roman" w:cs="Times New Roman"/>
                <w:i/>
                <w:iCs/>
                <w:color w:val="000000"/>
              </w:rPr>
            </w:pPr>
            <w:r w:rsidRPr="002B7E29">
              <w:rPr>
                <w:rFonts w:ascii="Times New Roman" w:hAnsi="Times New Roman" w:cs="Times New Roman"/>
                <w:i/>
                <w:iCs/>
                <w:color w:val="000000"/>
              </w:rPr>
              <w:t>R</w:t>
            </w:r>
            <w:r w:rsidRPr="002B7E29">
              <w:rPr>
                <w:rFonts w:ascii="Times New Roman" w:hAnsi="Times New Roman" w:cs="Times New Roman"/>
                <w:i/>
                <w:iCs/>
                <w:color w:val="000000"/>
                <w:vertAlign w:val="superscript"/>
              </w:rPr>
              <w:t>2</w:t>
            </w:r>
          </w:p>
        </w:tc>
        <w:tc>
          <w:tcPr>
            <w:tcW w:w="1116" w:type="dxa"/>
            <w:tcBorders>
              <w:top w:val="single" w:sz="4" w:space="0" w:color="auto"/>
              <w:left w:val="nil"/>
              <w:bottom w:val="single" w:sz="4" w:space="0" w:color="auto"/>
              <w:right w:val="nil"/>
            </w:tcBorders>
            <w:noWrap/>
            <w:vAlign w:val="bottom"/>
          </w:tcPr>
          <w:p w14:paraId="76358114" w14:textId="77777777" w:rsidR="00EA6D10" w:rsidRPr="002B7E29" w:rsidRDefault="00EA6D10" w:rsidP="00556903">
            <w:pPr>
              <w:spacing w:line="480" w:lineRule="auto"/>
              <w:jc w:val="both"/>
              <w:rPr>
                <w:rFonts w:ascii="Times New Roman" w:hAnsi="Times New Roman" w:cs="Times New Roman"/>
                <w:color w:val="000000"/>
              </w:rPr>
            </w:pPr>
            <w:r w:rsidRPr="002B7E29">
              <w:rPr>
                <w:rFonts w:ascii="Times New Roman" w:hAnsi="Times New Roman" w:cs="Times New Roman"/>
                <w:color w:val="000000"/>
              </w:rPr>
              <w:t>AIC</w:t>
            </w:r>
          </w:p>
        </w:tc>
      </w:tr>
      <w:tr w:rsidR="00EA6D10" w:rsidRPr="002B7E29" w14:paraId="2EB19CFC" w14:textId="77777777">
        <w:trPr>
          <w:trHeight w:val="320"/>
          <w:jc w:val="center"/>
        </w:trPr>
        <w:tc>
          <w:tcPr>
            <w:tcW w:w="843" w:type="dxa"/>
            <w:tcBorders>
              <w:top w:val="nil"/>
              <w:left w:val="nil"/>
              <w:bottom w:val="nil"/>
              <w:right w:val="nil"/>
            </w:tcBorders>
          </w:tcPr>
          <w:p w14:paraId="5E4721EE" w14:textId="77777777" w:rsidR="00EA6D10" w:rsidRPr="009C7B85" w:rsidRDefault="00EA6D10" w:rsidP="00556903">
            <w:pPr>
              <w:jc w:val="both"/>
              <w:rPr>
                <w:rFonts w:ascii="Times New Roman" w:hAnsi="Times New Roman" w:cs="Times New Roman"/>
                <w:color w:val="000000"/>
                <w:lang w:val="en-AU"/>
              </w:rPr>
            </w:pPr>
            <w:r w:rsidRPr="002B7E29">
              <w:rPr>
                <w:rFonts w:ascii="Times New Roman" w:hAnsi="Times New Roman" w:cs="Times New Roman"/>
              </w:rPr>
              <w:t>LME</w:t>
            </w:r>
          </w:p>
        </w:tc>
        <w:tc>
          <w:tcPr>
            <w:tcW w:w="4119" w:type="dxa"/>
            <w:tcBorders>
              <w:top w:val="single" w:sz="4" w:space="0" w:color="auto"/>
              <w:left w:val="nil"/>
              <w:bottom w:val="nil"/>
              <w:right w:val="nil"/>
            </w:tcBorders>
            <w:noWrap/>
          </w:tcPr>
          <w:p w14:paraId="69ED887E"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1. ITD + Sex</w:t>
            </w:r>
          </w:p>
        </w:tc>
        <w:tc>
          <w:tcPr>
            <w:tcW w:w="1236" w:type="dxa"/>
            <w:tcBorders>
              <w:top w:val="single" w:sz="4" w:space="0" w:color="auto"/>
              <w:left w:val="nil"/>
              <w:bottom w:val="nil"/>
              <w:right w:val="nil"/>
            </w:tcBorders>
            <w:noWrap/>
            <w:vAlign w:val="bottom"/>
          </w:tcPr>
          <w:p w14:paraId="589A2C3A"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0.4187792</w:t>
            </w:r>
          </w:p>
        </w:tc>
        <w:tc>
          <w:tcPr>
            <w:tcW w:w="1236" w:type="dxa"/>
            <w:tcBorders>
              <w:top w:val="single" w:sz="4" w:space="0" w:color="auto"/>
              <w:left w:val="nil"/>
              <w:bottom w:val="nil"/>
              <w:right w:val="nil"/>
            </w:tcBorders>
            <w:noWrap/>
            <w:vAlign w:val="bottom"/>
          </w:tcPr>
          <w:p w14:paraId="2D9FA0D6"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0.8176169</w:t>
            </w:r>
          </w:p>
        </w:tc>
        <w:tc>
          <w:tcPr>
            <w:tcW w:w="1116" w:type="dxa"/>
            <w:tcBorders>
              <w:top w:val="single" w:sz="4" w:space="0" w:color="auto"/>
              <w:left w:val="nil"/>
              <w:bottom w:val="nil"/>
              <w:right w:val="nil"/>
            </w:tcBorders>
            <w:noWrap/>
            <w:vAlign w:val="bottom"/>
          </w:tcPr>
          <w:p w14:paraId="5FE9FD91"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167.9012</w:t>
            </w:r>
          </w:p>
        </w:tc>
      </w:tr>
      <w:tr w:rsidR="00EA6D10" w:rsidRPr="002B7E29" w14:paraId="480F1B36" w14:textId="77777777">
        <w:trPr>
          <w:trHeight w:val="320"/>
          <w:jc w:val="center"/>
        </w:trPr>
        <w:tc>
          <w:tcPr>
            <w:tcW w:w="843" w:type="dxa"/>
            <w:tcBorders>
              <w:top w:val="nil"/>
              <w:left w:val="nil"/>
              <w:bottom w:val="nil"/>
              <w:right w:val="nil"/>
            </w:tcBorders>
          </w:tcPr>
          <w:p w14:paraId="6EE04C4E" w14:textId="77777777" w:rsidR="00EA6D10" w:rsidRPr="009C7B85" w:rsidRDefault="00EA6D10" w:rsidP="00556903">
            <w:pPr>
              <w:jc w:val="both"/>
              <w:rPr>
                <w:rFonts w:ascii="Times New Roman" w:hAnsi="Times New Roman" w:cs="Times New Roman"/>
                <w:color w:val="000000"/>
                <w:lang w:val="en-AU"/>
              </w:rPr>
            </w:pPr>
          </w:p>
        </w:tc>
        <w:tc>
          <w:tcPr>
            <w:tcW w:w="4119" w:type="dxa"/>
            <w:tcBorders>
              <w:top w:val="nil"/>
              <w:left w:val="nil"/>
              <w:bottom w:val="nil"/>
              <w:right w:val="nil"/>
            </w:tcBorders>
            <w:noWrap/>
          </w:tcPr>
          <w:p w14:paraId="2DDC4798"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2. ITD + Region + Sex</w:t>
            </w:r>
          </w:p>
        </w:tc>
        <w:tc>
          <w:tcPr>
            <w:tcW w:w="1236" w:type="dxa"/>
            <w:tcBorders>
              <w:top w:val="nil"/>
              <w:left w:val="nil"/>
              <w:bottom w:val="nil"/>
              <w:right w:val="nil"/>
            </w:tcBorders>
            <w:noWrap/>
            <w:vAlign w:val="bottom"/>
          </w:tcPr>
          <w:p w14:paraId="76B36469"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0.417564</w:t>
            </w:r>
          </w:p>
        </w:tc>
        <w:tc>
          <w:tcPr>
            <w:tcW w:w="1236" w:type="dxa"/>
            <w:tcBorders>
              <w:top w:val="nil"/>
              <w:left w:val="nil"/>
              <w:bottom w:val="nil"/>
              <w:right w:val="nil"/>
            </w:tcBorders>
            <w:noWrap/>
            <w:vAlign w:val="bottom"/>
          </w:tcPr>
          <w:p w14:paraId="5B201A50"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0.8179376</w:t>
            </w:r>
          </w:p>
        </w:tc>
        <w:tc>
          <w:tcPr>
            <w:tcW w:w="1116" w:type="dxa"/>
            <w:tcBorders>
              <w:top w:val="nil"/>
              <w:left w:val="nil"/>
              <w:bottom w:val="nil"/>
              <w:right w:val="nil"/>
            </w:tcBorders>
            <w:noWrap/>
            <w:vAlign w:val="bottom"/>
          </w:tcPr>
          <w:p w14:paraId="799E46CD"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169.993</w:t>
            </w:r>
          </w:p>
        </w:tc>
      </w:tr>
      <w:tr w:rsidR="00EA6D10" w:rsidRPr="002B7E29" w14:paraId="684A5715" w14:textId="77777777">
        <w:trPr>
          <w:trHeight w:val="320"/>
          <w:jc w:val="center"/>
        </w:trPr>
        <w:tc>
          <w:tcPr>
            <w:tcW w:w="843" w:type="dxa"/>
            <w:tcBorders>
              <w:top w:val="nil"/>
              <w:left w:val="nil"/>
              <w:right w:val="nil"/>
            </w:tcBorders>
          </w:tcPr>
          <w:p w14:paraId="0693C076" w14:textId="77777777" w:rsidR="00EA6D10" w:rsidRPr="009C7B85" w:rsidRDefault="00EA6D10" w:rsidP="00556903">
            <w:pPr>
              <w:jc w:val="both"/>
              <w:rPr>
                <w:rFonts w:ascii="Times New Roman" w:hAnsi="Times New Roman" w:cs="Times New Roman"/>
                <w:color w:val="000000"/>
                <w:lang w:val="en-AU"/>
              </w:rPr>
            </w:pPr>
          </w:p>
        </w:tc>
        <w:tc>
          <w:tcPr>
            <w:tcW w:w="4119" w:type="dxa"/>
            <w:tcBorders>
              <w:top w:val="nil"/>
              <w:left w:val="nil"/>
              <w:right w:val="nil"/>
            </w:tcBorders>
            <w:noWrap/>
          </w:tcPr>
          <w:p w14:paraId="6D4B1A2C"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3. ITD + Region + Sex + Subfamily</w:t>
            </w:r>
          </w:p>
        </w:tc>
        <w:tc>
          <w:tcPr>
            <w:tcW w:w="1236" w:type="dxa"/>
            <w:tcBorders>
              <w:top w:val="nil"/>
              <w:left w:val="nil"/>
              <w:right w:val="nil"/>
            </w:tcBorders>
            <w:noWrap/>
            <w:vAlign w:val="bottom"/>
          </w:tcPr>
          <w:p w14:paraId="753809BC"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0.4303686</w:t>
            </w:r>
          </w:p>
        </w:tc>
        <w:tc>
          <w:tcPr>
            <w:tcW w:w="1236" w:type="dxa"/>
            <w:tcBorders>
              <w:top w:val="nil"/>
              <w:left w:val="nil"/>
              <w:right w:val="nil"/>
            </w:tcBorders>
            <w:noWrap/>
            <w:vAlign w:val="bottom"/>
          </w:tcPr>
          <w:p w14:paraId="01DA65F7"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0.8214873</w:t>
            </w:r>
          </w:p>
        </w:tc>
        <w:tc>
          <w:tcPr>
            <w:tcW w:w="1116" w:type="dxa"/>
            <w:tcBorders>
              <w:top w:val="nil"/>
              <w:left w:val="nil"/>
              <w:right w:val="nil"/>
            </w:tcBorders>
            <w:noWrap/>
            <w:vAlign w:val="bottom"/>
          </w:tcPr>
          <w:p w14:paraId="3286612A"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173.6362</w:t>
            </w:r>
          </w:p>
        </w:tc>
      </w:tr>
      <w:tr w:rsidR="00EA6D10" w:rsidRPr="002B7E29" w14:paraId="55379E79" w14:textId="77777777">
        <w:trPr>
          <w:trHeight w:val="320"/>
          <w:jc w:val="center"/>
        </w:trPr>
        <w:tc>
          <w:tcPr>
            <w:tcW w:w="843" w:type="dxa"/>
            <w:tcBorders>
              <w:top w:val="nil"/>
              <w:left w:val="nil"/>
              <w:right w:val="nil"/>
            </w:tcBorders>
          </w:tcPr>
          <w:p w14:paraId="06FBB4C6" w14:textId="77777777" w:rsidR="00EA6D10" w:rsidRPr="009C7B85" w:rsidRDefault="00EA6D10" w:rsidP="00556903">
            <w:pPr>
              <w:jc w:val="both"/>
              <w:rPr>
                <w:rFonts w:ascii="Times New Roman" w:hAnsi="Times New Roman" w:cs="Times New Roman"/>
                <w:color w:val="000000"/>
                <w:lang w:val="en-AU"/>
              </w:rPr>
            </w:pPr>
          </w:p>
        </w:tc>
        <w:tc>
          <w:tcPr>
            <w:tcW w:w="4119" w:type="dxa"/>
            <w:tcBorders>
              <w:left w:val="nil"/>
              <w:right w:val="nil"/>
            </w:tcBorders>
            <w:noWrap/>
          </w:tcPr>
          <w:p w14:paraId="0152B1E0"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4. ITD + Sex + Subfamily</w:t>
            </w:r>
          </w:p>
        </w:tc>
        <w:tc>
          <w:tcPr>
            <w:tcW w:w="1236" w:type="dxa"/>
            <w:tcBorders>
              <w:left w:val="nil"/>
              <w:right w:val="nil"/>
            </w:tcBorders>
            <w:noWrap/>
            <w:vAlign w:val="bottom"/>
          </w:tcPr>
          <w:p w14:paraId="5C7E9CB7"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0.4300453</w:t>
            </w:r>
          </w:p>
        </w:tc>
        <w:tc>
          <w:tcPr>
            <w:tcW w:w="1236" w:type="dxa"/>
            <w:tcBorders>
              <w:left w:val="nil"/>
              <w:right w:val="nil"/>
            </w:tcBorders>
            <w:noWrap/>
            <w:vAlign w:val="bottom"/>
          </w:tcPr>
          <w:p w14:paraId="004EF71F"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0.8211913</w:t>
            </w:r>
          </w:p>
        </w:tc>
        <w:tc>
          <w:tcPr>
            <w:tcW w:w="1116" w:type="dxa"/>
            <w:tcBorders>
              <w:left w:val="nil"/>
              <w:right w:val="nil"/>
            </w:tcBorders>
            <w:noWrap/>
            <w:vAlign w:val="bottom"/>
          </w:tcPr>
          <w:p w14:paraId="706B08A5"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171.2439</w:t>
            </w:r>
          </w:p>
        </w:tc>
      </w:tr>
      <w:tr w:rsidR="00EA6D10" w:rsidRPr="002B7E29" w14:paraId="28F25454" w14:textId="77777777">
        <w:trPr>
          <w:trHeight w:val="320"/>
          <w:jc w:val="center"/>
        </w:trPr>
        <w:tc>
          <w:tcPr>
            <w:tcW w:w="843" w:type="dxa"/>
            <w:tcBorders>
              <w:top w:val="nil"/>
              <w:left w:val="nil"/>
              <w:right w:val="nil"/>
            </w:tcBorders>
          </w:tcPr>
          <w:p w14:paraId="51C76BD6" w14:textId="77777777" w:rsidR="00EA6D10" w:rsidRPr="009C7B85" w:rsidRDefault="00EA6D10" w:rsidP="00556903">
            <w:pPr>
              <w:jc w:val="both"/>
              <w:rPr>
                <w:rFonts w:ascii="Times New Roman" w:hAnsi="Times New Roman" w:cs="Times New Roman"/>
                <w:color w:val="000000"/>
                <w:lang w:val="en-AU"/>
              </w:rPr>
            </w:pPr>
          </w:p>
        </w:tc>
        <w:tc>
          <w:tcPr>
            <w:tcW w:w="4119" w:type="dxa"/>
            <w:tcBorders>
              <w:top w:val="nil"/>
              <w:left w:val="nil"/>
              <w:right w:val="nil"/>
            </w:tcBorders>
            <w:noWrap/>
          </w:tcPr>
          <w:p w14:paraId="6A80CF73"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5. ITD * Sex</w:t>
            </w:r>
          </w:p>
        </w:tc>
        <w:tc>
          <w:tcPr>
            <w:tcW w:w="1236" w:type="dxa"/>
            <w:tcBorders>
              <w:top w:val="nil"/>
              <w:left w:val="nil"/>
              <w:right w:val="nil"/>
            </w:tcBorders>
            <w:noWrap/>
            <w:vAlign w:val="bottom"/>
          </w:tcPr>
          <w:p w14:paraId="6AA35F64"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0.4212705</w:t>
            </w:r>
          </w:p>
        </w:tc>
        <w:tc>
          <w:tcPr>
            <w:tcW w:w="1236" w:type="dxa"/>
            <w:tcBorders>
              <w:top w:val="nil"/>
              <w:left w:val="nil"/>
              <w:right w:val="nil"/>
            </w:tcBorders>
            <w:noWrap/>
            <w:vAlign w:val="bottom"/>
          </w:tcPr>
          <w:p w14:paraId="188F7FC2"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0.8154102</w:t>
            </w:r>
          </w:p>
        </w:tc>
        <w:tc>
          <w:tcPr>
            <w:tcW w:w="1116" w:type="dxa"/>
            <w:tcBorders>
              <w:top w:val="nil"/>
              <w:left w:val="nil"/>
              <w:right w:val="nil"/>
            </w:tcBorders>
            <w:noWrap/>
            <w:vAlign w:val="bottom"/>
          </w:tcPr>
          <w:p w14:paraId="5424F5B0"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169.9698</w:t>
            </w:r>
          </w:p>
        </w:tc>
      </w:tr>
      <w:tr w:rsidR="00EA6D10" w:rsidRPr="002B7E29" w14:paraId="002274A6" w14:textId="77777777">
        <w:trPr>
          <w:trHeight w:val="320"/>
          <w:jc w:val="center"/>
        </w:trPr>
        <w:tc>
          <w:tcPr>
            <w:tcW w:w="843" w:type="dxa"/>
            <w:tcBorders>
              <w:top w:val="nil"/>
              <w:left w:val="nil"/>
              <w:bottom w:val="nil"/>
              <w:right w:val="nil"/>
            </w:tcBorders>
          </w:tcPr>
          <w:p w14:paraId="7399E9DD" w14:textId="77777777" w:rsidR="00EA6D10" w:rsidRPr="009C7B85" w:rsidRDefault="00EA6D10" w:rsidP="00556903">
            <w:pPr>
              <w:jc w:val="both"/>
              <w:rPr>
                <w:rFonts w:ascii="Times New Roman" w:hAnsi="Times New Roman" w:cs="Times New Roman"/>
                <w:color w:val="000000"/>
                <w:lang w:val="en-AU"/>
              </w:rPr>
            </w:pPr>
          </w:p>
        </w:tc>
        <w:tc>
          <w:tcPr>
            <w:tcW w:w="4119" w:type="dxa"/>
            <w:tcBorders>
              <w:left w:val="nil"/>
              <w:right w:val="nil"/>
            </w:tcBorders>
            <w:noWrap/>
          </w:tcPr>
          <w:p w14:paraId="72ADAAD5"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6. ITD * Sex + Region</w:t>
            </w:r>
          </w:p>
        </w:tc>
        <w:tc>
          <w:tcPr>
            <w:tcW w:w="1236" w:type="dxa"/>
            <w:tcBorders>
              <w:left w:val="nil"/>
              <w:right w:val="nil"/>
            </w:tcBorders>
            <w:noWrap/>
            <w:vAlign w:val="bottom"/>
          </w:tcPr>
          <w:p w14:paraId="0B7FAEC9"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0.4208831</w:t>
            </w:r>
          </w:p>
        </w:tc>
        <w:tc>
          <w:tcPr>
            <w:tcW w:w="1236" w:type="dxa"/>
            <w:tcBorders>
              <w:left w:val="nil"/>
              <w:right w:val="nil"/>
            </w:tcBorders>
            <w:noWrap/>
            <w:vAlign w:val="bottom"/>
          </w:tcPr>
          <w:p w14:paraId="3C60FCCF"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0.8158122</w:t>
            </w:r>
          </w:p>
        </w:tc>
        <w:tc>
          <w:tcPr>
            <w:tcW w:w="1116" w:type="dxa"/>
            <w:tcBorders>
              <w:left w:val="nil"/>
              <w:right w:val="nil"/>
            </w:tcBorders>
            <w:noWrap/>
            <w:vAlign w:val="bottom"/>
          </w:tcPr>
          <w:p w14:paraId="6FCF55FB"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172.054</w:t>
            </w:r>
          </w:p>
        </w:tc>
      </w:tr>
      <w:tr w:rsidR="00EA6D10" w:rsidRPr="002B7E29" w14:paraId="0469A5AD" w14:textId="77777777">
        <w:trPr>
          <w:trHeight w:val="320"/>
          <w:jc w:val="center"/>
        </w:trPr>
        <w:tc>
          <w:tcPr>
            <w:tcW w:w="843" w:type="dxa"/>
            <w:tcBorders>
              <w:top w:val="nil"/>
              <w:left w:val="nil"/>
              <w:bottom w:val="nil"/>
              <w:right w:val="nil"/>
            </w:tcBorders>
          </w:tcPr>
          <w:p w14:paraId="44E1BE86" w14:textId="77777777" w:rsidR="00EA6D10" w:rsidRPr="009C7B85" w:rsidRDefault="00EA6D10" w:rsidP="00556903">
            <w:pPr>
              <w:jc w:val="both"/>
              <w:rPr>
                <w:rFonts w:ascii="Times New Roman" w:hAnsi="Times New Roman" w:cs="Times New Roman"/>
                <w:color w:val="000000"/>
                <w:lang w:val="en-AU"/>
              </w:rPr>
            </w:pPr>
          </w:p>
        </w:tc>
        <w:tc>
          <w:tcPr>
            <w:tcW w:w="4119" w:type="dxa"/>
            <w:tcBorders>
              <w:left w:val="nil"/>
              <w:right w:val="nil"/>
            </w:tcBorders>
            <w:noWrap/>
          </w:tcPr>
          <w:p w14:paraId="2356F9B1"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7. ITD + Subfamily</w:t>
            </w:r>
          </w:p>
        </w:tc>
        <w:tc>
          <w:tcPr>
            <w:tcW w:w="1236" w:type="dxa"/>
            <w:tcBorders>
              <w:left w:val="nil"/>
              <w:right w:val="nil"/>
            </w:tcBorders>
            <w:noWrap/>
            <w:vAlign w:val="bottom"/>
          </w:tcPr>
          <w:p w14:paraId="5AB5C973"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0.4379373</w:t>
            </w:r>
          </w:p>
        </w:tc>
        <w:tc>
          <w:tcPr>
            <w:tcW w:w="1236" w:type="dxa"/>
            <w:tcBorders>
              <w:left w:val="nil"/>
              <w:right w:val="nil"/>
            </w:tcBorders>
            <w:noWrap/>
            <w:vAlign w:val="bottom"/>
          </w:tcPr>
          <w:p w14:paraId="0AFE2BEE"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0.8325788</w:t>
            </w:r>
          </w:p>
        </w:tc>
        <w:tc>
          <w:tcPr>
            <w:tcW w:w="1116" w:type="dxa"/>
            <w:tcBorders>
              <w:left w:val="nil"/>
              <w:right w:val="nil"/>
            </w:tcBorders>
            <w:noWrap/>
            <w:vAlign w:val="bottom"/>
          </w:tcPr>
          <w:p w14:paraId="53E7F332"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171.2974</w:t>
            </w:r>
          </w:p>
        </w:tc>
      </w:tr>
      <w:tr w:rsidR="00EA6D10" w:rsidRPr="002B7E29" w14:paraId="1D102D18" w14:textId="77777777">
        <w:trPr>
          <w:trHeight w:val="320"/>
          <w:jc w:val="center"/>
        </w:trPr>
        <w:tc>
          <w:tcPr>
            <w:tcW w:w="843" w:type="dxa"/>
            <w:tcBorders>
              <w:top w:val="nil"/>
              <w:left w:val="nil"/>
              <w:bottom w:val="single" w:sz="4" w:space="0" w:color="auto"/>
              <w:right w:val="nil"/>
            </w:tcBorders>
          </w:tcPr>
          <w:p w14:paraId="64058F86" w14:textId="77777777" w:rsidR="00EA6D10" w:rsidRPr="009C7B85" w:rsidRDefault="00EA6D10" w:rsidP="00556903">
            <w:pPr>
              <w:jc w:val="both"/>
              <w:rPr>
                <w:rFonts w:ascii="Times New Roman" w:hAnsi="Times New Roman" w:cs="Times New Roman"/>
                <w:color w:val="000000"/>
                <w:lang w:val="en-AU"/>
              </w:rPr>
            </w:pPr>
          </w:p>
        </w:tc>
        <w:tc>
          <w:tcPr>
            <w:tcW w:w="4119" w:type="dxa"/>
            <w:tcBorders>
              <w:left w:val="nil"/>
              <w:bottom w:val="single" w:sz="4" w:space="0" w:color="auto"/>
              <w:right w:val="nil"/>
            </w:tcBorders>
            <w:noWrap/>
          </w:tcPr>
          <w:p w14:paraId="445FF1EE" w14:textId="77777777" w:rsidR="00EA6D10" w:rsidRPr="002B7E29" w:rsidRDefault="00EA6D10" w:rsidP="00556903">
            <w:pPr>
              <w:jc w:val="both"/>
              <w:rPr>
                <w:rFonts w:ascii="Times New Roman" w:hAnsi="Times New Roman" w:cs="Times New Roman"/>
              </w:rPr>
            </w:pPr>
            <w:r w:rsidRPr="002B7E29">
              <w:rPr>
                <w:rFonts w:ascii="Times New Roman" w:hAnsi="Times New Roman" w:cs="Times New Roman"/>
              </w:rPr>
              <w:t>8. ITD</w:t>
            </w:r>
          </w:p>
        </w:tc>
        <w:tc>
          <w:tcPr>
            <w:tcW w:w="1236" w:type="dxa"/>
            <w:tcBorders>
              <w:left w:val="nil"/>
              <w:bottom w:val="single" w:sz="4" w:space="0" w:color="auto"/>
              <w:right w:val="nil"/>
            </w:tcBorders>
            <w:noWrap/>
            <w:vAlign w:val="bottom"/>
          </w:tcPr>
          <w:p w14:paraId="2FD100AB" w14:textId="77777777" w:rsidR="00EA6D10" w:rsidRPr="002B7E29" w:rsidRDefault="00EA6D10" w:rsidP="00556903">
            <w:pPr>
              <w:jc w:val="both"/>
              <w:rPr>
                <w:rFonts w:ascii="Times New Roman" w:hAnsi="Times New Roman" w:cs="Times New Roman"/>
                <w:color w:val="000000"/>
              </w:rPr>
            </w:pPr>
            <w:r w:rsidRPr="002B7E29">
              <w:rPr>
                <w:rFonts w:ascii="Times New Roman" w:hAnsi="Times New Roman" w:cs="Times New Roman"/>
                <w:color w:val="000000"/>
              </w:rPr>
              <w:t>0.4381055</w:t>
            </w:r>
          </w:p>
        </w:tc>
        <w:tc>
          <w:tcPr>
            <w:tcW w:w="1236" w:type="dxa"/>
            <w:tcBorders>
              <w:left w:val="nil"/>
              <w:bottom w:val="single" w:sz="4" w:space="0" w:color="auto"/>
              <w:right w:val="nil"/>
            </w:tcBorders>
            <w:noWrap/>
            <w:vAlign w:val="bottom"/>
          </w:tcPr>
          <w:p w14:paraId="0013655C"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color w:val="000000"/>
              </w:rPr>
              <w:t>0.8271961</w:t>
            </w:r>
          </w:p>
        </w:tc>
        <w:tc>
          <w:tcPr>
            <w:tcW w:w="1116" w:type="dxa"/>
            <w:tcBorders>
              <w:left w:val="nil"/>
              <w:bottom w:val="single" w:sz="4" w:space="0" w:color="auto"/>
              <w:right w:val="nil"/>
            </w:tcBorders>
            <w:noWrap/>
            <w:vAlign w:val="bottom"/>
          </w:tcPr>
          <w:p w14:paraId="0324279C" w14:textId="77777777" w:rsidR="00EA6D10" w:rsidRPr="002B7E29" w:rsidRDefault="00EA6D10" w:rsidP="00556903">
            <w:pPr>
              <w:jc w:val="both"/>
              <w:rPr>
                <w:rFonts w:ascii="Times New Roman" w:hAnsi="Times New Roman" w:cs="Times New Roman"/>
                <w:b/>
                <w:bCs/>
                <w:color w:val="000000"/>
              </w:rPr>
            </w:pPr>
            <w:r w:rsidRPr="002B7E29">
              <w:rPr>
                <w:rFonts w:ascii="Times New Roman" w:hAnsi="Times New Roman" w:cs="Times New Roman"/>
                <w:b/>
                <w:bCs/>
                <w:color w:val="000000"/>
              </w:rPr>
              <w:t>167.3067</w:t>
            </w:r>
          </w:p>
        </w:tc>
      </w:tr>
    </w:tbl>
    <w:p w14:paraId="109EB34E" w14:textId="77777777" w:rsidR="00EA6D10" w:rsidRDefault="00EA6D10" w:rsidP="007D6D99">
      <w:pPr>
        <w:spacing w:line="480" w:lineRule="auto"/>
        <w:jc w:val="both"/>
        <w:rPr>
          <w:rFonts w:ascii="Times New Roman" w:hAnsi="Times New Roman" w:cs="Times New Roman"/>
        </w:rPr>
      </w:pPr>
    </w:p>
    <w:p w14:paraId="33516079" w14:textId="77777777" w:rsidR="00EA6D10" w:rsidRDefault="00EA6D10" w:rsidP="007D6D99">
      <w:pPr>
        <w:jc w:val="both"/>
        <w:rPr>
          <w:rFonts w:ascii="Times New Roman" w:hAnsi="Times New Roman" w:cs="Times New Roman"/>
        </w:rPr>
      </w:pPr>
      <w:r>
        <w:rPr>
          <w:rFonts w:ascii="Times New Roman" w:hAnsi="Times New Roman" w:cs="Times New Roman"/>
        </w:rPr>
        <w:br w:type="page"/>
      </w:r>
    </w:p>
    <w:p w14:paraId="53EED115" w14:textId="77777777" w:rsidR="00EA6D10" w:rsidRPr="009C7B85" w:rsidRDefault="00EA6D10" w:rsidP="007D6D99">
      <w:pPr>
        <w:spacing w:line="480" w:lineRule="auto"/>
        <w:jc w:val="both"/>
        <w:rPr>
          <w:rFonts w:ascii="Times New Roman" w:hAnsi="Times New Roman" w:cs="Times New Roman"/>
        </w:rPr>
      </w:pPr>
    </w:p>
    <w:p w14:paraId="0BD7E547" w14:textId="77777777" w:rsidR="00EA6D10" w:rsidRPr="009C7B85" w:rsidRDefault="00EA6D10" w:rsidP="007D6D99">
      <w:pPr>
        <w:spacing w:line="480" w:lineRule="auto"/>
        <w:jc w:val="both"/>
        <w:rPr>
          <w:rFonts w:ascii="Times New Roman" w:hAnsi="Times New Roman" w:cs="Times New Roman"/>
        </w:rPr>
      </w:pPr>
      <w:r w:rsidRPr="009C7B85">
        <w:rPr>
          <w:rFonts w:ascii="Times New Roman" w:hAnsi="Times New Roman" w:cs="Times New Roman"/>
        </w:rPr>
        <w:t xml:space="preserve">Table </w:t>
      </w:r>
      <w:r>
        <w:rPr>
          <w:rFonts w:ascii="Times New Roman" w:hAnsi="Times New Roman" w:cs="Times New Roman"/>
        </w:rPr>
        <w:t>3</w:t>
      </w:r>
      <w:r w:rsidRPr="009C7B85">
        <w:rPr>
          <w:rFonts w:ascii="Times New Roman" w:hAnsi="Times New Roman" w:cs="Times New Roman"/>
        </w:rPr>
        <w:t xml:space="preserve">. Model parameters of intraspecific ln(body size)~ln(IT) size relationships. F: F-statistic and degrees of freedom for each model. A and B: intercept and IT co-efficient, </w:t>
      </w:r>
      <w:r w:rsidRPr="009C7B85">
        <w:rPr>
          <w:rFonts w:ascii="Times New Roman" w:hAnsi="Times New Roman" w:cs="Times New Roman"/>
          <w:i/>
          <w:iCs/>
        </w:rPr>
        <w:t>R</w:t>
      </w:r>
      <w:r w:rsidRPr="009C7B85">
        <w:rPr>
          <w:rFonts w:ascii="Times New Roman" w:hAnsi="Times New Roman" w:cs="Times New Roman"/>
          <w:i/>
          <w:iCs/>
          <w:vertAlign w:val="superscript"/>
        </w:rPr>
        <w:t>2</w:t>
      </w:r>
      <w:r w:rsidRPr="009C7B85">
        <w:rPr>
          <w:rFonts w:ascii="Times New Roman" w:hAnsi="Times New Roman" w:cs="Times New Roman"/>
        </w:rPr>
        <w:t>: Adjusted R-squared and P: p-value of full model. Only females were used in both analyses.</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0"/>
        <w:gridCol w:w="3023"/>
        <w:gridCol w:w="850"/>
        <w:gridCol w:w="851"/>
        <w:gridCol w:w="850"/>
        <w:gridCol w:w="851"/>
        <w:gridCol w:w="1276"/>
      </w:tblGrid>
      <w:tr w:rsidR="00EA6D10" w:rsidRPr="002B7E29" w14:paraId="7A44A993" w14:textId="77777777">
        <w:trPr>
          <w:jc w:val="center"/>
        </w:trPr>
        <w:tc>
          <w:tcPr>
            <w:tcW w:w="1230" w:type="dxa"/>
            <w:tcBorders>
              <w:left w:val="nil"/>
              <w:right w:val="nil"/>
            </w:tcBorders>
          </w:tcPr>
          <w:p w14:paraId="748395AE"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Taxa</w:t>
            </w:r>
          </w:p>
        </w:tc>
        <w:tc>
          <w:tcPr>
            <w:tcW w:w="3023" w:type="dxa"/>
            <w:tcBorders>
              <w:left w:val="nil"/>
              <w:right w:val="nil"/>
            </w:tcBorders>
          </w:tcPr>
          <w:p w14:paraId="77121996"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Species</w:t>
            </w:r>
          </w:p>
        </w:tc>
        <w:tc>
          <w:tcPr>
            <w:tcW w:w="850" w:type="dxa"/>
            <w:tcBorders>
              <w:left w:val="nil"/>
              <w:right w:val="nil"/>
            </w:tcBorders>
          </w:tcPr>
          <w:p w14:paraId="0C6C868F"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F</w:t>
            </w:r>
            <w:r w:rsidRPr="002B7E29">
              <w:rPr>
                <w:rFonts w:ascii="Times New Roman" w:hAnsi="Times New Roman" w:cs="Times New Roman"/>
                <w:vertAlign w:val="subscript"/>
              </w:rPr>
              <w:t>(df)</w:t>
            </w:r>
          </w:p>
        </w:tc>
        <w:tc>
          <w:tcPr>
            <w:tcW w:w="851" w:type="dxa"/>
            <w:tcBorders>
              <w:left w:val="nil"/>
              <w:right w:val="nil"/>
            </w:tcBorders>
          </w:tcPr>
          <w:p w14:paraId="3A72C130"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A</w:t>
            </w:r>
          </w:p>
        </w:tc>
        <w:tc>
          <w:tcPr>
            <w:tcW w:w="850" w:type="dxa"/>
            <w:tcBorders>
              <w:left w:val="nil"/>
              <w:right w:val="nil"/>
            </w:tcBorders>
          </w:tcPr>
          <w:p w14:paraId="5F6A32D7"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B</w:t>
            </w:r>
          </w:p>
        </w:tc>
        <w:tc>
          <w:tcPr>
            <w:tcW w:w="851" w:type="dxa"/>
            <w:tcBorders>
              <w:left w:val="nil"/>
              <w:right w:val="nil"/>
            </w:tcBorders>
          </w:tcPr>
          <w:p w14:paraId="082D4B3C"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i/>
                <w:iCs/>
              </w:rPr>
              <w:t>R</w:t>
            </w:r>
            <w:r w:rsidRPr="002B7E29">
              <w:rPr>
                <w:rFonts w:ascii="Times New Roman" w:hAnsi="Times New Roman" w:cs="Times New Roman"/>
                <w:i/>
                <w:iCs/>
                <w:vertAlign w:val="superscript"/>
              </w:rPr>
              <w:t>2</w:t>
            </w:r>
          </w:p>
        </w:tc>
        <w:tc>
          <w:tcPr>
            <w:tcW w:w="1276" w:type="dxa"/>
            <w:tcBorders>
              <w:left w:val="nil"/>
              <w:right w:val="nil"/>
            </w:tcBorders>
          </w:tcPr>
          <w:p w14:paraId="4CABEA34" w14:textId="77777777" w:rsidR="00EA6D10" w:rsidRPr="002B7E29" w:rsidRDefault="00EA6D10" w:rsidP="002B7E29">
            <w:pPr>
              <w:spacing w:line="480" w:lineRule="auto"/>
              <w:jc w:val="both"/>
              <w:rPr>
                <w:rFonts w:ascii="Times New Roman" w:hAnsi="Times New Roman" w:cs="Times New Roman"/>
              </w:rPr>
            </w:pPr>
            <w:r w:rsidRPr="002B7E29">
              <w:rPr>
                <w:rFonts w:ascii="Times New Roman" w:hAnsi="Times New Roman" w:cs="Times New Roman"/>
              </w:rPr>
              <w:t>P</w:t>
            </w:r>
          </w:p>
        </w:tc>
      </w:tr>
      <w:tr w:rsidR="00EA6D10" w:rsidRPr="002B7E29" w14:paraId="06F43317" w14:textId="77777777">
        <w:trPr>
          <w:jc w:val="center"/>
        </w:trPr>
        <w:tc>
          <w:tcPr>
            <w:tcW w:w="1230" w:type="dxa"/>
            <w:tcBorders>
              <w:left w:val="nil"/>
              <w:bottom w:val="nil"/>
              <w:right w:val="nil"/>
            </w:tcBorders>
          </w:tcPr>
          <w:p w14:paraId="372A60B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Bees</w:t>
            </w:r>
          </w:p>
        </w:tc>
        <w:tc>
          <w:tcPr>
            <w:tcW w:w="3023" w:type="dxa"/>
            <w:tcBorders>
              <w:left w:val="nil"/>
              <w:bottom w:val="nil"/>
              <w:right w:val="nil"/>
            </w:tcBorders>
          </w:tcPr>
          <w:p w14:paraId="6FCC3C8A"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Andrena flavipes</w:t>
            </w:r>
          </w:p>
        </w:tc>
        <w:tc>
          <w:tcPr>
            <w:tcW w:w="850" w:type="dxa"/>
            <w:tcBorders>
              <w:left w:val="nil"/>
              <w:bottom w:val="nil"/>
              <w:right w:val="nil"/>
            </w:tcBorders>
          </w:tcPr>
          <w:p w14:paraId="093B7CF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21.07 </w:t>
            </w:r>
            <w:r w:rsidRPr="002B7E29">
              <w:rPr>
                <w:rFonts w:ascii="Times New Roman" w:hAnsi="Times New Roman" w:cs="Times New Roman"/>
                <w:vertAlign w:val="subscript"/>
              </w:rPr>
              <w:t>(1,57)</w:t>
            </w:r>
          </w:p>
        </w:tc>
        <w:tc>
          <w:tcPr>
            <w:tcW w:w="851" w:type="dxa"/>
            <w:tcBorders>
              <w:left w:val="nil"/>
              <w:bottom w:val="nil"/>
              <w:right w:val="nil"/>
            </w:tcBorders>
          </w:tcPr>
          <w:p w14:paraId="4A35A28A"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1.308</w:t>
            </w:r>
          </w:p>
        </w:tc>
        <w:tc>
          <w:tcPr>
            <w:tcW w:w="850" w:type="dxa"/>
            <w:tcBorders>
              <w:left w:val="nil"/>
              <w:bottom w:val="nil"/>
              <w:right w:val="nil"/>
            </w:tcBorders>
          </w:tcPr>
          <w:p w14:paraId="06A9525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2.029</w:t>
            </w:r>
          </w:p>
        </w:tc>
        <w:tc>
          <w:tcPr>
            <w:tcW w:w="851" w:type="dxa"/>
            <w:tcBorders>
              <w:left w:val="nil"/>
              <w:bottom w:val="nil"/>
              <w:right w:val="nil"/>
            </w:tcBorders>
          </w:tcPr>
          <w:p w14:paraId="28C79A2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0.257</w:t>
            </w:r>
          </w:p>
        </w:tc>
        <w:tc>
          <w:tcPr>
            <w:tcW w:w="1276" w:type="dxa"/>
            <w:tcBorders>
              <w:left w:val="nil"/>
              <w:bottom w:val="nil"/>
              <w:right w:val="nil"/>
            </w:tcBorders>
          </w:tcPr>
          <w:p w14:paraId="0C71DB3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&lt;0.001</w:t>
            </w:r>
          </w:p>
        </w:tc>
      </w:tr>
      <w:tr w:rsidR="00EA6D10" w:rsidRPr="002B7E29" w14:paraId="765A4407" w14:textId="77777777">
        <w:trPr>
          <w:jc w:val="center"/>
        </w:trPr>
        <w:tc>
          <w:tcPr>
            <w:tcW w:w="1230" w:type="dxa"/>
            <w:tcBorders>
              <w:top w:val="nil"/>
              <w:left w:val="nil"/>
              <w:bottom w:val="nil"/>
              <w:right w:val="nil"/>
            </w:tcBorders>
          </w:tcPr>
          <w:p w14:paraId="6158A5DC" w14:textId="77777777" w:rsidR="00EA6D10" w:rsidRPr="002B7E29" w:rsidRDefault="00EA6D10" w:rsidP="002B7E29">
            <w:pPr>
              <w:jc w:val="both"/>
              <w:rPr>
                <w:rFonts w:ascii="Times New Roman" w:hAnsi="Times New Roman" w:cs="Times New Roman"/>
              </w:rPr>
            </w:pPr>
          </w:p>
        </w:tc>
        <w:tc>
          <w:tcPr>
            <w:tcW w:w="3023" w:type="dxa"/>
            <w:tcBorders>
              <w:top w:val="nil"/>
              <w:left w:val="nil"/>
              <w:bottom w:val="nil"/>
              <w:right w:val="nil"/>
            </w:tcBorders>
          </w:tcPr>
          <w:p w14:paraId="20DFE515"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Bombus lucorum</w:t>
            </w:r>
          </w:p>
        </w:tc>
        <w:tc>
          <w:tcPr>
            <w:tcW w:w="850" w:type="dxa"/>
            <w:tcBorders>
              <w:top w:val="nil"/>
              <w:left w:val="nil"/>
              <w:bottom w:val="nil"/>
              <w:right w:val="nil"/>
            </w:tcBorders>
          </w:tcPr>
          <w:p w14:paraId="48640948"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81.15 </w:t>
            </w:r>
            <w:r w:rsidRPr="002B7E29">
              <w:rPr>
                <w:rFonts w:ascii="Times New Roman" w:hAnsi="Times New Roman" w:cs="Times New Roman"/>
                <w:vertAlign w:val="subscript"/>
              </w:rPr>
              <w:t>(1,101)</w:t>
            </w:r>
          </w:p>
        </w:tc>
        <w:tc>
          <w:tcPr>
            <w:tcW w:w="851" w:type="dxa"/>
            <w:tcBorders>
              <w:top w:val="nil"/>
              <w:left w:val="nil"/>
              <w:bottom w:val="nil"/>
              <w:right w:val="nil"/>
            </w:tcBorders>
          </w:tcPr>
          <w:p w14:paraId="40C4E0E7"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1.412</w:t>
            </w:r>
          </w:p>
        </w:tc>
        <w:tc>
          <w:tcPr>
            <w:tcW w:w="850" w:type="dxa"/>
            <w:tcBorders>
              <w:top w:val="nil"/>
              <w:left w:val="nil"/>
              <w:bottom w:val="nil"/>
              <w:right w:val="nil"/>
            </w:tcBorders>
          </w:tcPr>
          <w:p w14:paraId="5BF4DE4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1.966</w:t>
            </w:r>
          </w:p>
        </w:tc>
        <w:tc>
          <w:tcPr>
            <w:tcW w:w="851" w:type="dxa"/>
            <w:tcBorders>
              <w:top w:val="nil"/>
              <w:left w:val="nil"/>
              <w:bottom w:val="nil"/>
              <w:right w:val="nil"/>
            </w:tcBorders>
          </w:tcPr>
          <w:p w14:paraId="5C0013E5"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0.44</w:t>
            </w:r>
          </w:p>
        </w:tc>
        <w:tc>
          <w:tcPr>
            <w:tcW w:w="1276" w:type="dxa"/>
            <w:tcBorders>
              <w:top w:val="nil"/>
              <w:left w:val="nil"/>
              <w:bottom w:val="nil"/>
              <w:right w:val="nil"/>
            </w:tcBorders>
          </w:tcPr>
          <w:p w14:paraId="0A082AAF"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&lt;0.001</w:t>
            </w:r>
          </w:p>
        </w:tc>
      </w:tr>
      <w:tr w:rsidR="00EA6D10" w:rsidRPr="002B7E29" w14:paraId="47256E48" w14:textId="77777777">
        <w:trPr>
          <w:jc w:val="center"/>
        </w:trPr>
        <w:tc>
          <w:tcPr>
            <w:tcW w:w="1230" w:type="dxa"/>
            <w:tcBorders>
              <w:top w:val="nil"/>
              <w:left w:val="nil"/>
              <w:bottom w:val="nil"/>
              <w:right w:val="nil"/>
            </w:tcBorders>
          </w:tcPr>
          <w:p w14:paraId="7FF0B32E" w14:textId="77777777" w:rsidR="00EA6D10" w:rsidRPr="002B7E29" w:rsidRDefault="00EA6D10" w:rsidP="002B7E29">
            <w:pPr>
              <w:jc w:val="both"/>
              <w:rPr>
                <w:rFonts w:ascii="Times New Roman" w:hAnsi="Times New Roman" w:cs="Times New Roman"/>
              </w:rPr>
            </w:pPr>
          </w:p>
        </w:tc>
        <w:tc>
          <w:tcPr>
            <w:tcW w:w="3023" w:type="dxa"/>
            <w:tcBorders>
              <w:top w:val="nil"/>
              <w:left w:val="nil"/>
              <w:bottom w:val="nil"/>
              <w:right w:val="nil"/>
            </w:tcBorders>
          </w:tcPr>
          <w:p w14:paraId="5016E89E"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Homalictus urbanus</w:t>
            </w:r>
          </w:p>
        </w:tc>
        <w:tc>
          <w:tcPr>
            <w:tcW w:w="850" w:type="dxa"/>
            <w:tcBorders>
              <w:top w:val="nil"/>
              <w:left w:val="nil"/>
              <w:bottom w:val="nil"/>
              <w:right w:val="nil"/>
            </w:tcBorders>
          </w:tcPr>
          <w:p w14:paraId="19E6C773"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6.055 </w:t>
            </w:r>
            <w:r w:rsidRPr="002B7E29">
              <w:rPr>
                <w:rFonts w:ascii="Times New Roman" w:hAnsi="Times New Roman" w:cs="Times New Roman"/>
                <w:vertAlign w:val="subscript"/>
              </w:rPr>
              <w:t>(1,209)</w:t>
            </w:r>
          </w:p>
        </w:tc>
        <w:tc>
          <w:tcPr>
            <w:tcW w:w="851" w:type="dxa"/>
            <w:tcBorders>
              <w:top w:val="nil"/>
              <w:left w:val="nil"/>
              <w:bottom w:val="nil"/>
              <w:right w:val="nil"/>
            </w:tcBorders>
          </w:tcPr>
          <w:p w14:paraId="457E3648"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-0.164</w:t>
            </w:r>
          </w:p>
        </w:tc>
        <w:tc>
          <w:tcPr>
            <w:tcW w:w="850" w:type="dxa"/>
            <w:tcBorders>
              <w:top w:val="nil"/>
              <w:left w:val="nil"/>
              <w:bottom w:val="nil"/>
              <w:right w:val="nil"/>
            </w:tcBorders>
          </w:tcPr>
          <w:p w14:paraId="15F54824"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1.166</w:t>
            </w:r>
          </w:p>
        </w:tc>
        <w:tc>
          <w:tcPr>
            <w:tcW w:w="851" w:type="dxa"/>
            <w:tcBorders>
              <w:top w:val="nil"/>
              <w:left w:val="nil"/>
              <w:bottom w:val="nil"/>
              <w:right w:val="nil"/>
            </w:tcBorders>
          </w:tcPr>
          <w:p w14:paraId="7DDD5AB3"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0.024</w:t>
            </w:r>
          </w:p>
        </w:tc>
        <w:tc>
          <w:tcPr>
            <w:tcW w:w="1276" w:type="dxa"/>
            <w:tcBorders>
              <w:top w:val="nil"/>
              <w:left w:val="nil"/>
              <w:bottom w:val="nil"/>
              <w:right w:val="nil"/>
            </w:tcBorders>
          </w:tcPr>
          <w:p w14:paraId="2FED8C2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0.014</w:t>
            </w:r>
          </w:p>
        </w:tc>
      </w:tr>
      <w:tr w:rsidR="00EA6D10" w:rsidRPr="002B7E29" w14:paraId="002DC49F" w14:textId="77777777">
        <w:trPr>
          <w:jc w:val="center"/>
        </w:trPr>
        <w:tc>
          <w:tcPr>
            <w:tcW w:w="1230" w:type="dxa"/>
            <w:tcBorders>
              <w:top w:val="nil"/>
              <w:left w:val="nil"/>
              <w:bottom w:val="nil"/>
              <w:right w:val="nil"/>
            </w:tcBorders>
          </w:tcPr>
          <w:p w14:paraId="0204A504" w14:textId="77777777" w:rsidR="00EA6D10" w:rsidRPr="002B7E29" w:rsidRDefault="00EA6D10" w:rsidP="002B7E29">
            <w:pPr>
              <w:jc w:val="both"/>
              <w:rPr>
                <w:rFonts w:ascii="Times New Roman" w:hAnsi="Times New Roman" w:cs="Times New Roman"/>
              </w:rPr>
            </w:pPr>
          </w:p>
        </w:tc>
        <w:tc>
          <w:tcPr>
            <w:tcW w:w="3023" w:type="dxa"/>
            <w:tcBorders>
              <w:top w:val="nil"/>
              <w:left w:val="nil"/>
              <w:bottom w:val="nil"/>
              <w:right w:val="nil"/>
            </w:tcBorders>
          </w:tcPr>
          <w:p w14:paraId="073B2A4D"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Lasioglossum lanarium</w:t>
            </w:r>
          </w:p>
        </w:tc>
        <w:tc>
          <w:tcPr>
            <w:tcW w:w="850" w:type="dxa"/>
            <w:tcBorders>
              <w:top w:val="nil"/>
              <w:left w:val="nil"/>
              <w:bottom w:val="nil"/>
              <w:right w:val="nil"/>
            </w:tcBorders>
          </w:tcPr>
          <w:p w14:paraId="03D2870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53.87 </w:t>
            </w:r>
            <w:r w:rsidRPr="002B7E29">
              <w:rPr>
                <w:rFonts w:ascii="Times New Roman" w:hAnsi="Times New Roman" w:cs="Times New Roman"/>
                <w:vertAlign w:val="subscript"/>
              </w:rPr>
              <w:t>(1,61)</w:t>
            </w:r>
          </w:p>
        </w:tc>
        <w:tc>
          <w:tcPr>
            <w:tcW w:w="851" w:type="dxa"/>
            <w:tcBorders>
              <w:top w:val="nil"/>
              <w:left w:val="nil"/>
              <w:bottom w:val="nil"/>
              <w:right w:val="nil"/>
            </w:tcBorders>
          </w:tcPr>
          <w:p w14:paraId="3E929A62"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0.702</w:t>
            </w:r>
          </w:p>
        </w:tc>
        <w:tc>
          <w:tcPr>
            <w:tcW w:w="850" w:type="dxa"/>
            <w:tcBorders>
              <w:top w:val="nil"/>
              <w:left w:val="nil"/>
              <w:bottom w:val="nil"/>
              <w:right w:val="nil"/>
            </w:tcBorders>
          </w:tcPr>
          <w:p w14:paraId="1939687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2.13</w:t>
            </w:r>
          </w:p>
        </w:tc>
        <w:tc>
          <w:tcPr>
            <w:tcW w:w="851" w:type="dxa"/>
            <w:tcBorders>
              <w:top w:val="nil"/>
              <w:left w:val="nil"/>
              <w:bottom w:val="nil"/>
              <w:right w:val="nil"/>
            </w:tcBorders>
          </w:tcPr>
          <w:p w14:paraId="4A686488"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0.46</w:t>
            </w:r>
          </w:p>
        </w:tc>
        <w:tc>
          <w:tcPr>
            <w:tcW w:w="1276" w:type="dxa"/>
            <w:tcBorders>
              <w:top w:val="nil"/>
              <w:left w:val="nil"/>
              <w:bottom w:val="nil"/>
              <w:right w:val="nil"/>
            </w:tcBorders>
          </w:tcPr>
          <w:p w14:paraId="21E5991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&lt;0.001</w:t>
            </w:r>
          </w:p>
        </w:tc>
      </w:tr>
      <w:tr w:rsidR="00EA6D10" w:rsidRPr="002B7E29" w14:paraId="1B626211" w14:textId="77777777">
        <w:trPr>
          <w:jc w:val="center"/>
        </w:trPr>
        <w:tc>
          <w:tcPr>
            <w:tcW w:w="1230" w:type="dxa"/>
            <w:tcBorders>
              <w:top w:val="nil"/>
              <w:left w:val="nil"/>
              <w:right w:val="nil"/>
            </w:tcBorders>
          </w:tcPr>
          <w:p w14:paraId="76DCB803" w14:textId="77777777" w:rsidR="00EA6D10" w:rsidRPr="002B7E29" w:rsidRDefault="00EA6D10" w:rsidP="002B7E29">
            <w:pPr>
              <w:jc w:val="both"/>
              <w:rPr>
                <w:rFonts w:ascii="Times New Roman" w:hAnsi="Times New Roman" w:cs="Times New Roman"/>
              </w:rPr>
            </w:pPr>
          </w:p>
        </w:tc>
        <w:tc>
          <w:tcPr>
            <w:tcW w:w="3023" w:type="dxa"/>
            <w:tcBorders>
              <w:top w:val="nil"/>
              <w:left w:val="nil"/>
              <w:right w:val="nil"/>
            </w:tcBorders>
          </w:tcPr>
          <w:p w14:paraId="0C8C4A66"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Lasioglossum pauxillum</w:t>
            </w:r>
          </w:p>
        </w:tc>
        <w:tc>
          <w:tcPr>
            <w:tcW w:w="850" w:type="dxa"/>
            <w:tcBorders>
              <w:top w:val="nil"/>
              <w:left w:val="nil"/>
              <w:right w:val="nil"/>
            </w:tcBorders>
          </w:tcPr>
          <w:p w14:paraId="7D0EDDED"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43.92 </w:t>
            </w:r>
            <w:r w:rsidRPr="002B7E29">
              <w:rPr>
                <w:rFonts w:ascii="Times New Roman" w:hAnsi="Times New Roman" w:cs="Times New Roman"/>
                <w:vertAlign w:val="subscript"/>
              </w:rPr>
              <w:t>(1,110)</w:t>
            </w:r>
          </w:p>
        </w:tc>
        <w:tc>
          <w:tcPr>
            <w:tcW w:w="851" w:type="dxa"/>
            <w:tcBorders>
              <w:top w:val="nil"/>
              <w:left w:val="nil"/>
              <w:right w:val="nil"/>
            </w:tcBorders>
          </w:tcPr>
          <w:p w14:paraId="3E64DA1D"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0.402</w:t>
            </w:r>
          </w:p>
        </w:tc>
        <w:tc>
          <w:tcPr>
            <w:tcW w:w="850" w:type="dxa"/>
            <w:tcBorders>
              <w:top w:val="nil"/>
              <w:left w:val="nil"/>
              <w:right w:val="nil"/>
            </w:tcBorders>
          </w:tcPr>
          <w:p w14:paraId="3E105EAE"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3.112</w:t>
            </w:r>
          </w:p>
        </w:tc>
        <w:tc>
          <w:tcPr>
            <w:tcW w:w="851" w:type="dxa"/>
            <w:tcBorders>
              <w:top w:val="nil"/>
              <w:left w:val="nil"/>
              <w:right w:val="nil"/>
            </w:tcBorders>
          </w:tcPr>
          <w:p w14:paraId="150D126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0.279</w:t>
            </w:r>
          </w:p>
        </w:tc>
        <w:tc>
          <w:tcPr>
            <w:tcW w:w="1276" w:type="dxa"/>
            <w:tcBorders>
              <w:top w:val="nil"/>
              <w:left w:val="nil"/>
              <w:right w:val="nil"/>
            </w:tcBorders>
          </w:tcPr>
          <w:p w14:paraId="3186CC8F"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&lt;0.001</w:t>
            </w:r>
          </w:p>
        </w:tc>
      </w:tr>
      <w:tr w:rsidR="00EA6D10" w:rsidRPr="002B7E29" w14:paraId="28A028A2" w14:textId="77777777">
        <w:trPr>
          <w:jc w:val="center"/>
        </w:trPr>
        <w:tc>
          <w:tcPr>
            <w:tcW w:w="1230" w:type="dxa"/>
            <w:tcBorders>
              <w:left w:val="nil"/>
              <w:bottom w:val="nil"/>
              <w:right w:val="nil"/>
            </w:tcBorders>
          </w:tcPr>
          <w:p w14:paraId="2858F108"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Hoverflies</w:t>
            </w:r>
          </w:p>
        </w:tc>
        <w:tc>
          <w:tcPr>
            <w:tcW w:w="3023" w:type="dxa"/>
            <w:tcBorders>
              <w:left w:val="nil"/>
              <w:bottom w:val="nil"/>
              <w:right w:val="nil"/>
            </w:tcBorders>
          </w:tcPr>
          <w:p w14:paraId="772384FD"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Austrosyrphus spp.</w:t>
            </w:r>
          </w:p>
        </w:tc>
        <w:tc>
          <w:tcPr>
            <w:tcW w:w="850" w:type="dxa"/>
            <w:tcBorders>
              <w:left w:val="nil"/>
              <w:bottom w:val="nil"/>
              <w:right w:val="nil"/>
            </w:tcBorders>
          </w:tcPr>
          <w:p w14:paraId="28B1C9E2"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12.7 </w:t>
            </w:r>
            <w:r w:rsidRPr="002B7E29">
              <w:rPr>
                <w:rFonts w:ascii="Times New Roman" w:hAnsi="Times New Roman" w:cs="Times New Roman"/>
                <w:vertAlign w:val="subscript"/>
              </w:rPr>
              <w:t>(1,30)</w:t>
            </w:r>
          </w:p>
        </w:tc>
        <w:tc>
          <w:tcPr>
            <w:tcW w:w="851" w:type="dxa"/>
            <w:tcBorders>
              <w:left w:val="nil"/>
              <w:bottom w:val="nil"/>
              <w:right w:val="nil"/>
            </w:tcBorders>
          </w:tcPr>
          <w:p w14:paraId="479AB333"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0.087</w:t>
            </w:r>
          </w:p>
        </w:tc>
        <w:tc>
          <w:tcPr>
            <w:tcW w:w="850" w:type="dxa"/>
            <w:tcBorders>
              <w:left w:val="nil"/>
              <w:bottom w:val="nil"/>
              <w:right w:val="nil"/>
            </w:tcBorders>
          </w:tcPr>
          <w:p w14:paraId="14D98C0A"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2.032</w:t>
            </w:r>
          </w:p>
        </w:tc>
        <w:tc>
          <w:tcPr>
            <w:tcW w:w="851" w:type="dxa"/>
            <w:tcBorders>
              <w:left w:val="nil"/>
              <w:bottom w:val="nil"/>
              <w:right w:val="nil"/>
            </w:tcBorders>
          </w:tcPr>
          <w:p w14:paraId="78DE0D4F"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0.274</w:t>
            </w:r>
          </w:p>
        </w:tc>
        <w:tc>
          <w:tcPr>
            <w:tcW w:w="1276" w:type="dxa"/>
            <w:tcBorders>
              <w:left w:val="nil"/>
              <w:bottom w:val="nil"/>
              <w:right w:val="nil"/>
            </w:tcBorders>
          </w:tcPr>
          <w:p w14:paraId="79B179F2"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0.001</w:t>
            </w:r>
          </w:p>
        </w:tc>
      </w:tr>
      <w:tr w:rsidR="00EA6D10" w:rsidRPr="002B7E29" w14:paraId="0A490911" w14:textId="77777777">
        <w:trPr>
          <w:jc w:val="center"/>
        </w:trPr>
        <w:tc>
          <w:tcPr>
            <w:tcW w:w="1230" w:type="dxa"/>
            <w:tcBorders>
              <w:top w:val="nil"/>
              <w:left w:val="nil"/>
              <w:bottom w:val="nil"/>
              <w:right w:val="nil"/>
            </w:tcBorders>
          </w:tcPr>
          <w:p w14:paraId="2343A219" w14:textId="77777777" w:rsidR="00EA6D10" w:rsidRPr="002B7E29" w:rsidRDefault="00EA6D10" w:rsidP="002B7E29">
            <w:pPr>
              <w:jc w:val="both"/>
              <w:rPr>
                <w:rFonts w:ascii="Times New Roman" w:hAnsi="Times New Roman" w:cs="Times New Roman"/>
              </w:rPr>
            </w:pPr>
          </w:p>
        </w:tc>
        <w:tc>
          <w:tcPr>
            <w:tcW w:w="3023" w:type="dxa"/>
            <w:tcBorders>
              <w:top w:val="nil"/>
              <w:left w:val="nil"/>
              <w:bottom w:val="nil"/>
              <w:right w:val="nil"/>
            </w:tcBorders>
          </w:tcPr>
          <w:p w14:paraId="74AE6B5A"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Helophilus parallelus</w:t>
            </w:r>
          </w:p>
        </w:tc>
        <w:tc>
          <w:tcPr>
            <w:tcW w:w="850" w:type="dxa"/>
            <w:tcBorders>
              <w:top w:val="nil"/>
              <w:left w:val="nil"/>
              <w:bottom w:val="nil"/>
              <w:right w:val="nil"/>
            </w:tcBorders>
          </w:tcPr>
          <w:p w14:paraId="62594677" w14:textId="77777777" w:rsidR="00EA6D10" w:rsidRPr="002B7E29" w:rsidRDefault="00EA6D10" w:rsidP="002B7E29">
            <w:pPr>
              <w:jc w:val="both"/>
              <w:rPr>
                <w:rFonts w:ascii="Times New Roman" w:hAnsi="Times New Roman" w:cs="Times New Roman"/>
                <w:vertAlign w:val="subscript"/>
              </w:rPr>
            </w:pPr>
            <w:r w:rsidRPr="002B7E29">
              <w:rPr>
                <w:rFonts w:ascii="Times New Roman" w:hAnsi="Times New Roman" w:cs="Times New Roman"/>
              </w:rPr>
              <w:t xml:space="preserve">14.84 </w:t>
            </w:r>
            <w:r w:rsidRPr="002B7E29">
              <w:rPr>
                <w:rFonts w:ascii="Times New Roman" w:hAnsi="Times New Roman" w:cs="Times New Roman"/>
                <w:vertAlign w:val="subscript"/>
              </w:rPr>
              <w:t>(1,17)</w:t>
            </w:r>
          </w:p>
        </w:tc>
        <w:tc>
          <w:tcPr>
            <w:tcW w:w="851" w:type="dxa"/>
            <w:tcBorders>
              <w:top w:val="nil"/>
              <w:left w:val="nil"/>
              <w:bottom w:val="nil"/>
              <w:right w:val="nil"/>
            </w:tcBorders>
          </w:tcPr>
          <w:p w14:paraId="15F13D4B"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0.286</w:t>
            </w:r>
          </w:p>
        </w:tc>
        <w:tc>
          <w:tcPr>
            <w:tcW w:w="850" w:type="dxa"/>
            <w:tcBorders>
              <w:top w:val="nil"/>
              <w:left w:val="nil"/>
              <w:bottom w:val="nil"/>
              <w:right w:val="nil"/>
            </w:tcBorders>
          </w:tcPr>
          <w:p w14:paraId="62C9159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2.485</w:t>
            </w:r>
          </w:p>
        </w:tc>
        <w:tc>
          <w:tcPr>
            <w:tcW w:w="851" w:type="dxa"/>
            <w:tcBorders>
              <w:top w:val="nil"/>
              <w:left w:val="nil"/>
              <w:bottom w:val="nil"/>
              <w:right w:val="nil"/>
            </w:tcBorders>
          </w:tcPr>
          <w:p w14:paraId="574E86FE"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0.435</w:t>
            </w:r>
          </w:p>
        </w:tc>
        <w:tc>
          <w:tcPr>
            <w:tcW w:w="1276" w:type="dxa"/>
            <w:tcBorders>
              <w:top w:val="nil"/>
              <w:left w:val="nil"/>
              <w:bottom w:val="nil"/>
              <w:right w:val="nil"/>
            </w:tcBorders>
          </w:tcPr>
          <w:p w14:paraId="7A9D9423"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0.001</w:t>
            </w:r>
          </w:p>
        </w:tc>
      </w:tr>
      <w:tr w:rsidR="00EA6D10" w:rsidRPr="002B7E29" w14:paraId="1888CB0C" w14:textId="77777777">
        <w:trPr>
          <w:jc w:val="center"/>
        </w:trPr>
        <w:tc>
          <w:tcPr>
            <w:tcW w:w="1230" w:type="dxa"/>
            <w:tcBorders>
              <w:top w:val="nil"/>
              <w:left w:val="nil"/>
              <w:bottom w:val="nil"/>
              <w:right w:val="nil"/>
            </w:tcBorders>
          </w:tcPr>
          <w:p w14:paraId="2EED7884" w14:textId="77777777" w:rsidR="00EA6D10" w:rsidRPr="002B7E29" w:rsidRDefault="00EA6D10" w:rsidP="002B7E29">
            <w:pPr>
              <w:jc w:val="both"/>
              <w:rPr>
                <w:rFonts w:ascii="Times New Roman" w:hAnsi="Times New Roman" w:cs="Times New Roman"/>
              </w:rPr>
            </w:pPr>
          </w:p>
        </w:tc>
        <w:tc>
          <w:tcPr>
            <w:tcW w:w="3023" w:type="dxa"/>
            <w:tcBorders>
              <w:top w:val="nil"/>
              <w:left w:val="nil"/>
              <w:bottom w:val="nil"/>
              <w:right w:val="nil"/>
            </w:tcBorders>
          </w:tcPr>
          <w:p w14:paraId="6735214A"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Sphaerophoria macrogaster</w:t>
            </w:r>
          </w:p>
        </w:tc>
        <w:tc>
          <w:tcPr>
            <w:tcW w:w="850" w:type="dxa"/>
            <w:tcBorders>
              <w:top w:val="nil"/>
              <w:left w:val="nil"/>
              <w:bottom w:val="nil"/>
              <w:right w:val="nil"/>
            </w:tcBorders>
          </w:tcPr>
          <w:p w14:paraId="7C4AFCB4"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0.04 </w:t>
            </w:r>
            <w:r w:rsidRPr="002B7E29">
              <w:rPr>
                <w:rFonts w:ascii="Times New Roman" w:hAnsi="Times New Roman" w:cs="Times New Roman"/>
                <w:vertAlign w:val="subscript"/>
              </w:rPr>
              <w:t>(1,8)</w:t>
            </w:r>
          </w:p>
        </w:tc>
        <w:tc>
          <w:tcPr>
            <w:tcW w:w="851" w:type="dxa"/>
            <w:tcBorders>
              <w:top w:val="nil"/>
              <w:left w:val="nil"/>
              <w:bottom w:val="nil"/>
              <w:right w:val="nil"/>
            </w:tcBorders>
          </w:tcPr>
          <w:p w14:paraId="63CD8A03"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0.361</w:t>
            </w:r>
          </w:p>
        </w:tc>
        <w:tc>
          <w:tcPr>
            <w:tcW w:w="850" w:type="dxa"/>
            <w:tcBorders>
              <w:top w:val="nil"/>
              <w:left w:val="nil"/>
              <w:bottom w:val="nil"/>
              <w:right w:val="nil"/>
            </w:tcBorders>
          </w:tcPr>
          <w:p w14:paraId="5F34826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0.195</w:t>
            </w:r>
          </w:p>
        </w:tc>
        <w:tc>
          <w:tcPr>
            <w:tcW w:w="851" w:type="dxa"/>
            <w:tcBorders>
              <w:top w:val="nil"/>
              <w:left w:val="nil"/>
              <w:bottom w:val="nil"/>
              <w:right w:val="nil"/>
            </w:tcBorders>
          </w:tcPr>
          <w:p w14:paraId="7C7BD08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-0.11</w:t>
            </w:r>
          </w:p>
        </w:tc>
        <w:tc>
          <w:tcPr>
            <w:tcW w:w="1276" w:type="dxa"/>
            <w:tcBorders>
              <w:top w:val="nil"/>
              <w:left w:val="nil"/>
              <w:bottom w:val="nil"/>
              <w:right w:val="nil"/>
            </w:tcBorders>
          </w:tcPr>
          <w:p w14:paraId="34FAE75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N.S.</w:t>
            </w:r>
          </w:p>
        </w:tc>
      </w:tr>
      <w:tr w:rsidR="00EA6D10" w:rsidRPr="002B7E29" w14:paraId="3E3F01E8" w14:textId="77777777">
        <w:trPr>
          <w:jc w:val="center"/>
        </w:trPr>
        <w:tc>
          <w:tcPr>
            <w:tcW w:w="1230" w:type="dxa"/>
            <w:tcBorders>
              <w:top w:val="nil"/>
              <w:left w:val="nil"/>
              <w:bottom w:val="nil"/>
              <w:right w:val="nil"/>
            </w:tcBorders>
          </w:tcPr>
          <w:p w14:paraId="52E23CD0" w14:textId="77777777" w:rsidR="00EA6D10" w:rsidRPr="002B7E29" w:rsidRDefault="00EA6D10" w:rsidP="002B7E29">
            <w:pPr>
              <w:jc w:val="both"/>
              <w:rPr>
                <w:rFonts w:ascii="Times New Roman" w:hAnsi="Times New Roman" w:cs="Times New Roman"/>
              </w:rPr>
            </w:pPr>
          </w:p>
        </w:tc>
        <w:tc>
          <w:tcPr>
            <w:tcW w:w="3023" w:type="dxa"/>
            <w:tcBorders>
              <w:top w:val="nil"/>
              <w:left w:val="nil"/>
              <w:bottom w:val="nil"/>
              <w:right w:val="nil"/>
            </w:tcBorders>
          </w:tcPr>
          <w:p w14:paraId="4C43CCE8"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Episyrphus balteatus</w:t>
            </w:r>
          </w:p>
        </w:tc>
        <w:tc>
          <w:tcPr>
            <w:tcW w:w="850" w:type="dxa"/>
            <w:tcBorders>
              <w:top w:val="nil"/>
              <w:left w:val="nil"/>
              <w:bottom w:val="nil"/>
              <w:right w:val="nil"/>
            </w:tcBorders>
          </w:tcPr>
          <w:p w14:paraId="6018B5D9"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0.08 </w:t>
            </w:r>
            <w:r w:rsidRPr="002B7E29">
              <w:rPr>
                <w:rFonts w:ascii="Times New Roman" w:hAnsi="Times New Roman" w:cs="Times New Roman"/>
                <w:vertAlign w:val="subscript"/>
              </w:rPr>
              <w:t>(1,8)</w:t>
            </w:r>
          </w:p>
        </w:tc>
        <w:tc>
          <w:tcPr>
            <w:tcW w:w="851" w:type="dxa"/>
            <w:tcBorders>
              <w:top w:val="nil"/>
              <w:left w:val="nil"/>
              <w:bottom w:val="nil"/>
              <w:right w:val="nil"/>
            </w:tcBorders>
          </w:tcPr>
          <w:p w14:paraId="2F05304E"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1.334</w:t>
            </w:r>
          </w:p>
        </w:tc>
        <w:tc>
          <w:tcPr>
            <w:tcW w:w="850" w:type="dxa"/>
            <w:tcBorders>
              <w:top w:val="nil"/>
              <w:left w:val="nil"/>
              <w:bottom w:val="nil"/>
              <w:right w:val="nil"/>
            </w:tcBorders>
          </w:tcPr>
          <w:p w14:paraId="751AFE71"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0.885</w:t>
            </w:r>
          </w:p>
        </w:tc>
        <w:tc>
          <w:tcPr>
            <w:tcW w:w="851" w:type="dxa"/>
            <w:tcBorders>
              <w:top w:val="nil"/>
              <w:left w:val="nil"/>
              <w:bottom w:val="nil"/>
              <w:right w:val="nil"/>
            </w:tcBorders>
          </w:tcPr>
          <w:p w14:paraId="27A03AA6"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-0.11</w:t>
            </w:r>
          </w:p>
        </w:tc>
        <w:tc>
          <w:tcPr>
            <w:tcW w:w="1276" w:type="dxa"/>
            <w:tcBorders>
              <w:top w:val="nil"/>
              <w:left w:val="nil"/>
              <w:bottom w:val="nil"/>
              <w:right w:val="nil"/>
            </w:tcBorders>
          </w:tcPr>
          <w:p w14:paraId="48F6C70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N.S.</w:t>
            </w:r>
          </w:p>
        </w:tc>
      </w:tr>
      <w:tr w:rsidR="00EA6D10" w:rsidRPr="002B7E29" w14:paraId="6FCAAA69" w14:textId="77777777">
        <w:trPr>
          <w:jc w:val="center"/>
        </w:trPr>
        <w:tc>
          <w:tcPr>
            <w:tcW w:w="1230" w:type="dxa"/>
            <w:tcBorders>
              <w:top w:val="nil"/>
              <w:left w:val="nil"/>
              <w:right w:val="nil"/>
            </w:tcBorders>
          </w:tcPr>
          <w:p w14:paraId="1239065D" w14:textId="77777777" w:rsidR="00EA6D10" w:rsidRPr="002B7E29" w:rsidRDefault="00EA6D10" w:rsidP="002B7E29">
            <w:pPr>
              <w:jc w:val="both"/>
              <w:rPr>
                <w:rFonts w:ascii="Times New Roman" w:hAnsi="Times New Roman" w:cs="Times New Roman"/>
              </w:rPr>
            </w:pPr>
          </w:p>
        </w:tc>
        <w:tc>
          <w:tcPr>
            <w:tcW w:w="3023" w:type="dxa"/>
            <w:tcBorders>
              <w:top w:val="nil"/>
              <w:left w:val="nil"/>
              <w:right w:val="nil"/>
            </w:tcBorders>
          </w:tcPr>
          <w:p w14:paraId="30B5D289" w14:textId="77777777" w:rsidR="00EA6D10" w:rsidRPr="002B7E29" w:rsidRDefault="00EA6D10" w:rsidP="002B7E29">
            <w:pPr>
              <w:jc w:val="both"/>
              <w:rPr>
                <w:rFonts w:ascii="Times New Roman" w:hAnsi="Times New Roman" w:cs="Times New Roman"/>
                <w:i/>
                <w:iCs/>
              </w:rPr>
            </w:pPr>
            <w:r w:rsidRPr="002B7E29">
              <w:rPr>
                <w:rFonts w:ascii="Times New Roman" w:hAnsi="Times New Roman" w:cs="Times New Roman"/>
                <w:i/>
                <w:iCs/>
              </w:rPr>
              <w:t>Melanostoma scalare</w:t>
            </w:r>
          </w:p>
        </w:tc>
        <w:tc>
          <w:tcPr>
            <w:tcW w:w="850" w:type="dxa"/>
            <w:tcBorders>
              <w:top w:val="nil"/>
              <w:left w:val="nil"/>
              <w:right w:val="nil"/>
            </w:tcBorders>
          </w:tcPr>
          <w:p w14:paraId="4A5AA6D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 xml:space="preserve">6.38 </w:t>
            </w:r>
            <w:r w:rsidRPr="002B7E29">
              <w:rPr>
                <w:rFonts w:ascii="Times New Roman" w:hAnsi="Times New Roman" w:cs="Times New Roman"/>
                <w:vertAlign w:val="subscript"/>
              </w:rPr>
              <w:t>(1,7)</w:t>
            </w:r>
          </w:p>
        </w:tc>
        <w:tc>
          <w:tcPr>
            <w:tcW w:w="851" w:type="dxa"/>
            <w:tcBorders>
              <w:top w:val="nil"/>
              <w:left w:val="nil"/>
              <w:right w:val="nil"/>
            </w:tcBorders>
          </w:tcPr>
          <w:p w14:paraId="12BE59A0"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-2.172</w:t>
            </w:r>
          </w:p>
        </w:tc>
        <w:tc>
          <w:tcPr>
            <w:tcW w:w="850" w:type="dxa"/>
            <w:tcBorders>
              <w:top w:val="nil"/>
              <w:left w:val="nil"/>
              <w:right w:val="nil"/>
            </w:tcBorders>
          </w:tcPr>
          <w:p w14:paraId="2B80FD5B"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7.619</w:t>
            </w:r>
          </w:p>
        </w:tc>
        <w:tc>
          <w:tcPr>
            <w:tcW w:w="851" w:type="dxa"/>
            <w:tcBorders>
              <w:top w:val="nil"/>
              <w:left w:val="nil"/>
              <w:right w:val="nil"/>
            </w:tcBorders>
          </w:tcPr>
          <w:p w14:paraId="0E8468AC"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0.4</w:t>
            </w:r>
          </w:p>
        </w:tc>
        <w:tc>
          <w:tcPr>
            <w:tcW w:w="1276" w:type="dxa"/>
            <w:tcBorders>
              <w:top w:val="nil"/>
              <w:left w:val="nil"/>
              <w:right w:val="nil"/>
            </w:tcBorders>
          </w:tcPr>
          <w:p w14:paraId="08B05572" w14:textId="77777777" w:rsidR="00EA6D10" w:rsidRPr="002B7E29" w:rsidRDefault="00EA6D10" w:rsidP="002B7E29">
            <w:pPr>
              <w:jc w:val="both"/>
              <w:rPr>
                <w:rFonts w:ascii="Times New Roman" w:hAnsi="Times New Roman" w:cs="Times New Roman"/>
              </w:rPr>
            </w:pPr>
            <w:r w:rsidRPr="002B7E29">
              <w:rPr>
                <w:rFonts w:ascii="Times New Roman" w:hAnsi="Times New Roman" w:cs="Times New Roman"/>
              </w:rPr>
              <w:t>0.03</w:t>
            </w:r>
          </w:p>
        </w:tc>
      </w:tr>
    </w:tbl>
    <w:p w14:paraId="4CF88098" w14:textId="77777777" w:rsidR="00EA6D10" w:rsidRDefault="00EA6D10" w:rsidP="007D6D99">
      <w:pPr>
        <w:spacing w:line="480" w:lineRule="auto"/>
        <w:jc w:val="both"/>
        <w:rPr>
          <w:rFonts w:ascii="Times New Roman" w:hAnsi="Times New Roman" w:cs="Times New Roman"/>
          <w:b/>
          <w:bCs/>
        </w:rPr>
      </w:pPr>
    </w:p>
    <w:p w14:paraId="746A2A32" w14:textId="77777777" w:rsidR="00EA6D10" w:rsidRPr="0067032A" w:rsidRDefault="00B348F2" w:rsidP="007D6D99">
      <w:pPr>
        <w:spacing w:line="480" w:lineRule="auto"/>
        <w:jc w:val="both"/>
        <w:rPr>
          <w:rFonts w:ascii="Times New Roman" w:hAnsi="Times New Roman" w:cs="Times New Roman"/>
        </w:rPr>
        <w:sectPr w:rsidR="00EA6D10" w:rsidRPr="0067032A" w:rsidSect="00B41189">
          <w:pgSz w:w="11900" w:h="16840"/>
          <w:pgMar w:top="1440" w:right="1440" w:bottom="1440" w:left="1440" w:header="708" w:footer="708" w:gutter="0"/>
          <w:cols w:space="708"/>
          <w:docGrid w:linePitch="360"/>
        </w:sectPr>
      </w:pPr>
      <w:r>
        <w:rPr>
          <w:noProof/>
          <w:lang w:val="it-IT" w:eastAsia="it-IT"/>
        </w:rPr>
        <w:lastRenderedPageBreak/>
        <w:pict w14:anchorId="170A5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style="position:absolute;left:0;text-align:left;margin-left:0;margin-top:0;width:333.85pt;height:671.5pt;z-index:2;visibility:visible">
            <v:imagedata r:id="rId11" o:title="" croptop="2129f" cropbottom="3577f"/>
            <w10:wrap type="square"/>
          </v:shape>
        </w:pict>
      </w:r>
      <w:r w:rsidR="00EA6D10" w:rsidRPr="0067032A">
        <w:rPr>
          <w:rFonts w:ascii="Times New Roman" w:hAnsi="Times New Roman" w:cs="Times New Roman"/>
        </w:rPr>
        <w:t>Figure 1. Bee genera tree from Hedtke et al. (2013) with species subtrees added. Colour denotes ln(body size) of each bee species included in analyses.</w:t>
      </w:r>
    </w:p>
    <w:p w14:paraId="27E1BE58" w14:textId="77777777" w:rsidR="00EA6D10" w:rsidRPr="009C7B85" w:rsidRDefault="00B348F2" w:rsidP="007D6D99">
      <w:pPr>
        <w:spacing w:line="480" w:lineRule="auto"/>
        <w:jc w:val="both"/>
        <w:rPr>
          <w:rFonts w:ascii="Times New Roman" w:hAnsi="Times New Roman" w:cs="Times New Roman"/>
        </w:rPr>
      </w:pPr>
      <w:r>
        <w:rPr>
          <w:noProof/>
          <w:lang w:val="it-IT" w:eastAsia="it-IT"/>
        </w:rPr>
        <w:lastRenderedPageBreak/>
        <w:pict w14:anchorId="01D81E7D">
          <v:group id="Group 9" o:spid="_x0000_s1027" style="position:absolute;left:0;text-align:left;margin-left:3.9pt;margin-top:0;width:699.6pt;height:359.95pt;z-index:1" coordsize="88862,45720">
            <v:shape id="Picture 4" o:spid="_x0000_s1028" type="#_x0000_t75" style="position:absolute;width:45720;height:45720;visibility:visible">
              <v:imagedata r:id="rId12" o:title=""/>
              <v:path arrowok="t"/>
            </v:shape>
            <v:shape id="Picture 5" o:spid="_x0000_s1029" type="#_x0000_t75" style="position:absolute;left:45455;top:1312;width:43407;height:43407;visibility:visible">
              <v:imagedata r:id="rId13" o:title=""/>
              <v:path arrowok="t"/>
            </v:shape>
            <w10:wrap type="square"/>
          </v:group>
        </w:pict>
      </w:r>
      <w:r w:rsidR="00EA6D10">
        <w:rPr>
          <w:rFonts w:ascii="Times New Roman" w:hAnsi="Times New Roman" w:cs="Times New Roman"/>
        </w:rPr>
        <w:t>Fig 2</w:t>
      </w:r>
      <w:r w:rsidR="00EA6D10" w:rsidRPr="009C7B85">
        <w:rPr>
          <w:rFonts w:ascii="Times New Roman" w:hAnsi="Times New Roman" w:cs="Times New Roman"/>
        </w:rPr>
        <w:t xml:space="preserve">. Root mean square error (RMSE) across k-fold training and test sets for each model. Model numbers refer to these described in Table </w:t>
      </w:r>
      <w:r w:rsidR="00EA6D10">
        <w:rPr>
          <w:rFonts w:ascii="Times New Roman" w:hAnsi="Times New Roman" w:cs="Times New Roman"/>
        </w:rPr>
        <w:t>2.</w:t>
      </w:r>
    </w:p>
    <w:p w14:paraId="1A500B51" w14:textId="77777777" w:rsidR="00EA6D10" w:rsidRDefault="00EA6D10" w:rsidP="007D6D99">
      <w:pPr>
        <w:jc w:val="both"/>
        <w:rPr>
          <w:rFonts w:ascii="Times New Roman" w:hAnsi="Times New Roman" w:cs="Times New Roman"/>
        </w:rPr>
      </w:pPr>
      <w:r>
        <w:rPr>
          <w:rFonts w:ascii="Times New Roman" w:hAnsi="Times New Roman" w:cs="Times New Roman"/>
        </w:rPr>
        <w:br w:type="page"/>
      </w:r>
    </w:p>
    <w:p w14:paraId="0BCED1A2" w14:textId="77777777" w:rsidR="00EA6D10" w:rsidRDefault="00EA6D10" w:rsidP="007D6D99">
      <w:pPr>
        <w:spacing w:line="480" w:lineRule="auto"/>
        <w:jc w:val="both"/>
        <w:rPr>
          <w:rFonts w:ascii="Times New Roman" w:hAnsi="Times New Roman" w:cs="Times New Roman"/>
          <w:b/>
          <w:bCs/>
        </w:rPr>
      </w:pPr>
    </w:p>
    <w:p w14:paraId="184CF7F7" w14:textId="77777777" w:rsidR="00EA6D10" w:rsidRDefault="00B348F2" w:rsidP="007D6D99">
      <w:pPr>
        <w:spacing w:line="480" w:lineRule="auto"/>
        <w:jc w:val="both"/>
        <w:rPr>
          <w:rFonts w:ascii="Times New Roman" w:hAnsi="Times New Roman" w:cs="Times New Roman"/>
          <w:b/>
          <w:bCs/>
        </w:rPr>
      </w:pPr>
      <w:commentRangeStart w:id="161"/>
      <w:r>
        <w:rPr>
          <w:noProof/>
          <w:lang w:val="it-IT" w:eastAsia="it-IT"/>
        </w:rPr>
        <w:pict w14:anchorId="5B16424D">
          <v:shape id="Picture 1" o:spid="_x0000_s1030" type="#_x0000_t75" style="position:absolute;left:0;text-align:left;margin-left:0;margin-top:4.25pt;width:695.65pt;height:230.2pt;z-index:3;visibility:visible">
            <v:imagedata r:id="rId14" o:title="" croptop="12907f" cropbottom="12163f"/>
            <w10:wrap type="square"/>
          </v:shape>
        </w:pict>
      </w:r>
      <w:r w:rsidR="00EA6D10" w:rsidRPr="009C7B85">
        <w:rPr>
          <w:rFonts w:ascii="Times New Roman" w:hAnsi="Times New Roman" w:cs="Times New Roman"/>
          <w:b/>
          <w:bCs/>
        </w:rPr>
        <w:t>Figure 3</w:t>
      </w:r>
      <w:commentRangeEnd w:id="161"/>
      <w:r w:rsidR="00EA6D10">
        <w:rPr>
          <w:rStyle w:val="CommentReference"/>
        </w:rPr>
        <w:commentReference w:id="161"/>
      </w:r>
      <w:r w:rsidR="00EA6D10" w:rsidRPr="009C7B85">
        <w:rPr>
          <w:rFonts w:ascii="Times New Roman" w:hAnsi="Times New Roman" w:cs="Times New Roman"/>
          <w:b/>
          <w:bCs/>
        </w:rPr>
        <w:t xml:space="preserve">. </w:t>
      </w:r>
      <w:r w:rsidR="00EA6D10" w:rsidRPr="009C7B85">
        <w:rPr>
          <w:rFonts w:ascii="Times New Roman" w:hAnsi="Times New Roman" w:cs="Times New Roman"/>
        </w:rPr>
        <w:t>Intraspecific predictions of</w:t>
      </w:r>
      <w:r w:rsidR="00EA6D10">
        <w:rPr>
          <w:rFonts w:ascii="Times New Roman" w:hAnsi="Times New Roman" w:cs="Times New Roman"/>
        </w:rPr>
        <w:t xml:space="preserve"> female</w:t>
      </w:r>
      <w:r w:rsidR="00EA6D10" w:rsidRPr="009C7B85">
        <w:rPr>
          <w:rFonts w:ascii="Times New Roman" w:hAnsi="Times New Roman" w:cs="Times New Roman"/>
        </w:rPr>
        <w:t xml:space="preserve"> body size with intertegular distance. Lines denote line of best fit from </w:t>
      </w:r>
      <w:r w:rsidR="00EA6D10">
        <w:rPr>
          <w:rFonts w:ascii="Times New Roman" w:hAnsi="Times New Roman" w:cs="Times New Roman"/>
        </w:rPr>
        <w:t>OLS regression</w:t>
      </w:r>
      <w:r w:rsidR="00EA6D10" w:rsidRPr="009C7B85">
        <w:rPr>
          <w:rFonts w:ascii="Times New Roman" w:hAnsi="Times New Roman" w:cs="Times New Roman"/>
        </w:rPr>
        <w:t>.</w:t>
      </w:r>
    </w:p>
    <w:p w14:paraId="5BD1767A" w14:textId="77777777" w:rsidR="00EA6D10" w:rsidRDefault="00EA6D10" w:rsidP="007D6D99">
      <w:pPr>
        <w:jc w:val="both"/>
        <w:rPr>
          <w:rFonts w:ascii="Times New Roman" w:hAnsi="Times New Roman" w:cs="Times New Roman"/>
          <w:b/>
          <w:bCs/>
        </w:rPr>
      </w:pPr>
      <w:r>
        <w:rPr>
          <w:rFonts w:ascii="Times New Roman" w:hAnsi="Times New Roman" w:cs="Times New Roman"/>
          <w:b/>
          <w:bCs/>
        </w:rPr>
        <w:br w:type="page"/>
      </w:r>
    </w:p>
    <w:p w14:paraId="0DBB058F" w14:textId="77777777" w:rsidR="00EA6D10" w:rsidRPr="009C7B85" w:rsidRDefault="00EA6D10" w:rsidP="008C35D6">
      <w:pPr>
        <w:spacing w:line="480" w:lineRule="auto"/>
        <w:jc w:val="both"/>
        <w:rPr>
          <w:rFonts w:ascii="Times New Roman" w:hAnsi="Times New Roman" w:cs="Times New Roman"/>
        </w:rPr>
      </w:pPr>
    </w:p>
    <w:p w14:paraId="5AD0ED41" w14:textId="77777777" w:rsidR="00EA6D10" w:rsidRDefault="00EA6D10" w:rsidP="00CC48BB">
      <w:pPr>
        <w:spacing w:line="480" w:lineRule="auto"/>
        <w:jc w:val="both"/>
        <w:rPr>
          <w:rFonts w:ascii="Times New Roman" w:hAnsi="Times New Roman" w:cs="Times New Roman"/>
        </w:rPr>
      </w:pPr>
    </w:p>
    <w:p w14:paraId="1C2ABA32" w14:textId="77777777" w:rsidR="00EA6D10" w:rsidRDefault="00EA6D10" w:rsidP="007D6D99">
      <w:pPr>
        <w:spacing w:line="480" w:lineRule="auto"/>
        <w:jc w:val="both"/>
        <w:rPr>
          <w:rFonts w:ascii="Times New Roman" w:hAnsi="Times New Roman" w:cs="Times New Roman"/>
          <w:i/>
          <w:iCs/>
        </w:rPr>
      </w:pPr>
      <w:r>
        <w:rPr>
          <w:rFonts w:ascii="Times New Roman" w:hAnsi="Times New Roman" w:cs="Times New Roman"/>
        </w:rPr>
        <w:t xml:space="preserve">SUPPLEMENTARY; Description of </w:t>
      </w:r>
      <w:r>
        <w:rPr>
          <w:rFonts w:ascii="Times New Roman" w:hAnsi="Times New Roman" w:cs="Times New Roman"/>
          <w:i/>
          <w:iCs/>
        </w:rPr>
        <w:t>pre-e</w:t>
      </w:r>
      <w:r w:rsidRPr="009C7B85">
        <w:rPr>
          <w:rFonts w:ascii="Times New Roman" w:hAnsi="Times New Roman" w:cs="Times New Roman"/>
          <w:i/>
          <w:iCs/>
        </w:rPr>
        <w:t>x</w:t>
      </w:r>
      <w:r>
        <w:rPr>
          <w:rFonts w:ascii="Times New Roman" w:hAnsi="Times New Roman" w:cs="Times New Roman"/>
          <w:i/>
          <w:iCs/>
        </w:rPr>
        <w:t>isting equations</w:t>
      </w:r>
    </w:p>
    <w:p w14:paraId="2E35D300" w14:textId="77777777" w:rsidR="00EA6D10" w:rsidRPr="00A3114E" w:rsidRDefault="00EA6D10" w:rsidP="007D6D99">
      <w:pPr>
        <w:spacing w:line="480" w:lineRule="auto"/>
        <w:jc w:val="both"/>
        <w:rPr>
          <w:rFonts w:ascii="Times New Roman" w:hAnsi="Times New Roman" w:cs="Times New Roman"/>
          <w:i/>
          <w:iCs/>
        </w:rPr>
      </w:pPr>
    </w:p>
    <w:p w14:paraId="61EC81BD" w14:textId="77777777" w:rsidR="00EA6D10" w:rsidRPr="009C7B85" w:rsidRDefault="00EA6D10" w:rsidP="007D6D99">
      <w:pPr>
        <w:spacing w:line="480" w:lineRule="auto"/>
        <w:jc w:val="both"/>
        <w:rPr>
          <w:rFonts w:ascii="Times New Roman" w:hAnsi="Times New Roman" w:cs="Times New Roman"/>
        </w:rPr>
      </w:pPr>
      <w:r w:rsidRPr="009C7B85">
        <w:rPr>
          <w:rFonts w:ascii="Times New Roman" w:hAnsi="Times New Roman" w:cs="Times New Roman"/>
        </w:rPr>
        <w:t xml:space="preserve">Diptera: 26 allometric models for Diptera were collated (Table </w:t>
      </w:r>
      <w:r>
        <w:rPr>
          <w:rFonts w:ascii="Times New Roman" w:hAnsi="Times New Roman" w:cs="Times New Roman"/>
        </w:rPr>
        <w:t>S</w:t>
      </w:r>
      <w:r w:rsidRPr="009C7B85">
        <w:rPr>
          <w:rFonts w:ascii="Times New Roman" w:hAnsi="Times New Roman" w:cs="Times New Roman"/>
        </w:rPr>
        <w:t>1A). 11 models were reported for the entire order, including nine without any taxonomic breakdown of samples used. 12 for the three main suborders Nematocera (6), Brachycera (4) and Cycllorapha (2) and two for specific fami</w:t>
      </w:r>
      <w:r>
        <w:rPr>
          <w:rFonts w:ascii="Times New Roman" w:hAnsi="Times New Roman" w:cs="Times New Roman"/>
        </w:rPr>
        <w:t>lies; Asilidae and Bombyliidae.</w:t>
      </w:r>
    </w:p>
    <w:p w14:paraId="493A083A" w14:textId="77777777" w:rsidR="00EA6D10" w:rsidRPr="009C7B85" w:rsidRDefault="00EA6D10" w:rsidP="007D6D99">
      <w:pPr>
        <w:spacing w:line="480" w:lineRule="auto"/>
        <w:jc w:val="both"/>
        <w:rPr>
          <w:rFonts w:ascii="Times New Roman" w:hAnsi="Times New Roman" w:cs="Times New Roman"/>
        </w:rPr>
      </w:pPr>
    </w:p>
    <w:p w14:paraId="525A675F" w14:textId="77777777" w:rsidR="00EA6D10" w:rsidRPr="009C7B85" w:rsidRDefault="00EA6D10" w:rsidP="007D6D99">
      <w:pPr>
        <w:spacing w:line="480" w:lineRule="auto"/>
        <w:jc w:val="both"/>
        <w:rPr>
          <w:rFonts w:ascii="Times New Roman" w:hAnsi="Times New Roman" w:cs="Times New Roman"/>
        </w:rPr>
      </w:pPr>
      <w:r w:rsidRPr="009C7B85">
        <w:rPr>
          <w:rFonts w:ascii="Times New Roman" w:hAnsi="Times New Roman" w:cs="Times New Roman"/>
        </w:rPr>
        <w:t xml:space="preserve">Hymenoptera: 38 allometric models for Hymenoptera were collated (Table </w:t>
      </w:r>
      <w:r>
        <w:rPr>
          <w:rFonts w:ascii="Times New Roman" w:hAnsi="Times New Roman" w:cs="Times New Roman"/>
        </w:rPr>
        <w:t>S</w:t>
      </w:r>
      <w:r w:rsidRPr="009C7B85">
        <w:rPr>
          <w:rFonts w:ascii="Times New Roman" w:hAnsi="Times New Roman" w:cs="Times New Roman"/>
        </w:rPr>
        <w:t>1B). These included eight combined, seven excluding ants (Formicidae) as well as ten for Formicidae. There are three equations for Vespidae and two equations for A</w:t>
      </w:r>
      <w:r>
        <w:rPr>
          <w:rFonts w:ascii="Times New Roman" w:hAnsi="Times New Roman" w:cs="Times New Roman"/>
        </w:rPr>
        <w:t>pidae (Cane 1987</w:t>
      </w:r>
      <w:r w:rsidRPr="009C7B85">
        <w:rPr>
          <w:rFonts w:ascii="Times New Roman" w:hAnsi="Times New Roman" w:cs="Times New Roman"/>
        </w:rPr>
        <w:t xml:space="preserve"> &amp; Sabo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 xml:space="preserve">et al. (2002). Sample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et al’s (1993) body length (BL) and body length*width (BW) equations are provided for Braconidae, Ichneumonidae, Halictidae and Pompilidae.</w:t>
      </w:r>
    </w:p>
    <w:p w14:paraId="713C7A3B" w14:textId="77777777" w:rsidR="00EA6D10" w:rsidRPr="009C7B85" w:rsidRDefault="00EA6D10" w:rsidP="007D6D99">
      <w:pPr>
        <w:spacing w:line="480" w:lineRule="auto"/>
        <w:jc w:val="both"/>
        <w:rPr>
          <w:rFonts w:ascii="Times New Roman" w:hAnsi="Times New Roman" w:cs="Times New Roman"/>
        </w:rPr>
      </w:pPr>
    </w:p>
    <w:p w14:paraId="382A17A7" w14:textId="77777777" w:rsidR="00EA6D10" w:rsidRPr="009C7B85" w:rsidRDefault="00EA6D10" w:rsidP="007D6D99">
      <w:pPr>
        <w:spacing w:line="480" w:lineRule="auto"/>
        <w:jc w:val="both"/>
        <w:rPr>
          <w:rFonts w:ascii="Times New Roman" w:hAnsi="Times New Roman" w:cs="Times New Roman"/>
          <w:strike/>
        </w:rPr>
      </w:pPr>
      <w:r w:rsidRPr="009C7B85">
        <w:rPr>
          <w:rFonts w:ascii="Times New Roman" w:hAnsi="Times New Roman" w:cs="Times New Roman"/>
        </w:rPr>
        <w:t xml:space="preserve">Lepidoptera: 21 allometric models for Lepidoptera were collated (Table </w:t>
      </w:r>
      <w:r>
        <w:rPr>
          <w:rFonts w:ascii="Times New Roman" w:hAnsi="Times New Roman" w:cs="Times New Roman"/>
        </w:rPr>
        <w:t>S</w:t>
      </w:r>
      <w:r w:rsidRPr="009C7B85">
        <w:rPr>
          <w:rFonts w:ascii="Times New Roman" w:hAnsi="Times New Roman" w:cs="Times New Roman"/>
        </w:rPr>
        <w:t xml:space="preserve">1C). This includes 13 with varying taxa and without lower classifications. Hodar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Pr>
          <w:rFonts w:ascii="Times New Roman" w:hAnsi="Times New Roman" w:cs="Times New Roman"/>
        </w:rPr>
        <w:fldChar w:fldCharType="end"/>
      </w:r>
      <w:r w:rsidRPr="009C7B85">
        <w:rPr>
          <w:rFonts w:ascii="Times New Roman" w:hAnsi="Times New Roman" w:cs="Times New Roman"/>
        </w:rPr>
        <w:t>(1997) provides specific models for Heterocera (moths) and Ropalocera (butterflies). Sample et al. (1993) provide BL and BL*BW models for Microlepidoptera and two moth families</w:t>
      </w:r>
      <w:r>
        <w:rPr>
          <w:rFonts w:ascii="Times New Roman" w:hAnsi="Times New Roman" w:cs="Times New Roman"/>
        </w:rPr>
        <w:t>:</w:t>
      </w:r>
      <w:r w:rsidRPr="009C7B85">
        <w:rPr>
          <w:rFonts w:ascii="Times New Roman" w:hAnsi="Times New Roman" w:cs="Times New Roman"/>
        </w:rPr>
        <w:t xml:space="preserve"> Geometridae and Arctiidae.</w:t>
      </w:r>
    </w:p>
    <w:p w14:paraId="41DA4300" w14:textId="77777777" w:rsidR="00EA6D10" w:rsidRPr="009C7B85" w:rsidRDefault="00EA6D10" w:rsidP="007D6D99">
      <w:pPr>
        <w:spacing w:line="480" w:lineRule="auto"/>
        <w:jc w:val="both"/>
        <w:rPr>
          <w:rFonts w:ascii="Times New Roman" w:hAnsi="Times New Roman" w:cs="Times New Roman"/>
          <w:strike/>
        </w:rPr>
      </w:pPr>
    </w:p>
    <w:p w14:paraId="6D492EF7" w14:textId="77777777" w:rsidR="00EA6D10" w:rsidRPr="009C7B85" w:rsidRDefault="00EA6D10" w:rsidP="007D6D99">
      <w:pPr>
        <w:spacing w:line="480" w:lineRule="auto"/>
        <w:jc w:val="both"/>
        <w:rPr>
          <w:rFonts w:ascii="Times New Roman" w:hAnsi="Times New Roman" w:cs="Times New Roman"/>
        </w:rPr>
      </w:pPr>
      <w:r w:rsidRPr="009C7B85">
        <w:rPr>
          <w:rFonts w:ascii="Times New Roman" w:hAnsi="Times New Roman" w:cs="Times New Roman"/>
        </w:rPr>
        <w:t>Foraging distance and</w:t>
      </w:r>
      <w:r>
        <w:rPr>
          <w:rFonts w:ascii="Times New Roman" w:hAnsi="Times New Roman" w:cs="Times New Roman"/>
        </w:rPr>
        <w:t xml:space="preserve"> proboscis length: We collated six bee foraging distance</w:t>
      </w:r>
      <w:r w:rsidRPr="009C7B85">
        <w:rPr>
          <w:rFonts w:ascii="Times New Roman" w:hAnsi="Times New Roman" w:cs="Times New Roman"/>
        </w:rPr>
        <w:t xml:space="preserve"> </w:t>
      </w:r>
      <w:r>
        <w:rPr>
          <w:rFonts w:ascii="Times New Roman" w:hAnsi="Times New Roman" w:cs="Times New Roman"/>
        </w:rPr>
        <w:t>models from van Nieuwstadt and Iraheta (1996) and Greenleaf et al. (2007)</w:t>
      </w:r>
      <w:r w:rsidRPr="009C7B85">
        <w:rPr>
          <w:rFonts w:ascii="Times New Roman" w:hAnsi="Times New Roman" w:cs="Times New Roman"/>
        </w:rPr>
        <w:t xml:space="preserve"> and three models for bee proboscis length</w:t>
      </w:r>
      <w:r>
        <w:rPr>
          <w:rFonts w:ascii="Times New Roman" w:hAnsi="Times New Roman" w:cs="Times New Roman"/>
        </w:rPr>
        <w:t xml:space="preserve"> from Cariveau et al. (2016) (Table S2 – maybe doesn’t need to be tabulated??)</w:t>
      </w:r>
      <w:r w:rsidRPr="009C7B85">
        <w:rPr>
          <w:rFonts w:ascii="Times New Roman" w:hAnsi="Times New Roman" w:cs="Times New Roman"/>
        </w:rPr>
        <w:t>.</w:t>
      </w:r>
    </w:p>
    <w:p w14:paraId="2B9B9D03" w14:textId="77777777" w:rsidR="00EA6D10" w:rsidRDefault="00EA6D10" w:rsidP="007D6D99">
      <w:pPr>
        <w:spacing w:line="480" w:lineRule="auto"/>
        <w:jc w:val="both"/>
        <w:rPr>
          <w:rFonts w:ascii="Times New Roman" w:hAnsi="Times New Roman" w:cs="Times New Roman"/>
        </w:rPr>
      </w:pPr>
    </w:p>
    <w:p w14:paraId="0BE3497F" w14:textId="77777777" w:rsidR="00EA6D10" w:rsidRDefault="00EA6D10" w:rsidP="00CC48BB">
      <w:pPr>
        <w:spacing w:line="480" w:lineRule="auto"/>
        <w:jc w:val="both"/>
        <w:rPr>
          <w:rFonts w:ascii="Times New Roman" w:hAnsi="Times New Roman" w:cs="Times New Roman"/>
        </w:rPr>
        <w:sectPr w:rsidR="00EA6D10" w:rsidSect="007D6D99">
          <w:footerReference w:type="default" r:id="rId15"/>
          <w:pgSz w:w="16838" w:h="11906" w:orient="landscape"/>
          <w:pgMar w:top="1440" w:right="1440" w:bottom="1440" w:left="1440" w:header="708" w:footer="708" w:gutter="0"/>
          <w:lnNumType w:countBy="1" w:restart="continuous"/>
          <w:cols w:space="708"/>
          <w:docGrid w:linePitch="360"/>
        </w:sectPr>
      </w:pPr>
    </w:p>
    <w:p w14:paraId="2987329A" w14:textId="77777777" w:rsidR="00EA6D10" w:rsidRPr="009C7B85" w:rsidRDefault="00EA6D10" w:rsidP="00CC48BB">
      <w:pPr>
        <w:spacing w:before="240"/>
        <w:jc w:val="both"/>
        <w:rPr>
          <w:rFonts w:ascii="Times New Roman" w:hAnsi="Times New Roman" w:cs="Times New Roman"/>
        </w:rPr>
      </w:pPr>
      <w:r w:rsidRPr="009C7B85">
        <w:rPr>
          <w:rFonts w:ascii="Times New Roman" w:hAnsi="Times New Roman" w:cs="Times New Roman"/>
        </w:rPr>
        <w:lastRenderedPageBreak/>
        <w:t xml:space="preserve">Table </w:t>
      </w:r>
      <w:r>
        <w:rPr>
          <w:rFonts w:ascii="Times New Roman" w:hAnsi="Times New Roman" w:cs="Times New Roman"/>
        </w:rPr>
        <w:t>S</w:t>
      </w:r>
      <w:r w:rsidRPr="009C7B85">
        <w:rPr>
          <w:rFonts w:ascii="Times New Roman" w:hAnsi="Times New Roman" w:cs="Times New Roman"/>
        </w:rPr>
        <w:t>1. Allometric equations for pollinating taxa. BL = Body length, BW = Body width, IT = intertegular distance. OLS = Ordinary Least Squares regression. MA = Major axis regression, MU = Multivariate regression. Equations are present in the form of y = ln(B</w:t>
      </w:r>
      <w:r w:rsidRPr="009C7B85">
        <w:rPr>
          <w:rFonts w:ascii="Times New Roman" w:hAnsi="Times New Roman" w:cs="Times New Roman"/>
          <w:vertAlign w:val="subscript"/>
        </w:rPr>
        <w:t>0</w:t>
      </w:r>
      <w:r w:rsidRPr="009C7B85">
        <w:rPr>
          <w:rFonts w:ascii="Times New Roman" w:hAnsi="Times New Roman" w:cs="Times New Roman"/>
        </w:rPr>
        <w:t>) + ln(B</w:t>
      </w:r>
      <w:r w:rsidRPr="009C7B85">
        <w:rPr>
          <w:rFonts w:ascii="Times New Roman" w:hAnsi="Times New Roman" w:cs="Times New Roman"/>
          <w:vertAlign w:val="subscript"/>
        </w:rPr>
        <w:t>1</w:t>
      </w:r>
      <w:r w:rsidRPr="009C7B85">
        <w:rPr>
          <w:rFonts w:ascii="Times New Roman" w:hAnsi="Times New Roman" w:cs="Times New Roman"/>
        </w:rPr>
        <w:t>), which is equivalent to y = b</w:t>
      </w:r>
      <w:r w:rsidRPr="009C7B85">
        <w:rPr>
          <w:rFonts w:ascii="Times New Roman" w:hAnsi="Times New Roman" w:cs="Times New Roman"/>
          <w:vertAlign w:val="subscript"/>
        </w:rPr>
        <w:t>0</w:t>
      </w:r>
      <w:r w:rsidRPr="009C7B85">
        <w:rPr>
          <w:rFonts w:ascii="Times New Roman" w:hAnsi="Times New Roman" w:cs="Times New Roman"/>
        </w:rPr>
        <w:t>X</w:t>
      </w:r>
      <w:r w:rsidRPr="009C7B85">
        <w:rPr>
          <w:rFonts w:ascii="Times New Roman" w:hAnsi="Times New Roman" w:cs="Times New Roman"/>
          <w:vertAlign w:val="superscript"/>
        </w:rPr>
        <w:t>b1</w:t>
      </w:r>
      <w:r w:rsidRPr="009C7B85">
        <w:rPr>
          <w:rFonts w:ascii="Times New Roman" w:hAnsi="Times New Roman" w:cs="Times New Roman"/>
        </w:rPr>
        <w:t>. * = Included body width as well as length</w:t>
      </w:r>
    </w:p>
    <w:p w14:paraId="42AD10E4" w14:textId="77777777" w:rsidR="00EA6D10" w:rsidRPr="009C7B85" w:rsidRDefault="00EA6D10" w:rsidP="00CC48BB">
      <w:pPr>
        <w:pStyle w:val="ListParagraph"/>
        <w:numPr>
          <w:ilvl w:val="0"/>
          <w:numId w:val="9"/>
          <w:numberingChange w:id="162" w:author="Dr. Vesna Gagic" w:date="2018-05-22T07:52:00Z" w:original="%1:1:3:)"/>
        </w:numPr>
        <w:spacing w:before="240" w:after="160"/>
        <w:jc w:val="both"/>
        <w:rPr>
          <w:rFonts w:ascii="Times New Roman" w:hAnsi="Times New Roman" w:cs="Times New Roman"/>
        </w:rPr>
      </w:pPr>
      <w:r w:rsidRPr="009C7B85">
        <w:rPr>
          <w:rFonts w:ascii="Times New Roman" w:hAnsi="Times New Roman" w:cs="Times New Roman"/>
          <w:b/>
          <w:bCs/>
        </w:rPr>
        <w:t>Diptera</w:t>
      </w:r>
      <w:r w:rsidRPr="009C7B85">
        <w:rPr>
          <w:rFonts w:ascii="Times New Roman" w:hAnsi="Times New Roman" w:cs="Times New Roman"/>
        </w:rPr>
        <w:t xml:space="preserve">. </w:t>
      </w:r>
    </w:p>
    <w:tbl>
      <w:tblPr>
        <w:tblW w:w="14464" w:type="dxa"/>
        <w:tblInd w:w="2" w:type="dxa"/>
        <w:tblBorders>
          <w:bottom w:val="single" w:sz="4" w:space="0" w:color="auto"/>
          <w:insideH w:val="single" w:sz="4" w:space="0" w:color="auto"/>
        </w:tblBorders>
        <w:tblLayout w:type="fixed"/>
        <w:tblLook w:val="00A0" w:firstRow="1" w:lastRow="0" w:firstColumn="1" w:lastColumn="0" w:noHBand="0" w:noVBand="0"/>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EA6D10" w:rsidRPr="002B7E29" w14:paraId="69E86536" w14:textId="77777777">
        <w:tc>
          <w:tcPr>
            <w:tcW w:w="1985" w:type="dxa"/>
            <w:gridSpan w:val="2"/>
          </w:tcPr>
          <w:p w14:paraId="046DD79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Source</w:t>
            </w:r>
          </w:p>
        </w:tc>
        <w:tc>
          <w:tcPr>
            <w:tcW w:w="851" w:type="dxa"/>
            <w:gridSpan w:val="2"/>
          </w:tcPr>
          <w:p w14:paraId="04F490C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Taxa</w:t>
            </w:r>
          </w:p>
        </w:tc>
        <w:tc>
          <w:tcPr>
            <w:tcW w:w="1519" w:type="dxa"/>
            <w:gridSpan w:val="2"/>
          </w:tcPr>
          <w:p w14:paraId="3561E7D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Families</w:t>
            </w:r>
          </w:p>
        </w:tc>
        <w:tc>
          <w:tcPr>
            <w:tcW w:w="1110" w:type="dxa"/>
            <w:gridSpan w:val="2"/>
          </w:tcPr>
          <w:p w14:paraId="080932D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Sample size</w:t>
            </w:r>
          </w:p>
        </w:tc>
        <w:tc>
          <w:tcPr>
            <w:tcW w:w="1574" w:type="dxa"/>
            <w:gridSpan w:val="3"/>
          </w:tcPr>
          <w:p w14:paraId="63F08AB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Biogeographical region</w:t>
            </w:r>
          </w:p>
        </w:tc>
        <w:tc>
          <w:tcPr>
            <w:tcW w:w="899" w:type="dxa"/>
          </w:tcPr>
          <w:p w14:paraId="1E059CA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Measure</w:t>
            </w:r>
          </w:p>
        </w:tc>
        <w:tc>
          <w:tcPr>
            <w:tcW w:w="1135" w:type="dxa"/>
          </w:tcPr>
          <w:p w14:paraId="585802F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 xml:space="preserve">Range in body length </w:t>
            </w:r>
          </w:p>
        </w:tc>
        <w:tc>
          <w:tcPr>
            <w:tcW w:w="567" w:type="dxa"/>
          </w:tcPr>
          <w:p w14:paraId="4376BC6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Reg. Type</w:t>
            </w:r>
          </w:p>
        </w:tc>
        <w:tc>
          <w:tcPr>
            <w:tcW w:w="653" w:type="dxa"/>
          </w:tcPr>
          <w:p w14:paraId="3D27CE1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Type</w:t>
            </w:r>
          </w:p>
        </w:tc>
        <w:tc>
          <w:tcPr>
            <w:tcW w:w="4171" w:type="dxa"/>
            <w:gridSpan w:val="4"/>
          </w:tcPr>
          <w:p w14:paraId="3B19DAB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Equation</w:t>
            </w:r>
          </w:p>
        </w:tc>
      </w:tr>
      <w:tr w:rsidR="00EA6D10" w:rsidRPr="002B7E29" w14:paraId="220FE466" w14:textId="77777777">
        <w:tc>
          <w:tcPr>
            <w:tcW w:w="1143" w:type="dxa"/>
          </w:tcPr>
          <w:p w14:paraId="137FB471" w14:textId="77777777" w:rsidR="00EA6D10" w:rsidRPr="002B7E29" w:rsidRDefault="00EA6D10" w:rsidP="002B7E29">
            <w:pPr>
              <w:jc w:val="both"/>
              <w:rPr>
                <w:rFonts w:ascii="Times New Roman" w:hAnsi="Times New Roman" w:cs="Times New Roman"/>
                <w:sz w:val="16"/>
                <w:szCs w:val="16"/>
              </w:rPr>
            </w:pPr>
          </w:p>
        </w:tc>
        <w:tc>
          <w:tcPr>
            <w:tcW w:w="1144" w:type="dxa"/>
            <w:gridSpan w:val="2"/>
          </w:tcPr>
          <w:p w14:paraId="253A1524" w14:textId="77777777" w:rsidR="00EA6D10" w:rsidRPr="002B7E29" w:rsidRDefault="00EA6D10" w:rsidP="002B7E29">
            <w:pPr>
              <w:jc w:val="both"/>
              <w:rPr>
                <w:rFonts w:ascii="Times New Roman" w:hAnsi="Times New Roman" w:cs="Times New Roman"/>
                <w:sz w:val="16"/>
                <w:szCs w:val="16"/>
              </w:rPr>
            </w:pPr>
          </w:p>
        </w:tc>
        <w:tc>
          <w:tcPr>
            <w:tcW w:w="1144" w:type="dxa"/>
            <w:gridSpan w:val="2"/>
          </w:tcPr>
          <w:p w14:paraId="4049C17F" w14:textId="77777777" w:rsidR="00EA6D10" w:rsidRPr="002B7E29" w:rsidRDefault="00EA6D10" w:rsidP="002B7E29">
            <w:pPr>
              <w:jc w:val="both"/>
              <w:rPr>
                <w:rFonts w:ascii="Times New Roman" w:hAnsi="Times New Roman" w:cs="Times New Roman"/>
                <w:sz w:val="16"/>
                <w:szCs w:val="16"/>
              </w:rPr>
            </w:pPr>
          </w:p>
        </w:tc>
        <w:tc>
          <w:tcPr>
            <w:tcW w:w="964" w:type="dxa"/>
            <w:gridSpan w:val="2"/>
          </w:tcPr>
          <w:p w14:paraId="6891008C" w14:textId="77777777" w:rsidR="00EA6D10" w:rsidRPr="002B7E29" w:rsidRDefault="00EA6D10" w:rsidP="002B7E29">
            <w:pPr>
              <w:jc w:val="both"/>
              <w:rPr>
                <w:rFonts w:ascii="Times New Roman" w:hAnsi="Times New Roman" w:cs="Times New Roman"/>
                <w:sz w:val="16"/>
                <w:szCs w:val="16"/>
              </w:rPr>
            </w:pPr>
          </w:p>
        </w:tc>
        <w:tc>
          <w:tcPr>
            <w:tcW w:w="1134" w:type="dxa"/>
            <w:gridSpan w:val="2"/>
          </w:tcPr>
          <w:p w14:paraId="1DCEEBC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(Families: species)</w:t>
            </w:r>
          </w:p>
        </w:tc>
        <w:tc>
          <w:tcPr>
            <w:tcW w:w="1333" w:type="dxa"/>
          </w:tcPr>
          <w:p w14:paraId="263800DE" w14:textId="77777777" w:rsidR="00EA6D10" w:rsidRPr="002B7E29" w:rsidRDefault="00EA6D10" w:rsidP="002B7E29">
            <w:pPr>
              <w:jc w:val="both"/>
              <w:rPr>
                <w:rFonts w:ascii="Times New Roman" w:hAnsi="Times New Roman" w:cs="Times New Roman"/>
                <w:sz w:val="16"/>
                <w:szCs w:val="16"/>
              </w:rPr>
            </w:pPr>
          </w:p>
        </w:tc>
        <w:tc>
          <w:tcPr>
            <w:tcW w:w="1076" w:type="dxa"/>
            <w:gridSpan w:val="2"/>
          </w:tcPr>
          <w:p w14:paraId="4D861ABE" w14:textId="77777777" w:rsidR="00EA6D10" w:rsidRPr="002B7E29" w:rsidRDefault="00EA6D10" w:rsidP="002B7E29">
            <w:pPr>
              <w:jc w:val="both"/>
              <w:rPr>
                <w:rFonts w:ascii="Times New Roman" w:hAnsi="Times New Roman" w:cs="Times New Roman"/>
                <w:sz w:val="16"/>
                <w:szCs w:val="16"/>
              </w:rPr>
            </w:pPr>
          </w:p>
        </w:tc>
        <w:tc>
          <w:tcPr>
            <w:tcW w:w="1134" w:type="dxa"/>
          </w:tcPr>
          <w:p w14:paraId="2CBCB98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(mm)</w:t>
            </w:r>
          </w:p>
        </w:tc>
        <w:tc>
          <w:tcPr>
            <w:tcW w:w="1221" w:type="dxa"/>
            <w:gridSpan w:val="2"/>
          </w:tcPr>
          <w:p w14:paraId="5F27177C" w14:textId="77777777" w:rsidR="00EA6D10" w:rsidRPr="002B7E29" w:rsidRDefault="00EA6D10" w:rsidP="002B7E29">
            <w:pPr>
              <w:jc w:val="both"/>
              <w:rPr>
                <w:rFonts w:ascii="Times New Roman" w:hAnsi="Times New Roman" w:cs="Times New Roman"/>
                <w:sz w:val="16"/>
                <w:szCs w:val="16"/>
              </w:rPr>
            </w:pPr>
          </w:p>
        </w:tc>
        <w:tc>
          <w:tcPr>
            <w:tcW w:w="1474" w:type="dxa"/>
          </w:tcPr>
          <w:p w14:paraId="79BCD1E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B</w:t>
            </w:r>
            <w:r w:rsidRPr="002B7E29">
              <w:rPr>
                <w:rFonts w:ascii="Times New Roman" w:hAnsi="Times New Roman" w:cs="Times New Roman"/>
                <w:b/>
                <w:bCs/>
                <w:sz w:val="16"/>
                <w:szCs w:val="16"/>
                <w:vertAlign w:val="subscript"/>
              </w:rPr>
              <w:t xml:space="preserve">0 </w:t>
            </w:r>
            <w:r w:rsidRPr="002B7E29">
              <w:rPr>
                <w:rFonts w:ascii="Times New Roman" w:hAnsi="Times New Roman" w:cs="Times New Roman"/>
                <w:b/>
                <w:bCs/>
                <w:sz w:val="16"/>
                <w:szCs w:val="16"/>
              </w:rPr>
              <w:t>± S.E.</w:t>
            </w:r>
          </w:p>
        </w:tc>
        <w:tc>
          <w:tcPr>
            <w:tcW w:w="1421" w:type="dxa"/>
          </w:tcPr>
          <w:p w14:paraId="5BCD6D4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B</w:t>
            </w:r>
            <w:r w:rsidRPr="002B7E29">
              <w:rPr>
                <w:rFonts w:ascii="Times New Roman" w:hAnsi="Times New Roman" w:cs="Times New Roman"/>
                <w:b/>
                <w:bCs/>
                <w:sz w:val="16"/>
                <w:szCs w:val="16"/>
                <w:vertAlign w:val="subscript"/>
              </w:rPr>
              <w:t xml:space="preserve">1 </w:t>
            </w:r>
            <w:r w:rsidRPr="002B7E29">
              <w:rPr>
                <w:rFonts w:ascii="Times New Roman" w:hAnsi="Times New Roman" w:cs="Times New Roman"/>
                <w:b/>
                <w:bCs/>
                <w:sz w:val="16"/>
                <w:szCs w:val="16"/>
              </w:rPr>
              <w:t>± S.E.</w:t>
            </w:r>
          </w:p>
        </w:tc>
        <w:tc>
          <w:tcPr>
            <w:tcW w:w="567" w:type="dxa"/>
          </w:tcPr>
          <w:p w14:paraId="72E6E97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Resi. SE</w:t>
            </w:r>
          </w:p>
        </w:tc>
        <w:tc>
          <w:tcPr>
            <w:tcW w:w="709" w:type="dxa"/>
          </w:tcPr>
          <w:p w14:paraId="1F97EA9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R</w:t>
            </w:r>
            <w:r w:rsidRPr="002B7E29">
              <w:rPr>
                <w:rFonts w:ascii="Times New Roman" w:hAnsi="Times New Roman" w:cs="Times New Roman"/>
                <w:b/>
                <w:bCs/>
                <w:i/>
                <w:iCs/>
                <w:sz w:val="16"/>
                <w:szCs w:val="16"/>
                <w:vertAlign w:val="superscript"/>
              </w:rPr>
              <w:t>2</w:t>
            </w:r>
          </w:p>
        </w:tc>
      </w:tr>
      <w:tr w:rsidR="00EA6D10" w:rsidRPr="002B7E29" w14:paraId="7B343BE0" w14:textId="77777777">
        <w:tc>
          <w:tcPr>
            <w:tcW w:w="1985" w:type="dxa"/>
            <w:gridSpan w:val="2"/>
            <w:tcBorders>
              <w:top w:val="nil"/>
              <w:bottom w:val="nil"/>
            </w:tcBorders>
          </w:tcPr>
          <w:p w14:paraId="56B9D75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 xml:space="preserve">Rogers </w:t>
            </w:r>
            <w:r w:rsidRPr="002B7E29">
              <w:rPr>
                <w:rFonts w:ascii="Times New Roman" w:hAnsi="Times New Roman" w:cs="Times New Roman"/>
                <w:sz w:val="16"/>
                <w:szCs w:val="16"/>
              </w:rPr>
              <w:fldChar w:fldCharType="begin"/>
            </w:r>
            <w:r w:rsidRPr="002B7E29">
              <w:rPr>
                <w:rFonts w:ascii="Times New Roman" w:hAnsi="Times New Roman" w:cs="Times New Roman"/>
                <w:sz w:val="16"/>
                <w:szCs w:val="16"/>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Pr="002B7E29">
              <w:rPr>
                <w:rFonts w:ascii="Times New Roman" w:hAnsi="Times New Roman" w:cs="Times New Roman"/>
                <w:sz w:val="16"/>
                <w:szCs w:val="16"/>
              </w:rPr>
              <w:fldChar w:fldCharType="end"/>
            </w:r>
            <w:r w:rsidRPr="002B7E29">
              <w:rPr>
                <w:rFonts w:ascii="Times New Roman" w:hAnsi="Times New Roman" w:cs="Times New Roman"/>
                <w:sz w:val="16"/>
                <w:szCs w:val="16"/>
              </w:rPr>
              <w:t>et al. (1977)</w:t>
            </w:r>
          </w:p>
        </w:tc>
        <w:tc>
          <w:tcPr>
            <w:tcW w:w="851" w:type="dxa"/>
            <w:gridSpan w:val="2"/>
            <w:tcBorders>
              <w:top w:val="nil"/>
              <w:bottom w:val="nil"/>
            </w:tcBorders>
          </w:tcPr>
          <w:p w14:paraId="32875750"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0D2D53B5"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1EF110B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(#:84)</w:t>
            </w:r>
          </w:p>
        </w:tc>
        <w:tc>
          <w:tcPr>
            <w:tcW w:w="1574" w:type="dxa"/>
            <w:gridSpan w:val="3"/>
            <w:tcBorders>
              <w:top w:val="nil"/>
              <w:bottom w:val="nil"/>
            </w:tcBorders>
          </w:tcPr>
          <w:p w14:paraId="211AD44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Washington, USA</w:t>
            </w:r>
          </w:p>
        </w:tc>
        <w:tc>
          <w:tcPr>
            <w:tcW w:w="899" w:type="dxa"/>
            <w:tcBorders>
              <w:top w:val="nil"/>
              <w:bottom w:val="nil"/>
            </w:tcBorders>
          </w:tcPr>
          <w:p w14:paraId="1D4FAB6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146F339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0.9-34</w:t>
            </w:r>
          </w:p>
        </w:tc>
        <w:tc>
          <w:tcPr>
            <w:tcW w:w="567" w:type="dxa"/>
            <w:tcBorders>
              <w:top w:val="nil"/>
              <w:bottom w:val="nil"/>
            </w:tcBorders>
          </w:tcPr>
          <w:p w14:paraId="091AB89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6127598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DA3965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-3.298 ± 0.115</w:t>
            </w:r>
          </w:p>
        </w:tc>
        <w:tc>
          <w:tcPr>
            <w:tcW w:w="1421" w:type="dxa"/>
            <w:tcBorders>
              <w:top w:val="nil"/>
              <w:bottom w:val="nil"/>
            </w:tcBorders>
          </w:tcPr>
          <w:p w14:paraId="47CB8E2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2.366 ± 0.078</w:t>
            </w:r>
          </w:p>
        </w:tc>
        <w:tc>
          <w:tcPr>
            <w:tcW w:w="567" w:type="dxa"/>
            <w:tcBorders>
              <w:top w:val="nil"/>
              <w:bottom w:val="nil"/>
            </w:tcBorders>
          </w:tcPr>
          <w:p w14:paraId="671A36E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0.57</w:t>
            </w:r>
          </w:p>
        </w:tc>
        <w:tc>
          <w:tcPr>
            <w:tcW w:w="709" w:type="dxa"/>
            <w:tcBorders>
              <w:top w:val="nil"/>
              <w:bottom w:val="nil"/>
            </w:tcBorders>
          </w:tcPr>
          <w:p w14:paraId="73B82A1B"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0.96</w:t>
            </w:r>
          </w:p>
        </w:tc>
      </w:tr>
      <w:tr w:rsidR="00EA6D10" w:rsidRPr="002B7E29" w14:paraId="774648C7" w14:textId="77777777">
        <w:tc>
          <w:tcPr>
            <w:tcW w:w="1985" w:type="dxa"/>
            <w:gridSpan w:val="2"/>
            <w:tcBorders>
              <w:top w:val="nil"/>
              <w:bottom w:val="nil"/>
            </w:tcBorders>
          </w:tcPr>
          <w:p w14:paraId="1DE9FA2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Schoener (</w:t>
            </w:r>
            <w:commentRangeStart w:id="163"/>
            <w:r w:rsidRPr="002B7E29">
              <w:rPr>
                <w:rFonts w:ascii="Times New Roman" w:hAnsi="Times New Roman" w:cs="Times New Roman"/>
                <w:sz w:val="16"/>
                <w:szCs w:val="16"/>
              </w:rPr>
              <w:t>1980</w:t>
            </w:r>
            <w:commentRangeEnd w:id="163"/>
            <w:r w:rsidRPr="002B7E29">
              <w:rPr>
                <w:rStyle w:val="CommentReference"/>
                <w:rFonts w:ascii="Times New Roman" w:hAnsi="Times New Roman" w:cs="Times New Roman"/>
              </w:rPr>
              <w:commentReference w:id="163"/>
            </w:r>
            <w:r w:rsidRPr="002B7E29">
              <w:rPr>
                <w:rFonts w:ascii="Times New Roman" w:hAnsi="Times New Roman" w:cs="Times New Roman"/>
                <w:sz w:val="16"/>
                <w:szCs w:val="16"/>
              </w:rPr>
              <w:t>)</w:t>
            </w:r>
          </w:p>
        </w:tc>
        <w:tc>
          <w:tcPr>
            <w:tcW w:w="851" w:type="dxa"/>
            <w:gridSpan w:val="2"/>
            <w:tcBorders>
              <w:top w:val="nil"/>
              <w:bottom w:val="nil"/>
            </w:tcBorders>
          </w:tcPr>
          <w:p w14:paraId="342DCAA3" w14:textId="77777777" w:rsidR="00EA6D10" w:rsidRPr="002B7E29" w:rsidRDefault="00EA6D10" w:rsidP="002B7E29">
            <w:pPr>
              <w:jc w:val="both"/>
              <w:rPr>
                <w:rFonts w:ascii="Times New Roman" w:hAnsi="Times New Roman" w:cs="Times New Roman"/>
                <w:i/>
                <w:iCs/>
                <w:sz w:val="16"/>
                <w:szCs w:val="16"/>
              </w:rPr>
            </w:pPr>
          </w:p>
        </w:tc>
        <w:tc>
          <w:tcPr>
            <w:tcW w:w="1519" w:type="dxa"/>
            <w:gridSpan w:val="2"/>
            <w:tcBorders>
              <w:top w:val="nil"/>
              <w:bottom w:val="nil"/>
            </w:tcBorders>
          </w:tcPr>
          <w:p w14:paraId="5BC39259" w14:textId="77777777" w:rsidR="00EA6D10" w:rsidRPr="002B7E29" w:rsidRDefault="00EA6D10" w:rsidP="002B7E29">
            <w:pPr>
              <w:jc w:val="both"/>
              <w:rPr>
                <w:rFonts w:ascii="Times New Roman" w:hAnsi="Times New Roman" w:cs="Times New Roman"/>
                <w:i/>
                <w:iCs/>
                <w:sz w:val="16"/>
                <w:szCs w:val="16"/>
              </w:rPr>
            </w:pPr>
          </w:p>
        </w:tc>
        <w:tc>
          <w:tcPr>
            <w:tcW w:w="1110" w:type="dxa"/>
            <w:gridSpan w:val="2"/>
            <w:tcBorders>
              <w:top w:val="nil"/>
              <w:bottom w:val="nil"/>
            </w:tcBorders>
          </w:tcPr>
          <w:p w14:paraId="78D256F1" w14:textId="77777777" w:rsidR="00EA6D10" w:rsidRPr="002B7E29" w:rsidRDefault="00EA6D10" w:rsidP="002B7E29">
            <w:pPr>
              <w:jc w:val="both"/>
              <w:rPr>
                <w:rFonts w:ascii="Times New Roman" w:hAnsi="Times New Roman" w:cs="Times New Roman"/>
                <w:sz w:val="16"/>
                <w:szCs w:val="16"/>
              </w:rPr>
            </w:pPr>
          </w:p>
        </w:tc>
        <w:tc>
          <w:tcPr>
            <w:tcW w:w="1574" w:type="dxa"/>
            <w:gridSpan w:val="3"/>
            <w:tcBorders>
              <w:top w:val="nil"/>
              <w:bottom w:val="nil"/>
            </w:tcBorders>
          </w:tcPr>
          <w:p w14:paraId="385E49F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Dry forest, CR</w:t>
            </w:r>
          </w:p>
        </w:tc>
        <w:tc>
          <w:tcPr>
            <w:tcW w:w="899" w:type="dxa"/>
            <w:tcBorders>
              <w:top w:val="nil"/>
              <w:bottom w:val="nil"/>
            </w:tcBorders>
          </w:tcPr>
          <w:p w14:paraId="14498B9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647CCC1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N.P</w:t>
            </w:r>
          </w:p>
        </w:tc>
        <w:tc>
          <w:tcPr>
            <w:tcW w:w="567" w:type="dxa"/>
            <w:tcBorders>
              <w:top w:val="nil"/>
              <w:bottom w:val="nil"/>
            </w:tcBorders>
          </w:tcPr>
          <w:p w14:paraId="22AD621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70991C3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CDC609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A=-2.603 ± 0.0688</w:t>
            </w:r>
          </w:p>
        </w:tc>
        <w:tc>
          <w:tcPr>
            <w:tcW w:w="1421" w:type="dxa"/>
            <w:tcBorders>
              <w:top w:val="nil"/>
              <w:bottom w:val="nil"/>
            </w:tcBorders>
          </w:tcPr>
          <w:p w14:paraId="6D726F5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 = 1.64 ± 0.1224</w:t>
            </w:r>
          </w:p>
        </w:tc>
        <w:tc>
          <w:tcPr>
            <w:tcW w:w="567" w:type="dxa"/>
            <w:tcBorders>
              <w:top w:val="nil"/>
              <w:bottom w:val="nil"/>
            </w:tcBorders>
          </w:tcPr>
          <w:p w14:paraId="5A278CA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3A4B569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0.795</w:t>
            </w:r>
          </w:p>
        </w:tc>
      </w:tr>
      <w:tr w:rsidR="00EA6D10" w:rsidRPr="002B7E29" w14:paraId="63CAEB94" w14:textId="77777777">
        <w:tc>
          <w:tcPr>
            <w:tcW w:w="1985" w:type="dxa"/>
            <w:gridSpan w:val="2"/>
            <w:tcBorders>
              <w:top w:val="nil"/>
              <w:bottom w:val="nil"/>
            </w:tcBorders>
          </w:tcPr>
          <w:p w14:paraId="5E62FDA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 xml:space="preserve">Schoener </w:t>
            </w:r>
            <w:r w:rsidRPr="002B7E29">
              <w:rPr>
                <w:rFonts w:ascii="Times New Roman" w:hAnsi="Times New Roman" w:cs="Times New Roman"/>
                <w:sz w:val="16"/>
                <w:szCs w:val="16"/>
              </w:rPr>
              <w:fldChar w:fldCharType="begin"/>
            </w:r>
            <w:r w:rsidRPr="002B7E29">
              <w:rPr>
                <w:rFonts w:ascii="Times New Roman" w:hAnsi="Times New Roman" w:cs="Times New Roman"/>
                <w:sz w:val="16"/>
                <w:szCs w:val="16"/>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Pr="002B7E29">
              <w:rPr>
                <w:rFonts w:ascii="Times New Roman" w:hAnsi="Times New Roman" w:cs="Times New Roman"/>
                <w:sz w:val="16"/>
                <w:szCs w:val="16"/>
              </w:rPr>
              <w:fldChar w:fldCharType="end"/>
            </w:r>
            <w:r w:rsidRPr="002B7E29">
              <w:rPr>
                <w:rFonts w:ascii="Times New Roman" w:hAnsi="Times New Roman" w:cs="Times New Roman"/>
                <w:sz w:val="16"/>
                <w:szCs w:val="16"/>
              </w:rPr>
              <w:t>(1980)</w:t>
            </w:r>
          </w:p>
        </w:tc>
        <w:tc>
          <w:tcPr>
            <w:tcW w:w="851" w:type="dxa"/>
            <w:gridSpan w:val="2"/>
            <w:tcBorders>
              <w:top w:val="nil"/>
              <w:bottom w:val="nil"/>
            </w:tcBorders>
          </w:tcPr>
          <w:p w14:paraId="16A96674" w14:textId="77777777" w:rsidR="00EA6D10" w:rsidRPr="002B7E29" w:rsidRDefault="00EA6D10" w:rsidP="002B7E29">
            <w:pPr>
              <w:jc w:val="both"/>
              <w:rPr>
                <w:rFonts w:ascii="Times New Roman" w:hAnsi="Times New Roman" w:cs="Times New Roman"/>
                <w:i/>
                <w:iCs/>
                <w:sz w:val="16"/>
                <w:szCs w:val="16"/>
              </w:rPr>
            </w:pPr>
          </w:p>
        </w:tc>
        <w:tc>
          <w:tcPr>
            <w:tcW w:w="1519" w:type="dxa"/>
            <w:gridSpan w:val="2"/>
            <w:tcBorders>
              <w:top w:val="nil"/>
              <w:bottom w:val="nil"/>
            </w:tcBorders>
          </w:tcPr>
          <w:p w14:paraId="7BCC3CDD" w14:textId="77777777" w:rsidR="00EA6D10" w:rsidRPr="002B7E29" w:rsidRDefault="00EA6D10" w:rsidP="002B7E29">
            <w:pPr>
              <w:jc w:val="both"/>
              <w:rPr>
                <w:rFonts w:ascii="Times New Roman" w:hAnsi="Times New Roman" w:cs="Times New Roman"/>
                <w:i/>
                <w:iCs/>
                <w:sz w:val="16"/>
                <w:szCs w:val="16"/>
              </w:rPr>
            </w:pPr>
          </w:p>
        </w:tc>
        <w:tc>
          <w:tcPr>
            <w:tcW w:w="1110" w:type="dxa"/>
            <w:gridSpan w:val="2"/>
            <w:tcBorders>
              <w:top w:val="nil"/>
              <w:bottom w:val="nil"/>
            </w:tcBorders>
          </w:tcPr>
          <w:p w14:paraId="6547EA7C" w14:textId="77777777" w:rsidR="00EA6D10" w:rsidRPr="002B7E29" w:rsidRDefault="00EA6D10" w:rsidP="002B7E29">
            <w:pPr>
              <w:jc w:val="both"/>
              <w:rPr>
                <w:rFonts w:ascii="Times New Roman" w:hAnsi="Times New Roman" w:cs="Times New Roman"/>
                <w:sz w:val="16"/>
                <w:szCs w:val="16"/>
              </w:rPr>
            </w:pPr>
          </w:p>
        </w:tc>
        <w:tc>
          <w:tcPr>
            <w:tcW w:w="1574" w:type="dxa"/>
            <w:gridSpan w:val="3"/>
            <w:tcBorders>
              <w:top w:val="nil"/>
              <w:bottom w:val="nil"/>
            </w:tcBorders>
          </w:tcPr>
          <w:p w14:paraId="12FB8F2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Rain forest, CR</w:t>
            </w:r>
          </w:p>
        </w:tc>
        <w:tc>
          <w:tcPr>
            <w:tcW w:w="899" w:type="dxa"/>
            <w:tcBorders>
              <w:top w:val="nil"/>
              <w:bottom w:val="nil"/>
            </w:tcBorders>
          </w:tcPr>
          <w:p w14:paraId="57AFD1E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0F13E1E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N.P.</w:t>
            </w:r>
          </w:p>
        </w:tc>
        <w:tc>
          <w:tcPr>
            <w:tcW w:w="567" w:type="dxa"/>
            <w:tcBorders>
              <w:top w:val="nil"/>
              <w:bottom w:val="nil"/>
            </w:tcBorders>
          </w:tcPr>
          <w:p w14:paraId="08CF59F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15BAAE1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5B5C15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 = -2.688 ± 0.051</w:t>
            </w:r>
          </w:p>
        </w:tc>
        <w:tc>
          <w:tcPr>
            <w:tcW w:w="1421" w:type="dxa"/>
            <w:tcBorders>
              <w:top w:val="nil"/>
              <w:bottom w:val="nil"/>
            </w:tcBorders>
          </w:tcPr>
          <w:p w14:paraId="18C7BCD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 = 1.59 ± 0.1173</w:t>
            </w:r>
          </w:p>
        </w:tc>
        <w:tc>
          <w:tcPr>
            <w:tcW w:w="567" w:type="dxa"/>
            <w:tcBorders>
              <w:top w:val="nil"/>
              <w:bottom w:val="nil"/>
            </w:tcBorders>
          </w:tcPr>
          <w:p w14:paraId="41A361F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33F1F18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0.775</w:t>
            </w:r>
          </w:p>
        </w:tc>
      </w:tr>
      <w:tr w:rsidR="00EA6D10" w:rsidRPr="002B7E29" w14:paraId="56A6CD4F" w14:textId="77777777">
        <w:tc>
          <w:tcPr>
            <w:tcW w:w="1985" w:type="dxa"/>
            <w:gridSpan w:val="2"/>
            <w:tcBorders>
              <w:top w:val="nil"/>
              <w:bottom w:val="nil"/>
            </w:tcBorders>
          </w:tcPr>
          <w:p w14:paraId="7ABC876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Schoener (1980)</w:t>
            </w:r>
          </w:p>
        </w:tc>
        <w:tc>
          <w:tcPr>
            <w:tcW w:w="851" w:type="dxa"/>
            <w:gridSpan w:val="2"/>
            <w:tcBorders>
              <w:top w:val="nil"/>
              <w:bottom w:val="nil"/>
            </w:tcBorders>
          </w:tcPr>
          <w:p w14:paraId="2DA42156" w14:textId="77777777" w:rsidR="00EA6D10" w:rsidRPr="002B7E29" w:rsidRDefault="00EA6D10" w:rsidP="002B7E29">
            <w:pPr>
              <w:jc w:val="both"/>
              <w:rPr>
                <w:rFonts w:ascii="Times New Roman" w:hAnsi="Times New Roman" w:cs="Times New Roman"/>
                <w:i/>
                <w:iCs/>
                <w:sz w:val="16"/>
                <w:szCs w:val="16"/>
              </w:rPr>
            </w:pPr>
          </w:p>
        </w:tc>
        <w:tc>
          <w:tcPr>
            <w:tcW w:w="1519" w:type="dxa"/>
            <w:gridSpan w:val="2"/>
            <w:tcBorders>
              <w:top w:val="nil"/>
              <w:bottom w:val="nil"/>
            </w:tcBorders>
          </w:tcPr>
          <w:p w14:paraId="0C9FB7B0" w14:textId="77777777" w:rsidR="00EA6D10" w:rsidRPr="002B7E29" w:rsidRDefault="00EA6D10" w:rsidP="002B7E29">
            <w:pPr>
              <w:jc w:val="both"/>
              <w:rPr>
                <w:rFonts w:ascii="Times New Roman" w:hAnsi="Times New Roman" w:cs="Times New Roman"/>
                <w:i/>
                <w:iCs/>
                <w:sz w:val="16"/>
                <w:szCs w:val="16"/>
              </w:rPr>
            </w:pPr>
          </w:p>
        </w:tc>
        <w:tc>
          <w:tcPr>
            <w:tcW w:w="1110" w:type="dxa"/>
            <w:gridSpan w:val="2"/>
            <w:tcBorders>
              <w:top w:val="nil"/>
              <w:bottom w:val="nil"/>
            </w:tcBorders>
          </w:tcPr>
          <w:p w14:paraId="66568D7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(#:171)</w:t>
            </w:r>
          </w:p>
        </w:tc>
        <w:tc>
          <w:tcPr>
            <w:tcW w:w="1574" w:type="dxa"/>
            <w:gridSpan w:val="3"/>
            <w:tcBorders>
              <w:top w:val="nil"/>
              <w:bottom w:val="nil"/>
            </w:tcBorders>
          </w:tcPr>
          <w:p w14:paraId="217CEBD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Massachusetts</w:t>
            </w:r>
          </w:p>
        </w:tc>
        <w:tc>
          <w:tcPr>
            <w:tcW w:w="899" w:type="dxa"/>
            <w:tcBorders>
              <w:top w:val="nil"/>
              <w:bottom w:val="nil"/>
            </w:tcBorders>
          </w:tcPr>
          <w:p w14:paraId="50713F8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239EC10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N.P.</w:t>
            </w:r>
          </w:p>
        </w:tc>
        <w:tc>
          <w:tcPr>
            <w:tcW w:w="567" w:type="dxa"/>
            <w:tcBorders>
              <w:top w:val="nil"/>
              <w:bottom w:val="nil"/>
            </w:tcBorders>
          </w:tcPr>
          <w:p w14:paraId="1C60497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34EE3F5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3014E9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A=-3.816 ± 0.561</w:t>
            </w:r>
          </w:p>
        </w:tc>
        <w:tc>
          <w:tcPr>
            <w:tcW w:w="1421" w:type="dxa"/>
            <w:tcBorders>
              <w:top w:val="nil"/>
              <w:bottom w:val="nil"/>
            </w:tcBorders>
          </w:tcPr>
          <w:p w14:paraId="5430CA1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B=2.42 ± 0.0969</w:t>
            </w:r>
          </w:p>
        </w:tc>
        <w:tc>
          <w:tcPr>
            <w:tcW w:w="567" w:type="dxa"/>
            <w:tcBorders>
              <w:top w:val="nil"/>
              <w:bottom w:val="nil"/>
            </w:tcBorders>
          </w:tcPr>
          <w:p w14:paraId="6EC619B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40D56C4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0.89</w:t>
            </w:r>
          </w:p>
        </w:tc>
      </w:tr>
      <w:tr w:rsidR="00EA6D10" w:rsidRPr="002B7E29" w14:paraId="6FA2D735" w14:textId="77777777">
        <w:tc>
          <w:tcPr>
            <w:tcW w:w="1985" w:type="dxa"/>
            <w:gridSpan w:val="2"/>
            <w:tcBorders>
              <w:top w:val="nil"/>
              <w:bottom w:val="nil"/>
            </w:tcBorders>
          </w:tcPr>
          <w:p w14:paraId="581F256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 xml:space="preserve">Gowing </w:t>
            </w:r>
            <w:r w:rsidRPr="002B7E29">
              <w:rPr>
                <w:rFonts w:ascii="Times New Roman" w:hAnsi="Times New Roman" w:cs="Times New Roman"/>
                <w:sz w:val="16"/>
                <w:szCs w:val="16"/>
              </w:rPr>
              <w:fldChar w:fldCharType="begin"/>
            </w:r>
            <w:r w:rsidRPr="002B7E29">
              <w:rPr>
                <w:rFonts w:ascii="Times New Roman" w:hAnsi="Times New Roman" w:cs="Times New Roman"/>
                <w:sz w:val="16"/>
                <w:szCs w:val="16"/>
              </w:rPr>
              <w:instrText xml:space="preserve"> ADDIN EN.CITE &lt;EndNote&gt;&lt;Cite ExcludeAuth="1" ExcludeYear="1" Hidden="1"&gt;&lt;Author&gt;Gowing&lt;/Author&gt;&lt;Year&gt;1984&lt;/Year&gt;&lt;RecNum&gt;313&lt;/RecNum&gt;&lt;record&gt;&lt;rec-number&gt;313&lt;/rec-number&gt;&lt;foreign-keys&gt;&lt;key app="EN" db-id="twvpvpzrmraraue02fm5vd5etx0ewxa9e9rf" timestamp="1465866047"&gt;313&lt;/key&gt;&lt;key app="ENWeb" db-id=""&gt;0&lt;/key&gt;&lt;/foreign-keys&gt;&lt;ref-type name="Journal Article"&gt;17&lt;/ref-type&gt;&lt;contributors&gt;&lt;authors&gt;&lt;author&gt;Gowing, G.&lt;/author&gt;&lt;author&gt;Recher, H. F.&lt;/author&gt;&lt;/authors&gt;&lt;/contributors&gt;&lt;titles&gt;&lt;title&gt;Length-wight relationships for invertebrates from forests in south-eastern New South Wales&lt;/title&gt;&lt;secondary-title&gt;Austral Ecology&lt;/secondary-title&gt;&lt;/titles&gt;&lt;periodical&gt;&lt;full-title&gt;Austral Ecology&lt;/full-title&gt;&lt;/periodical&gt;&lt;pages&gt;5-8&lt;/pages&gt;&lt;volume&gt;9&lt;/volume&gt;&lt;number&gt;1&lt;/number&gt;&lt;dates&gt;&lt;year&gt;1984&lt;/year&gt;&lt;/dates&gt;&lt;urls&gt;&lt;/urls&gt;&lt;/record&gt;&lt;/Cite&gt;&lt;/EndNote&gt;</w:instrText>
            </w:r>
            <w:r w:rsidRPr="002B7E29">
              <w:rPr>
                <w:rFonts w:ascii="Times New Roman" w:hAnsi="Times New Roman" w:cs="Times New Roman"/>
                <w:sz w:val="16"/>
                <w:szCs w:val="16"/>
              </w:rPr>
              <w:fldChar w:fldCharType="end"/>
            </w:r>
            <w:r w:rsidRPr="002B7E29">
              <w:rPr>
                <w:rFonts w:ascii="Times New Roman" w:hAnsi="Times New Roman" w:cs="Times New Roman"/>
                <w:sz w:val="16"/>
                <w:szCs w:val="16"/>
              </w:rPr>
              <w:t>and Recher (1984)</w:t>
            </w:r>
          </w:p>
        </w:tc>
        <w:tc>
          <w:tcPr>
            <w:tcW w:w="851" w:type="dxa"/>
            <w:gridSpan w:val="2"/>
            <w:tcBorders>
              <w:top w:val="nil"/>
              <w:bottom w:val="nil"/>
            </w:tcBorders>
          </w:tcPr>
          <w:p w14:paraId="3DEB4BEB"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06CC4C3E"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6695A02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(100)</w:t>
            </w:r>
          </w:p>
        </w:tc>
        <w:tc>
          <w:tcPr>
            <w:tcW w:w="1574" w:type="dxa"/>
            <w:gridSpan w:val="3"/>
            <w:tcBorders>
              <w:top w:val="nil"/>
              <w:bottom w:val="nil"/>
            </w:tcBorders>
          </w:tcPr>
          <w:p w14:paraId="152D791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NSW, Australia</w:t>
            </w:r>
          </w:p>
        </w:tc>
        <w:tc>
          <w:tcPr>
            <w:tcW w:w="899" w:type="dxa"/>
            <w:tcBorders>
              <w:top w:val="nil"/>
              <w:bottom w:val="nil"/>
            </w:tcBorders>
          </w:tcPr>
          <w:p w14:paraId="0C8A61E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33DAEE3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2-11</w:t>
            </w:r>
          </w:p>
        </w:tc>
        <w:tc>
          <w:tcPr>
            <w:tcW w:w="567" w:type="dxa"/>
            <w:tcBorders>
              <w:top w:val="nil"/>
              <w:bottom w:val="nil"/>
            </w:tcBorders>
          </w:tcPr>
          <w:p w14:paraId="70F204F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0FB4F55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2C349EE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3.653 ± 0.129</w:t>
            </w:r>
          </w:p>
        </w:tc>
        <w:tc>
          <w:tcPr>
            <w:tcW w:w="1421" w:type="dxa"/>
            <w:tcBorders>
              <w:top w:val="nil"/>
              <w:bottom w:val="nil"/>
            </w:tcBorders>
          </w:tcPr>
          <w:p w14:paraId="79C1331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2.546 ± 0.071</w:t>
            </w:r>
          </w:p>
        </w:tc>
        <w:tc>
          <w:tcPr>
            <w:tcW w:w="567" w:type="dxa"/>
            <w:tcBorders>
              <w:top w:val="nil"/>
              <w:bottom w:val="nil"/>
            </w:tcBorders>
          </w:tcPr>
          <w:p w14:paraId="03D239D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0.37</w:t>
            </w:r>
          </w:p>
        </w:tc>
        <w:tc>
          <w:tcPr>
            <w:tcW w:w="709" w:type="dxa"/>
            <w:tcBorders>
              <w:top w:val="nil"/>
              <w:bottom w:val="nil"/>
            </w:tcBorders>
          </w:tcPr>
          <w:p w14:paraId="330205BC"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0.93</w:t>
            </w:r>
          </w:p>
        </w:tc>
      </w:tr>
      <w:tr w:rsidR="00EA6D10" w:rsidRPr="002B7E29" w14:paraId="64BEFFD1" w14:textId="77777777">
        <w:tc>
          <w:tcPr>
            <w:tcW w:w="1985" w:type="dxa"/>
            <w:gridSpan w:val="2"/>
            <w:tcBorders>
              <w:top w:val="nil"/>
              <w:bottom w:val="nil"/>
            </w:tcBorders>
          </w:tcPr>
          <w:p w14:paraId="55270B4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Sample et al. (1993)</w:t>
            </w:r>
          </w:p>
        </w:tc>
        <w:tc>
          <w:tcPr>
            <w:tcW w:w="851" w:type="dxa"/>
            <w:gridSpan w:val="2"/>
            <w:tcBorders>
              <w:top w:val="nil"/>
              <w:bottom w:val="nil"/>
            </w:tcBorders>
          </w:tcPr>
          <w:p w14:paraId="55E7B852"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3596F75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Combined</w:t>
            </w:r>
          </w:p>
        </w:tc>
        <w:tc>
          <w:tcPr>
            <w:tcW w:w="1110" w:type="dxa"/>
            <w:gridSpan w:val="2"/>
            <w:tcBorders>
              <w:top w:val="nil"/>
              <w:bottom w:val="nil"/>
            </w:tcBorders>
          </w:tcPr>
          <w:p w14:paraId="7B9C488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(15:257)</w:t>
            </w:r>
          </w:p>
        </w:tc>
        <w:tc>
          <w:tcPr>
            <w:tcW w:w="1574" w:type="dxa"/>
            <w:gridSpan w:val="3"/>
            <w:tcBorders>
              <w:top w:val="nil"/>
              <w:bottom w:val="nil"/>
            </w:tcBorders>
          </w:tcPr>
          <w:p w14:paraId="3597678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West Virginia, USA</w:t>
            </w:r>
          </w:p>
        </w:tc>
        <w:tc>
          <w:tcPr>
            <w:tcW w:w="899" w:type="dxa"/>
            <w:tcBorders>
              <w:top w:val="nil"/>
              <w:bottom w:val="nil"/>
            </w:tcBorders>
          </w:tcPr>
          <w:p w14:paraId="0C6B123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02A5901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2.9-23.65</w:t>
            </w:r>
          </w:p>
        </w:tc>
        <w:tc>
          <w:tcPr>
            <w:tcW w:w="567" w:type="dxa"/>
            <w:tcBorders>
              <w:top w:val="nil"/>
              <w:bottom w:val="nil"/>
            </w:tcBorders>
          </w:tcPr>
          <w:p w14:paraId="24963F6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330AA22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9FC170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-3.184 ± 0.184</w:t>
            </w:r>
          </w:p>
        </w:tc>
        <w:tc>
          <w:tcPr>
            <w:tcW w:w="1421" w:type="dxa"/>
            <w:tcBorders>
              <w:top w:val="nil"/>
              <w:bottom w:val="nil"/>
            </w:tcBorders>
          </w:tcPr>
          <w:p w14:paraId="170B2A8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2.213 ± 0.085</w:t>
            </w:r>
          </w:p>
        </w:tc>
        <w:tc>
          <w:tcPr>
            <w:tcW w:w="567" w:type="dxa"/>
            <w:tcBorders>
              <w:top w:val="nil"/>
              <w:bottom w:val="nil"/>
            </w:tcBorders>
          </w:tcPr>
          <w:p w14:paraId="226A3FA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6117AFC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0.85</w:t>
            </w:r>
          </w:p>
        </w:tc>
      </w:tr>
      <w:tr w:rsidR="00EA6D10" w:rsidRPr="002B7E29" w14:paraId="04E1E1DD" w14:textId="77777777">
        <w:tc>
          <w:tcPr>
            <w:tcW w:w="1985" w:type="dxa"/>
            <w:gridSpan w:val="2"/>
            <w:tcBorders>
              <w:top w:val="nil"/>
              <w:bottom w:val="nil"/>
            </w:tcBorders>
          </w:tcPr>
          <w:p w14:paraId="0E68DA4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678BB2F5"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755D4BEC"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1736A4A8" w14:textId="77777777" w:rsidR="00EA6D10" w:rsidRPr="002B7E29" w:rsidRDefault="00EA6D10" w:rsidP="002B7E29">
            <w:pPr>
              <w:jc w:val="both"/>
              <w:rPr>
                <w:rFonts w:ascii="Times New Roman" w:hAnsi="Times New Roman" w:cs="Times New Roman"/>
                <w:sz w:val="16"/>
                <w:szCs w:val="16"/>
              </w:rPr>
            </w:pPr>
          </w:p>
        </w:tc>
        <w:tc>
          <w:tcPr>
            <w:tcW w:w="1574" w:type="dxa"/>
            <w:gridSpan w:val="3"/>
            <w:tcBorders>
              <w:top w:val="nil"/>
              <w:bottom w:val="nil"/>
            </w:tcBorders>
          </w:tcPr>
          <w:p w14:paraId="265787B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06FD4FC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BL*BW</w:t>
            </w:r>
          </w:p>
        </w:tc>
        <w:tc>
          <w:tcPr>
            <w:tcW w:w="1135" w:type="dxa"/>
            <w:tcBorders>
              <w:top w:val="nil"/>
              <w:bottom w:val="nil"/>
            </w:tcBorders>
          </w:tcPr>
          <w:p w14:paraId="3EEAE4F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567" w:type="dxa"/>
            <w:tcBorders>
              <w:top w:val="nil"/>
              <w:bottom w:val="nil"/>
            </w:tcBorders>
          </w:tcPr>
          <w:p w14:paraId="545E460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3FB2194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2E81316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-2.197 ± 0.089</w:t>
            </w:r>
          </w:p>
        </w:tc>
        <w:tc>
          <w:tcPr>
            <w:tcW w:w="1421" w:type="dxa"/>
            <w:tcBorders>
              <w:top w:val="nil"/>
              <w:bottom w:val="nil"/>
            </w:tcBorders>
          </w:tcPr>
          <w:p w14:paraId="2D51307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1.309 ± 0.03</w:t>
            </w:r>
          </w:p>
        </w:tc>
        <w:tc>
          <w:tcPr>
            <w:tcW w:w="567" w:type="dxa"/>
            <w:tcBorders>
              <w:top w:val="nil"/>
              <w:bottom w:val="nil"/>
            </w:tcBorders>
          </w:tcPr>
          <w:p w14:paraId="1EBDC66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7170866C"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0.94</w:t>
            </w:r>
          </w:p>
        </w:tc>
      </w:tr>
      <w:tr w:rsidR="00EA6D10" w:rsidRPr="002B7E29" w14:paraId="41155EE2" w14:textId="77777777">
        <w:tc>
          <w:tcPr>
            <w:tcW w:w="1985" w:type="dxa"/>
            <w:gridSpan w:val="2"/>
            <w:tcBorders>
              <w:top w:val="nil"/>
              <w:bottom w:val="nil"/>
            </w:tcBorders>
          </w:tcPr>
          <w:p w14:paraId="68A27BE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3C77411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NEM</w:t>
            </w:r>
          </w:p>
        </w:tc>
        <w:tc>
          <w:tcPr>
            <w:tcW w:w="1519" w:type="dxa"/>
            <w:gridSpan w:val="2"/>
            <w:tcBorders>
              <w:top w:val="nil"/>
              <w:bottom w:val="nil"/>
            </w:tcBorders>
          </w:tcPr>
          <w:p w14:paraId="46095E8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BIB,SCI,TIP</w:t>
            </w:r>
          </w:p>
        </w:tc>
        <w:tc>
          <w:tcPr>
            <w:tcW w:w="1110" w:type="dxa"/>
            <w:gridSpan w:val="2"/>
            <w:tcBorders>
              <w:top w:val="nil"/>
              <w:bottom w:val="nil"/>
            </w:tcBorders>
          </w:tcPr>
          <w:p w14:paraId="707C6A4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(3:46)</w:t>
            </w:r>
          </w:p>
        </w:tc>
        <w:tc>
          <w:tcPr>
            <w:tcW w:w="1574" w:type="dxa"/>
            <w:gridSpan w:val="3"/>
            <w:tcBorders>
              <w:top w:val="nil"/>
              <w:bottom w:val="nil"/>
            </w:tcBorders>
          </w:tcPr>
          <w:p w14:paraId="70074FE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6391772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5E96224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3.55-23.65</w:t>
            </w:r>
          </w:p>
        </w:tc>
        <w:tc>
          <w:tcPr>
            <w:tcW w:w="567" w:type="dxa"/>
            <w:tcBorders>
              <w:top w:val="nil"/>
              <w:bottom w:val="nil"/>
            </w:tcBorders>
          </w:tcPr>
          <w:p w14:paraId="40AF218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19A69A1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2772B1A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-3.675 ± 0.23</w:t>
            </w:r>
          </w:p>
        </w:tc>
        <w:tc>
          <w:tcPr>
            <w:tcW w:w="1421" w:type="dxa"/>
            <w:tcBorders>
              <w:top w:val="nil"/>
              <w:bottom w:val="nil"/>
            </w:tcBorders>
          </w:tcPr>
          <w:p w14:paraId="76166E8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2.212 ± 0.141</w:t>
            </w:r>
          </w:p>
        </w:tc>
        <w:tc>
          <w:tcPr>
            <w:tcW w:w="567" w:type="dxa"/>
            <w:tcBorders>
              <w:top w:val="nil"/>
              <w:bottom w:val="nil"/>
            </w:tcBorders>
          </w:tcPr>
          <w:p w14:paraId="559BB5A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51944B30"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0.92</w:t>
            </w:r>
          </w:p>
        </w:tc>
      </w:tr>
      <w:tr w:rsidR="00EA6D10" w:rsidRPr="002B7E29" w14:paraId="60D28F97" w14:textId="77777777">
        <w:tc>
          <w:tcPr>
            <w:tcW w:w="1985" w:type="dxa"/>
            <w:gridSpan w:val="2"/>
            <w:tcBorders>
              <w:top w:val="nil"/>
              <w:bottom w:val="nil"/>
            </w:tcBorders>
          </w:tcPr>
          <w:p w14:paraId="6BE5D3E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6AFF098D"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551E4EBF"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06BFDE37" w14:textId="77777777" w:rsidR="00EA6D10" w:rsidRPr="002B7E29" w:rsidRDefault="00EA6D10" w:rsidP="002B7E29">
            <w:pPr>
              <w:jc w:val="both"/>
              <w:rPr>
                <w:rFonts w:ascii="Times New Roman" w:hAnsi="Times New Roman" w:cs="Times New Roman"/>
                <w:sz w:val="16"/>
                <w:szCs w:val="16"/>
              </w:rPr>
            </w:pPr>
          </w:p>
        </w:tc>
        <w:tc>
          <w:tcPr>
            <w:tcW w:w="1574" w:type="dxa"/>
            <w:gridSpan w:val="3"/>
            <w:tcBorders>
              <w:top w:val="nil"/>
              <w:bottom w:val="nil"/>
            </w:tcBorders>
          </w:tcPr>
          <w:p w14:paraId="09BC9BE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23B4CD8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BL*BW</w:t>
            </w:r>
          </w:p>
        </w:tc>
        <w:tc>
          <w:tcPr>
            <w:tcW w:w="1135" w:type="dxa"/>
            <w:tcBorders>
              <w:top w:val="nil"/>
              <w:bottom w:val="nil"/>
            </w:tcBorders>
          </w:tcPr>
          <w:p w14:paraId="6A3E404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567" w:type="dxa"/>
            <w:tcBorders>
              <w:top w:val="nil"/>
              <w:bottom w:val="nil"/>
            </w:tcBorders>
          </w:tcPr>
          <w:p w14:paraId="713514D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1C6DAAF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64583F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-2.217 ± 0.205</w:t>
            </w:r>
          </w:p>
        </w:tc>
        <w:tc>
          <w:tcPr>
            <w:tcW w:w="1421" w:type="dxa"/>
            <w:tcBorders>
              <w:top w:val="nil"/>
              <w:bottom w:val="nil"/>
            </w:tcBorders>
          </w:tcPr>
          <w:p w14:paraId="23E3EB8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1.288 ± 0.071</w:t>
            </w:r>
          </w:p>
        </w:tc>
        <w:tc>
          <w:tcPr>
            <w:tcW w:w="567" w:type="dxa"/>
            <w:tcBorders>
              <w:top w:val="nil"/>
              <w:bottom w:val="nil"/>
            </w:tcBorders>
          </w:tcPr>
          <w:p w14:paraId="79CF633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241F537C"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0.94</w:t>
            </w:r>
          </w:p>
        </w:tc>
      </w:tr>
      <w:tr w:rsidR="00EA6D10" w:rsidRPr="002B7E29" w14:paraId="6B1C1D01" w14:textId="77777777">
        <w:tc>
          <w:tcPr>
            <w:tcW w:w="1985" w:type="dxa"/>
            <w:gridSpan w:val="2"/>
            <w:tcBorders>
              <w:top w:val="nil"/>
              <w:bottom w:val="nil"/>
            </w:tcBorders>
          </w:tcPr>
          <w:p w14:paraId="08DB820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6817144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BRA</w:t>
            </w:r>
          </w:p>
        </w:tc>
        <w:tc>
          <w:tcPr>
            <w:tcW w:w="1519" w:type="dxa"/>
            <w:gridSpan w:val="2"/>
            <w:tcBorders>
              <w:top w:val="nil"/>
              <w:bottom w:val="nil"/>
            </w:tcBorders>
          </w:tcPr>
          <w:p w14:paraId="5872300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ASI, DOL, EMP, RHA, STR, THE</w:t>
            </w:r>
          </w:p>
        </w:tc>
        <w:tc>
          <w:tcPr>
            <w:tcW w:w="1110" w:type="dxa"/>
            <w:gridSpan w:val="2"/>
            <w:tcBorders>
              <w:top w:val="nil"/>
              <w:bottom w:val="nil"/>
            </w:tcBorders>
          </w:tcPr>
          <w:p w14:paraId="2FA8570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(6:80)</w:t>
            </w:r>
          </w:p>
        </w:tc>
        <w:tc>
          <w:tcPr>
            <w:tcW w:w="1574" w:type="dxa"/>
            <w:gridSpan w:val="3"/>
            <w:tcBorders>
              <w:top w:val="nil"/>
              <w:bottom w:val="nil"/>
            </w:tcBorders>
          </w:tcPr>
          <w:p w14:paraId="681F780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1A4C0E7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72D2C87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2.9-17.99</w:t>
            </w:r>
          </w:p>
        </w:tc>
        <w:tc>
          <w:tcPr>
            <w:tcW w:w="567" w:type="dxa"/>
            <w:tcBorders>
              <w:top w:val="nil"/>
              <w:bottom w:val="nil"/>
            </w:tcBorders>
          </w:tcPr>
          <w:p w14:paraId="1B62292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1FD234A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5E3AE94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-3.374 ± 0.230</w:t>
            </w:r>
          </w:p>
        </w:tc>
        <w:tc>
          <w:tcPr>
            <w:tcW w:w="1421" w:type="dxa"/>
            <w:tcBorders>
              <w:top w:val="nil"/>
              <w:bottom w:val="nil"/>
            </w:tcBorders>
          </w:tcPr>
          <w:p w14:paraId="1514E16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2.158 ± 0.101</w:t>
            </w:r>
          </w:p>
        </w:tc>
        <w:tc>
          <w:tcPr>
            <w:tcW w:w="567" w:type="dxa"/>
            <w:tcBorders>
              <w:top w:val="nil"/>
              <w:bottom w:val="nil"/>
            </w:tcBorders>
          </w:tcPr>
          <w:p w14:paraId="5D17E94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795C75B2"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0.92</w:t>
            </w:r>
          </w:p>
        </w:tc>
      </w:tr>
      <w:tr w:rsidR="00EA6D10" w:rsidRPr="002B7E29" w14:paraId="7F2CE649" w14:textId="77777777">
        <w:tc>
          <w:tcPr>
            <w:tcW w:w="1985" w:type="dxa"/>
            <w:gridSpan w:val="2"/>
            <w:tcBorders>
              <w:top w:val="nil"/>
              <w:bottom w:val="nil"/>
            </w:tcBorders>
          </w:tcPr>
          <w:p w14:paraId="3091AC9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5F962498"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1E06C6F8"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050BD337" w14:textId="77777777" w:rsidR="00EA6D10" w:rsidRPr="002B7E29" w:rsidRDefault="00EA6D10" w:rsidP="002B7E29">
            <w:pPr>
              <w:jc w:val="both"/>
              <w:rPr>
                <w:rFonts w:ascii="Times New Roman" w:hAnsi="Times New Roman" w:cs="Times New Roman"/>
                <w:sz w:val="16"/>
                <w:szCs w:val="16"/>
              </w:rPr>
            </w:pPr>
          </w:p>
        </w:tc>
        <w:tc>
          <w:tcPr>
            <w:tcW w:w="1574" w:type="dxa"/>
            <w:gridSpan w:val="3"/>
            <w:tcBorders>
              <w:top w:val="nil"/>
              <w:bottom w:val="nil"/>
            </w:tcBorders>
          </w:tcPr>
          <w:p w14:paraId="31B2A48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2D5E5D5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BL*BW</w:t>
            </w:r>
          </w:p>
        </w:tc>
        <w:tc>
          <w:tcPr>
            <w:tcW w:w="1135" w:type="dxa"/>
            <w:tcBorders>
              <w:top w:val="nil"/>
              <w:bottom w:val="nil"/>
            </w:tcBorders>
          </w:tcPr>
          <w:p w14:paraId="18303A2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567" w:type="dxa"/>
            <w:tcBorders>
              <w:top w:val="nil"/>
              <w:bottom w:val="nil"/>
            </w:tcBorders>
          </w:tcPr>
          <w:p w14:paraId="0D330E8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7AC14B9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647F194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-2.2 ± 0.147</w:t>
            </w:r>
          </w:p>
        </w:tc>
        <w:tc>
          <w:tcPr>
            <w:tcW w:w="1421" w:type="dxa"/>
            <w:tcBorders>
              <w:top w:val="nil"/>
              <w:bottom w:val="nil"/>
            </w:tcBorders>
          </w:tcPr>
          <w:p w14:paraId="7AF8D49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1.259 ± 0.049</w:t>
            </w:r>
          </w:p>
        </w:tc>
        <w:tc>
          <w:tcPr>
            <w:tcW w:w="567" w:type="dxa"/>
            <w:tcBorders>
              <w:top w:val="nil"/>
              <w:bottom w:val="nil"/>
            </w:tcBorders>
          </w:tcPr>
          <w:p w14:paraId="37016A7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4C5F4D7F"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0.95</w:t>
            </w:r>
          </w:p>
        </w:tc>
      </w:tr>
      <w:tr w:rsidR="00EA6D10" w:rsidRPr="002B7E29" w14:paraId="580F795D" w14:textId="77777777">
        <w:tc>
          <w:tcPr>
            <w:tcW w:w="1985" w:type="dxa"/>
            <w:gridSpan w:val="2"/>
            <w:tcBorders>
              <w:top w:val="nil"/>
              <w:bottom w:val="nil"/>
            </w:tcBorders>
          </w:tcPr>
          <w:p w14:paraId="788B86F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1BC582B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CYC</w:t>
            </w:r>
          </w:p>
        </w:tc>
        <w:tc>
          <w:tcPr>
            <w:tcW w:w="1519" w:type="dxa"/>
            <w:gridSpan w:val="2"/>
            <w:tcBorders>
              <w:top w:val="nil"/>
              <w:bottom w:val="nil"/>
            </w:tcBorders>
          </w:tcPr>
          <w:p w14:paraId="0335010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CAL, LAU, MUS, OTI, SYR, TAC</w:t>
            </w:r>
          </w:p>
        </w:tc>
        <w:tc>
          <w:tcPr>
            <w:tcW w:w="1110" w:type="dxa"/>
            <w:gridSpan w:val="2"/>
            <w:tcBorders>
              <w:top w:val="nil"/>
              <w:bottom w:val="nil"/>
            </w:tcBorders>
          </w:tcPr>
          <w:p w14:paraId="2375FD4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(6:119)</w:t>
            </w:r>
          </w:p>
        </w:tc>
        <w:tc>
          <w:tcPr>
            <w:tcW w:w="1574" w:type="dxa"/>
            <w:gridSpan w:val="3"/>
            <w:tcBorders>
              <w:top w:val="nil"/>
              <w:bottom w:val="nil"/>
            </w:tcBorders>
          </w:tcPr>
          <w:p w14:paraId="0082776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282C208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3FE9DBE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2.9-15.65</w:t>
            </w:r>
          </w:p>
        </w:tc>
        <w:tc>
          <w:tcPr>
            <w:tcW w:w="567" w:type="dxa"/>
            <w:tcBorders>
              <w:top w:val="nil"/>
              <w:bottom w:val="nil"/>
            </w:tcBorders>
          </w:tcPr>
          <w:p w14:paraId="09A5021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1A4F240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6926B07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-3.619 ± 0.212</w:t>
            </w:r>
          </w:p>
        </w:tc>
        <w:tc>
          <w:tcPr>
            <w:tcW w:w="1421" w:type="dxa"/>
            <w:tcBorders>
              <w:top w:val="nil"/>
              <w:bottom w:val="nil"/>
            </w:tcBorders>
          </w:tcPr>
          <w:p w14:paraId="0C4C590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2.632 ± 0.101</w:t>
            </w:r>
          </w:p>
        </w:tc>
        <w:tc>
          <w:tcPr>
            <w:tcW w:w="567" w:type="dxa"/>
            <w:tcBorders>
              <w:top w:val="nil"/>
              <w:bottom w:val="nil"/>
            </w:tcBorders>
          </w:tcPr>
          <w:p w14:paraId="67FFA02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54AEFC3C"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0.92</w:t>
            </w:r>
          </w:p>
        </w:tc>
      </w:tr>
      <w:tr w:rsidR="00EA6D10" w:rsidRPr="002B7E29" w14:paraId="483886BD" w14:textId="77777777">
        <w:tc>
          <w:tcPr>
            <w:tcW w:w="1985" w:type="dxa"/>
            <w:gridSpan w:val="2"/>
            <w:tcBorders>
              <w:top w:val="nil"/>
              <w:bottom w:val="nil"/>
            </w:tcBorders>
          </w:tcPr>
          <w:p w14:paraId="64AFD06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47DA1325"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141D6097"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460F34C8" w14:textId="77777777" w:rsidR="00EA6D10" w:rsidRPr="002B7E29" w:rsidRDefault="00EA6D10" w:rsidP="002B7E29">
            <w:pPr>
              <w:jc w:val="both"/>
              <w:rPr>
                <w:rFonts w:ascii="Times New Roman" w:hAnsi="Times New Roman" w:cs="Times New Roman"/>
                <w:sz w:val="16"/>
                <w:szCs w:val="16"/>
              </w:rPr>
            </w:pPr>
          </w:p>
        </w:tc>
        <w:tc>
          <w:tcPr>
            <w:tcW w:w="1574" w:type="dxa"/>
            <w:gridSpan w:val="3"/>
            <w:tcBorders>
              <w:top w:val="nil"/>
              <w:bottom w:val="nil"/>
            </w:tcBorders>
          </w:tcPr>
          <w:p w14:paraId="5068B1C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5B78DFF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BL*BW</w:t>
            </w:r>
          </w:p>
        </w:tc>
        <w:tc>
          <w:tcPr>
            <w:tcW w:w="1135" w:type="dxa"/>
            <w:tcBorders>
              <w:top w:val="nil"/>
              <w:bottom w:val="nil"/>
            </w:tcBorders>
          </w:tcPr>
          <w:p w14:paraId="47348A7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567" w:type="dxa"/>
            <w:tcBorders>
              <w:top w:val="nil"/>
              <w:bottom w:val="nil"/>
            </w:tcBorders>
          </w:tcPr>
          <w:p w14:paraId="45B1474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3D09652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2C79B57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-2.02 ± 0.131</w:t>
            </w:r>
          </w:p>
        </w:tc>
        <w:tc>
          <w:tcPr>
            <w:tcW w:w="1421" w:type="dxa"/>
            <w:tcBorders>
              <w:top w:val="nil"/>
              <w:bottom w:val="nil"/>
            </w:tcBorders>
          </w:tcPr>
          <w:p w14:paraId="5433C0E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1.298 ± 0.042</w:t>
            </w:r>
          </w:p>
        </w:tc>
        <w:tc>
          <w:tcPr>
            <w:tcW w:w="567" w:type="dxa"/>
            <w:tcBorders>
              <w:top w:val="nil"/>
              <w:bottom w:val="nil"/>
            </w:tcBorders>
          </w:tcPr>
          <w:p w14:paraId="607CC8A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2E2B2509"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0.94</w:t>
            </w:r>
          </w:p>
        </w:tc>
      </w:tr>
      <w:tr w:rsidR="00EA6D10" w:rsidRPr="002B7E29" w14:paraId="09FCF5FC" w14:textId="77777777">
        <w:tc>
          <w:tcPr>
            <w:tcW w:w="1985" w:type="dxa"/>
            <w:gridSpan w:val="2"/>
            <w:tcBorders>
              <w:top w:val="nil"/>
              <w:bottom w:val="nil"/>
            </w:tcBorders>
          </w:tcPr>
          <w:p w14:paraId="3B95CA8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Hodar (1997)</w:t>
            </w:r>
          </w:p>
        </w:tc>
        <w:tc>
          <w:tcPr>
            <w:tcW w:w="851" w:type="dxa"/>
            <w:gridSpan w:val="2"/>
            <w:tcBorders>
              <w:top w:val="nil"/>
              <w:bottom w:val="nil"/>
            </w:tcBorders>
          </w:tcPr>
          <w:p w14:paraId="7C87EDB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BRA</w:t>
            </w:r>
          </w:p>
        </w:tc>
        <w:tc>
          <w:tcPr>
            <w:tcW w:w="1519" w:type="dxa"/>
            <w:gridSpan w:val="2"/>
            <w:tcBorders>
              <w:top w:val="nil"/>
              <w:bottom w:val="nil"/>
            </w:tcBorders>
          </w:tcPr>
          <w:p w14:paraId="05B780AB"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6BCFC4E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(26)</w:t>
            </w:r>
          </w:p>
        </w:tc>
        <w:tc>
          <w:tcPr>
            <w:tcW w:w="1574" w:type="dxa"/>
            <w:gridSpan w:val="3"/>
            <w:tcBorders>
              <w:top w:val="nil"/>
              <w:bottom w:val="nil"/>
            </w:tcBorders>
          </w:tcPr>
          <w:p w14:paraId="1CC1FF9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Gaudix-Baza, Spain</w:t>
            </w:r>
          </w:p>
        </w:tc>
        <w:tc>
          <w:tcPr>
            <w:tcW w:w="899" w:type="dxa"/>
            <w:tcBorders>
              <w:top w:val="nil"/>
              <w:bottom w:val="nil"/>
            </w:tcBorders>
          </w:tcPr>
          <w:p w14:paraId="5977929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HW</w:t>
            </w:r>
          </w:p>
        </w:tc>
        <w:tc>
          <w:tcPr>
            <w:tcW w:w="1135" w:type="dxa"/>
            <w:tcBorders>
              <w:top w:val="nil"/>
              <w:bottom w:val="nil"/>
            </w:tcBorders>
          </w:tcPr>
          <w:p w14:paraId="5B3F3D9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567" w:type="dxa"/>
            <w:tcBorders>
              <w:top w:val="nil"/>
              <w:bottom w:val="nil"/>
            </w:tcBorders>
          </w:tcPr>
          <w:p w14:paraId="242A8D1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0F729C6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AE692A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A=0.655 ± 0.105</w:t>
            </w:r>
          </w:p>
        </w:tc>
        <w:tc>
          <w:tcPr>
            <w:tcW w:w="1421" w:type="dxa"/>
            <w:tcBorders>
              <w:top w:val="nil"/>
              <w:bottom w:val="nil"/>
            </w:tcBorders>
          </w:tcPr>
          <w:p w14:paraId="3A94E0D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B=2.526 ± 0.139</w:t>
            </w:r>
          </w:p>
        </w:tc>
        <w:tc>
          <w:tcPr>
            <w:tcW w:w="567" w:type="dxa"/>
            <w:tcBorders>
              <w:top w:val="nil"/>
              <w:bottom w:val="nil"/>
            </w:tcBorders>
          </w:tcPr>
          <w:p w14:paraId="7C827F9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0.47</w:t>
            </w:r>
          </w:p>
        </w:tc>
        <w:tc>
          <w:tcPr>
            <w:tcW w:w="709" w:type="dxa"/>
            <w:tcBorders>
              <w:top w:val="nil"/>
              <w:bottom w:val="nil"/>
            </w:tcBorders>
          </w:tcPr>
          <w:p w14:paraId="35654B0D"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0.933</w:t>
            </w:r>
          </w:p>
        </w:tc>
      </w:tr>
      <w:tr w:rsidR="00EA6D10" w:rsidRPr="002B7E29" w14:paraId="211050D2" w14:textId="77777777">
        <w:tc>
          <w:tcPr>
            <w:tcW w:w="1985" w:type="dxa"/>
            <w:gridSpan w:val="2"/>
            <w:tcBorders>
              <w:top w:val="nil"/>
              <w:bottom w:val="nil"/>
            </w:tcBorders>
          </w:tcPr>
          <w:p w14:paraId="48758A3B" w14:textId="77777777" w:rsidR="00EA6D10" w:rsidRPr="002B7E29" w:rsidRDefault="00EA6D10" w:rsidP="002B7E29">
            <w:pPr>
              <w:jc w:val="both"/>
              <w:rPr>
                <w:rFonts w:ascii="Times New Roman" w:hAnsi="Times New Roman" w:cs="Times New Roman"/>
                <w:sz w:val="16"/>
                <w:szCs w:val="16"/>
              </w:rPr>
            </w:pPr>
          </w:p>
        </w:tc>
        <w:tc>
          <w:tcPr>
            <w:tcW w:w="851" w:type="dxa"/>
            <w:gridSpan w:val="2"/>
            <w:tcBorders>
              <w:top w:val="nil"/>
              <w:bottom w:val="nil"/>
            </w:tcBorders>
          </w:tcPr>
          <w:p w14:paraId="6044D06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NEM</w:t>
            </w:r>
          </w:p>
        </w:tc>
        <w:tc>
          <w:tcPr>
            <w:tcW w:w="1519" w:type="dxa"/>
            <w:gridSpan w:val="2"/>
            <w:tcBorders>
              <w:top w:val="nil"/>
              <w:bottom w:val="nil"/>
            </w:tcBorders>
          </w:tcPr>
          <w:p w14:paraId="4AFCBB04"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5C9F64F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(10)</w:t>
            </w:r>
          </w:p>
        </w:tc>
        <w:tc>
          <w:tcPr>
            <w:tcW w:w="1574" w:type="dxa"/>
            <w:gridSpan w:val="3"/>
            <w:tcBorders>
              <w:top w:val="nil"/>
              <w:bottom w:val="nil"/>
            </w:tcBorders>
          </w:tcPr>
          <w:p w14:paraId="69F2244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0965FCD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HW</w:t>
            </w:r>
          </w:p>
        </w:tc>
        <w:tc>
          <w:tcPr>
            <w:tcW w:w="1135" w:type="dxa"/>
            <w:tcBorders>
              <w:top w:val="nil"/>
              <w:bottom w:val="nil"/>
            </w:tcBorders>
          </w:tcPr>
          <w:p w14:paraId="28A1065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567" w:type="dxa"/>
            <w:tcBorders>
              <w:top w:val="nil"/>
              <w:bottom w:val="nil"/>
            </w:tcBorders>
          </w:tcPr>
          <w:p w14:paraId="447E043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3174711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5B22972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A=3.942 ± 0.259</w:t>
            </w:r>
          </w:p>
        </w:tc>
        <w:tc>
          <w:tcPr>
            <w:tcW w:w="1421" w:type="dxa"/>
            <w:tcBorders>
              <w:top w:val="nil"/>
              <w:bottom w:val="nil"/>
            </w:tcBorders>
          </w:tcPr>
          <w:p w14:paraId="590CB3C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B=3.106 ± 0.278</w:t>
            </w:r>
          </w:p>
        </w:tc>
        <w:tc>
          <w:tcPr>
            <w:tcW w:w="567" w:type="dxa"/>
            <w:tcBorders>
              <w:top w:val="nil"/>
              <w:bottom w:val="nil"/>
            </w:tcBorders>
          </w:tcPr>
          <w:p w14:paraId="575A2E5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0.55</w:t>
            </w:r>
          </w:p>
        </w:tc>
        <w:tc>
          <w:tcPr>
            <w:tcW w:w="709" w:type="dxa"/>
            <w:tcBorders>
              <w:top w:val="nil"/>
              <w:bottom w:val="nil"/>
            </w:tcBorders>
          </w:tcPr>
          <w:p w14:paraId="39AF9C6A"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0.94</w:t>
            </w:r>
          </w:p>
        </w:tc>
      </w:tr>
      <w:tr w:rsidR="00EA6D10" w:rsidRPr="002B7E29" w14:paraId="6FA74188" w14:textId="77777777">
        <w:tc>
          <w:tcPr>
            <w:tcW w:w="1985" w:type="dxa"/>
            <w:gridSpan w:val="2"/>
            <w:tcBorders>
              <w:top w:val="nil"/>
              <w:bottom w:val="nil"/>
            </w:tcBorders>
          </w:tcPr>
          <w:p w14:paraId="09F9589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 xml:space="preserve">Ganihar </w:t>
            </w:r>
            <w:r w:rsidRPr="002B7E29">
              <w:rPr>
                <w:rFonts w:ascii="Times New Roman" w:hAnsi="Times New Roman" w:cs="Times New Roman"/>
                <w:sz w:val="16"/>
                <w:szCs w:val="16"/>
              </w:rPr>
              <w:fldChar w:fldCharType="begin"/>
            </w:r>
            <w:r w:rsidRPr="002B7E29">
              <w:rPr>
                <w:rFonts w:ascii="Times New Roman" w:hAnsi="Times New Roman" w:cs="Times New Roman"/>
                <w:sz w:val="16"/>
                <w:szCs w:val="16"/>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Pr="002B7E29">
              <w:rPr>
                <w:rFonts w:ascii="Times New Roman" w:hAnsi="Times New Roman" w:cs="Times New Roman"/>
                <w:sz w:val="16"/>
                <w:szCs w:val="16"/>
              </w:rPr>
              <w:fldChar w:fldCharType="end"/>
            </w:r>
            <w:r w:rsidRPr="002B7E29">
              <w:rPr>
                <w:rFonts w:ascii="Times New Roman" w:hAnsi="Times New Roman" w:cs="Times New Roman"/>
                <w:sz w:val="16"/>
                <w:szCs w:val="16"/>
              </w:rPr>
              <w:t>(1997)</w:t>
            </w:r>
          </w:p>
        </w:tc>
        <w:tc>
          <w:tcPr>
            <w:tcW w:w="851" w:type="dxa"/>
            <w:gridSpan w:val="2"/>
            <w:tcBorders>
              <w:top w:val="nil"/>
              <w:bottom w:val="nil"/>
            </w:tcBorders>
          </w:tcPr>
          <w:p w14:paraId="3DC94E16"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6EC56DA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1110" w:type="dxa"/>
            <w:gridSpan w:val="2"/>
            <w:tcBorders>
              <w:top w:val="nil"/>
              <w:bottom w:val="nil"/>
            </w:tcBorders>
          </w:tcPr>
          <w:p w14:paraId="270D247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(#:20)</w:t>
            </w:r>
          </w:p>
        </w:tc>
        <w:tc>
          <w:tcPr>
            <w:tcW w:w="1574" w:type="dxa"/>
            <w:gridSpan w:val="3"/>
            <w:tcBorders>
              <w:top w:val="nil"/>
              <w:bottom w:val="nil"/>
            </w:tcBorders>
          </w:tcPr>
          <w:p w14:paraId="3E3DDAD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Goa, India</w:t>
            </w:r>
          </w:p>
        </w:tc>
        <w:tc>
          <w:tcPr>
            <w:tcW w:w="899" w:type="dxa"/>
            <w:tcBorders>
              <w:top w:val="nil"/>
              <w:bottom w:val="nil"/>
            </w:tcBorders>
          </w:tcPr>
          <w:p w14:paraId="6601B84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6B0883BE" w14:textId="77777777" w:rsidR="00EA6D10" w:rsidRPr="002B7E29" w:rsidRDefault="00EA6D10" w:rsidP="002B7E29">
            <w:pPr>
              <w:jc w:val="both"/>
              <w:rPr>
                <w:rFonts w:ascii="Times New Roman" w:hAnsi="Times New Roman" w:cs="Times New Roman"/>
                <w:sz w:val="16"/>
                <w:szCs w:val="16"/>
              </w:rPr>
            </w:pPr>
          </w:p>
        </w:tc>
        <w:tc>
          <w:tcPr>
            <w:tcW w:w="567" w:type="dxa"/>
            <w:tcBorders>
              <w:top w:val="nil"/>
              <w:bottom w:val="nil"/>
            </w:tcBorders>
          </w:tcPr>
          <w:p w14:paraId="40B2F01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OLS</w:t>
            </w:r>
          </w:p>
        </w:tc>
        <w:tc>
          <w:tcPr>
            <w:tcW w:w="653" w:type="dxa"/>
            <w:tcBorders>
              <w:top w:val="nil"/>
              <w:bottom w:val="nil"/>
            </w:tcBorders>
          </w:tcPr>
          <w:p w14:paraId="2BB12A6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46B3690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-3.4294 ± 0.01994</w:t>
            </w:r>
          </w:p>
        </w:tc>
        <w:tc>
          <w:tcPr>
            <w:tcW w:w="1421" w:type="dxa"/>
            <w:tcBorders>
              <w:top w:val="nil"/>
              <w:bottom w:val="nil"/>
            </w:tcBorders>
          </w:tcPr>
          <w:p w14:paraId="6BD2498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2.5943 ± 0.0334</w:t>
            </w:r>
          </w:p>
        </w:tc>
        <w:tc>
          <w:tcPr>
            <w:tcW w:w="567" w:type="dxa"/>
            <w:tcBorders>
              <w:top w:val="nil"/>
              <w:bottom w:val="nil"/>
            </w:tcBorders>
          </w:tcPr>
          <w:p w14:paraId="7D5B9B2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0.03</w:t>
            </w:r>
          </w:p>
        </w:tc>
        <w:tc>
          <w:tcPr>
            <w:tcW w:w="709" w:type="dxa"/>
            <w:tcBorders>
              <w:top w:val="nil"/>
              <w:bottom w:val="nil"/>
            </w:tcBorders>
          </w:tcPr>
          <w:p w14:paraId="3E5C2293"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0.99</w:t>
            </w:r>
          </w:p>
        </w:tc>
      </w:tr>
      <w:tr w:rsidR="00EA6D10" w:rsidRPr="002B7E29" w14:paraId="3D1D6DD8" w14:textId="77777777">
        <w:tc>
          <w:tcPr>
            <w:tcW w:w="1985" w:type="dxa"/>
            <w:gridSpan w:val="2"/>
            <w:tcBorders>
              <w:top w:val="nil"/>
              <w:bottom w:val="nil"/>
            </w:tcBorders>
          </w:tcPr>
          <w:p w14:paraId="7E8A005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 xml:space="preserve">Johnson </w:t>
            </w:r>
            <w:r w:rsidRPr="002B7E29">
              <w:rPr>
                <w:rFonts w:ascii="Times New Roman" w:hAnsi="Times New Roman" w:cs="Times New Roman"/>
                <w:sz w:val="16"/>
                <w:szCs w:val="16"/>
              </w:rPr>
              <w:fldChar w:fldCharType="begin"/>
            </w:r>
            <w:r w:rsidRPr="002B7E29">
              <w:rPr>
                <w:rFonts w:ascii="Times New Roman" w:hAnsi="Times New Roman" w:cs="Times New Roman"/>
                <w:sz w:val="16"/>
                <w:szCs w:val="16"/>
              </w:rPr>
              <w:instrText xml:space="preserve"> ADDIN EN.CITE &lt;EndNote&gt;&lt;Cite ExcludeAuth="1" ExcludeYear="1" Hidden="1"&gt;&lt;Author&gt;Johnson&lt;/Author&gt;&lt;Year&gt;2000&lt;/Year&gt;&lt;RecNum&gt;339&lt;/RecNum&gt;&lt;record&gt;&lt;rec-number&gt;339&lt;/rec-number&gt;&lt;foreign-keys&gt;&lt;key app="EN" db-id="twvpvpzrmraraue02fm5vd5etx0ewxa9e9rf" timestamp="1466393361"&gt;339&lt;/key&gt;&lt;key app="ENWeb" db-id=""&gt;0&lt;/key&gt;&lt;/foreign-keys&gt;&lt;ref-type name="Journal Article"&gt;17&lt;/ref-type&gt;&lt;contributors&gt;&lt;authors&gt;&lt;author&gt;Johnson, M. D.&lt;/author&gt;&lt;author&gt;Strong, A. M.&lt;/author&gt;&lt;/authors&gt;&lt;/contributors&gt;&lt;titles&gt;&lt;title&gt;Length-weight relationships of Jamaican arthropods&lt;/title&gt;&lt;secondary-title&gt;Entomological News&lt;/secondary-title&gt;&lt;/titles&gt;&lt;periodical&gt;&lt;full-title&gt;Entomological News&lt;/full-title&gt;&lt;/periodical&gt;&lt;pages&gt;270-281&lt;/pages&gt;&lt;volume&gt;111&lt;/volume&gt;&lt;number&gt;4&lt;/number&gt;&lt;dates&gt;&lt;year&gt;2000&lt;/year&gt;&lt;/dates&gt;&lt;urls&gt;&lt;/urls&gt;&lt;/record&gt;&lt;/Cite&gt;&lt;/EndNote&gt;</w:instrText>
            </w:r>
            <w:r w:rsidRPr="002B7E29">
              <w:rPr>
                <w:rFonts w:ascii="Times New Roman" w:hAnsi="Times New Roman" w:cs="Times New Roman"/>
                <w:sz w:val="16"/>
                <w:szCs w:val="16"/>
              </w:rPr>
              <w:fldChar w:fldCharType="end"/>
            </w:r>
            <w:r w:rsidRPr="002B7E29">
              <w:rPr>
                <w:rFonts w:ascii="Times New Roman" w:hAnsi="Times New Roman" w:cs="Times New Roman"/>
                <w:sz w:val="16"/>
                <w:szCs w:val="16"/>
              </w:rPr>
              <w:t>and Strong (2000)</w:t>
            </w:r>
          </w:p>
        </w:tc>
        <w:tc>
          <w:tcPr>
            <w:tcW w:w="851" w:type="dxa"/>
            <w:gridSpan w:val="2"/>
            <w:tcBorders>
              <w:top w:val="nil"/>
              <w:bottom w:val="nil"/>
            </w:tcBorders>
          </w:tcPr>
          <w:p w14:paraId="0F3B958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ALL</w:t>
            </w:r>
          </w:p>
        </w:tc>
        <w:tc>
          <w:tcPr>
            <w:tcW w:w="1519" w:type="dxa"/>
            <w:gridSpan w:val="2"/>
            <w:tcBorders>
              <w:top w:val="nil"/>
              <w:bottom w:val="nil"/>
            </w:tcBorders>
          </w:tcPr>
          <w:p w14:paraId="7BE3E4A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1110" w:type="dxa"/>
            <w:gridSpan w:val="2"/>
            <w:tcBorders>
              <w:top w:val="nil"/>
              <w:bottom w:val="nil"/>
            </w:tcBorders>
          </w:tcPr>
          <w:p w14:paraId="70C7FCF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(75)</w:t>
            </w:r>
          </w:p>
        </w:tc>
        <w:tc>
          <w:tcPr>
            <w:tcW w:w="1574" w:type="dxa"/>
            <w:gridSpan w:val="3"/>
            <w:tcBorders>
              <w:top w:val="nil"/>
              <w:bottom w:val="nil"/>
            </w:tcBorders>
          </w:tcPr>
          <w:p w14:paraId="434053F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Jamaica</w:t>
            </w:r>
          </w:p>
        </w:tc>
        <w:tc>
          <w:tcPr>
            <w:tcW w:w="899" w:type="dxa"/>
            <w:tcBorders>
              <w:top w:val="nil"/>
              <w:bottom w:val="nil"/>
            </w:tcBorders>
          </w:tcPr>
          <w:p w14:paraId="15E2FD0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4011F9D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1-12.5</w:t>
            </w:r>
          </w:p>
        </w:tc>
        <w:tc>
          <w:tcPr>
            <w:tcW w:w="567" w:type="dxa"/>
            <w:tcBorders>
              <w:top w:val="nil"/>
              <w:bottom w:val="nil"/>
            </w:tcBorders>
          </w:tcPr>
          <w:p w14:paraId="0CAB8AF3" w14:textId="77777777" w:rsidR="00EA6D10" w:rsidRPr="002B7E29" w:rsidRDefault="00EA6D10" w:rsidP="002B7E29">
            <w:pPr>
              <w:jc w:val="both"/>
              <w:rPr>
                <w:rFonts w:ascii="Times New Roman" w:hAnsi="Times New Roman" w:cs="Times New Roman"/>
                <w:sz w:val="16"/>
                <w:szCs w:val="16"/>
              </w:rPr>
            </w:pPr>
          </w:p>
        </w:tc>
        <w:tc>
          <w:tcPr>
            <w:tcW w:w="653" w:type="dxa"/>
            <w:tcBorders>
              <w:top w:val="nil"/>
              <w:bottom w:val="nil"/>
            </w:tcBorders>
          </w:tcPr>
          <w:p w14:paraId="2BFE42D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54567B7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-2.462 ± 0.196</w:t>
            </w:r>
          </w:p>
        </w:tc>
        <w:tc>
          <w:tcPr>
            <w:tcW w:w="1421" w:type="dxa"/>
            <w:tcBorders>
              <w:top w:val="nil"/>
              <w:bottom w:val="nil"/>
            </w:tcBorders>
          </w:tcPr>
          <w:p w14:paraId="14CC0DE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1.881 ± 0.146</w:t>
            </w:r>
          </w:p>
        </w:tc>
        <w:tc>
          <w:tcPr>
            <w:tcW w:w="567" w:type="dxa"/>
            <w:tcBorders>
              <w:top w:val="nil"/>
              <w:bottom w:val="nil"/>
            </w:tcBorders>
          </w:tcPr>
          <w:p w14:paraId="733F1AAE" w14:textId="77777777" w:rsidR="00EA6D10" w:rsidRPr="002B7E29" w:rsidRDefault="00EA6D10" w:rsidP="002B7E29">
            <w:pPr>
              <w:jc w:val="both"/>
              <w:rPr>
                <w:rFonts w:ascii="Times New Roman" w:hAnsi="Times New Roman" w:cs="Times New Roman"/>
                <w:sz w:val="16"/>
                <w:szCs w:val="16"/>
              </w:rPr>
            </w:pPr>
          </w:p>
        </w:tc>
        <w:tc>
          <w:tcPr>
            <w:tcW w:w="709" w:type="dxa"/>
            <w:tcBorders>
              <w:top w:val="nil"/>
              <w:bottom w:val="nil"/>
            </w:tcBorders>
          </w:tcPr>
          <w:p w14:paraId="56EF806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0.83</w:t>
            </w:r>
          </w:p>
        </w:tc>
      </w:tr>
      <w:tr w:rsidR="00EA6D10" w:rsidRPr="002B7E29" w14:paraId="626060EB" w14:textId="77777777">
        <w:tc>
          <w:tcPr>
            <w:tcW w:w="1985" w:type="dxa"/>
            <w:gridSpan w:val="2"/>
            <w:tcBorders>
              <w:top w:val="nil"/>
              <w:bottom w:val="nil"/>
            </w:tcBorders>
          </w:tcPr>
          <w:p w14:paraId="2D0BD86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3A7AA91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NEM</w:t>
            </w:r>
          </w:p>
        </w:tc>
        <w:tc>
          <w:tcPr>
            <w:tcW w:w="1519" w:type="dxa"/>
            <w:gridSpan w:val="2"/>
            <w:tcBorders>
              <w:top w:val="nil"/>
              <w:bottom w:val="nil"/>
            </w:tcBorders>
          </w:tcPr>
          <w:p w14:paraId="0EB5828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1110" w:type="dxa"/>
            <w:gridSpan w:val="2"/>
            <w:tcBorders>
              <w:top w:val="nil"/>
              <w:bottom w:val="nil"/>
            </w:tcBorders>
          </w:tcPr>
          <w:p w14:paraId="645CCD6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(21)</w:t>
            </w:r>
          </w:p>
        </w:tc>
        <w:tc>
          <w:tcPr>
            <w:tcW w:w="1574" w:type="dxa"/>
            <w:gridSpan w:val="3"/>
            <w:tcBorders>
              <w:top w:val="nil"/>
              <w:bottom w:val="nil"/>
            </w:tcBorders>
          </w:tcPr>
          <w:p w14:paraId="5740E53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6FA7934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0AC8F7A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1-4.8</w:t>
            </w:r>
          </w:p>
        </w:tc>
        <w:tc>
          <w:tcPr>
            <w:tcW w:w="567" w:type="dxa"/>
            <w:tcBorders>
              <w:top w:val="nil"/>
              <w:bottom w:val="nil"/>
            </w:tcBorders>
          </w:tcPr>
          <w:p w14:paraId="5AD0E594" w14:textId="77777777" w:rsidR="00EA6D10" w:rsidRPr="002B7E29" w:rsidRDefault="00EA6D10" w:rsidP="002B7E29">
            <w:pPr>
              <w:jc w:val="both"/>
              <w:rPr>
                <w:rFonts w:ascii="Times New Roman" w:hAnsi="Times New Roman" w:cs="Times New Roman"/>
                <w:sz w:val="16"/>
                <w:szCs w:val="16"/>
              </w:rPr>
            </w:pPr>
          </w:p>
        </w:tc>
        <w:tc>
          <w:tcPr>
            <w:tcW w:w="653" w:type="dxa"/>
            <w:tcBorders>
              <w:top w:val="nil"/>
              <w:bottom w:val="nil"/>
            </w:tcBorders>
          </w:tcPr>
          <w:p w14:paraId="1B0455E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1060516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-2.562 ± 0.244</w:t>
            </w:r>
          </w:p>
        </w:tc>
        <w:tc>
          <w:tcPr>
            <w:tcW w:w="1421" w:type="dxa"/>
            <w:tcBorders>
              <w:top w:val="nil"/>
              <w:bottom w:val="nil"/>
            </w:tcBorders>
          </w:tcPr>
          <w:p w14:paraId="5A2028D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1.373 ± 0.207</w:t>
            </w:r>
          </w:p>
        </w:tc>
        <w:tc>
          <w:tcPr>
            <w:tcW w:w="567" w:type="dxa"/>
            <w:tcBorders>
              <w:top w:val="nil"/>
              <w:bottom w:val="nil"/>
            </w:tcBorders>
          </w:tcPr>
          <w:p w14:paraId="1ECAEDE9" w14:textId="77777777" w:rsidR="00EA6D10" w:rsidRPr="002B7E29" w:rsidRDefault="00EA6D10" w:rsidP="002B7E29">
            <w:pPr>
              <w:jc w:val="both"/>
              <w:rPr>
                <w:rFonts w:ascii="Times New Roman" w:hAnsi="Times New Roman" w:cs="Times New Roman"/>
                <w:sz w:val="16"/>
                <w:szCs w:val="16"/>
              </w:rPr>
            </w:pPr>
          </w:p>
        </w:tc>
        <w:tc>
          <w:tcPr>
            <w:tcW w:w="709" w:type="dxa"/>
            <w:tcBorders>
              <w:top w:val="nil"/>
              <w:bottom w:val="nil"/>
            </w:tcBorders>
          </w:tcPr>
          <w:p w14:paraId="6A15D38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0.836</w:t>
            </w:r>
          </w:p>
        </w:tc>
      </w:tr>
      <w:tr w:rsidR="00EA6D10" w:rsidRPr="002B7E29" w14:paraId="529182D0" w14:textId="77777777">
        <w:tc>
          <w:tcPr>
            <w:tcW w:w="1985" w:type="dxa"/>
            <w:gridSpan w:val="2"/>
            <w:tcBorders>
              <w:top w:val="nil"/>
              <w:bottom w:val="nil"/>
            </w:tcBorders>
          </w:tcPr>
          <w:p w14:paraId="2672FBC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51" w:type="dxa"/>
            <w:gridSpan w:val="2"/>
            <w:tcBorders>
              <w:top w:val="nil"/>
              <w:bottom w:val="nil"/>
            </w:tcBorders>
          </w:tcPr>
          <w:p w14:paraId="2431C40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NEM exc.</w:t>
            </w:r>
          </w:p>
        </w:tc>
        <w:tc>
          <w:tcPr>
            <w:tcW w:w="1519" w:type="dxa"/>
            <w:gridSpan w:val="2"/>
            <w:tcBorders>
              <w:top w:val="nil"/>
              <w:bottom w:val="nil"/>
            </w:tcBorders>
          </w:tcPr>
          <w:p w14:paraId="243B20D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1110" w:type="dxa"/>
            <w:gridSpan w:val="2"/>
            <w:tcBorders>
              <w:top w:val="nil"/>
              <w:bottom w:val="nil"/>
            </w:tcBorders>
          </w:tcPr>
          <w:p w14:paraId="0B684E4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(54</w:t>
            </w:r>
          </w:p>
        </w:tc>
        <w:tc>
          <w:tcPr>
            <w:tcW w:w="1574" w:type="dxa"/>
            <w:gridSpan w:val="3"/>
            <w:tcBorders>
              <w:top w:val="nil"/>
              <w:bottom w:val="nil"/>
            </w:tcBorders>
          </w:tcPr>
          <w:p w14:paraId="3B8E94D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t>
            </w:r>
          </w:p>
        </w:tc>
        <w:tc>
          <w:tcPr>
            <w:tcW w:w="899" w:type="dxa"/>
            <w:tcBorders>
              <w:top w:val="nil"/>
              <w:bottom w:val="nil"/>
            </w:tcBorders>
          </w:tcPr>
          <w:p w14:paraId="67EFC5C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74844C4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1.2-12.5</w:t>
            </w:r>
          </w:p>
        </w:tc>
        <w:tc>
          <w:tcPr>
            <w:tcW w:w="567" w:type="dxa"/>
            <w:tcBorders>
              <w:top w:val="nil"/>
              <w:bottom w:val="nil"/>
            </w:tcBorders>
          </w:tcPr>
          <w:p w14:paraId="126FDEFF" w14:textId="77777777" w:rsidR="00EA6D10" w:rsidRPr="002B7E29" w:rsidRDefault="00EA6D10" w:rsidP="002B7E29">
            <w:pPr>
              <w:jc w:val="both"/>
              <w:rPr>
                <w:rFonts w:ascii="Times New Roman" w:hAnsi="Times New Roman" w:cs="Times New Roman"/>
                <w:sz w:val="16"/>
                <w:szCs w:val="16"/>
              </w:rPr>
            </w:pPr>
          </w:p>
        </w:tc>
        <w:tc>
          <w:tcPr>
            <w:tcW w:w="653" w:type="dxa"/>
            <w:tcBorders>
              <w:top w:val="nil"/>
              <w:bottom w:val="nil"/>
            </w:tcBorders>
          </w:tcPr>
          <w:p w14:paraId="68CA98F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3F5AAAF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-2.105 ± 0.178</w:t>
            </w:r>
          </w:p>
        </w:tc>
        <w:tc>
          <w:tcPr>
            <w:tcW w:w="1421" w:type="dxa"/>
            <w:tcBorders>
              <w:top w:val="nil"/>
              <w:bottom w:val="nil"/>
            </w:tcBorders>
          </w:tcPr>
          <w:p w14:paraId="145CEBB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1.805 ± 0.124</w:t>
            </w:r>
          </w:p>
        </w:tc>
        <w:tc>
          <w:tcPr>
            <w:tcW w:w="567" w:type="dxa"/>
            <w:tcBorders>
              <w:top w:val="nil"/>
              <w:bottom w:val="nil"/>
            </w:tcBorders>
          </w:tcPr>
          <w:p w14:paraId="4BCCAC18" w14:textId="77777777" w:rsidR="00EA6D10" w:rsidRPr="002B7E29" w:rsidRDefault="00EA6D10" w:rsidP="002B7E29">
            <w:pPr>
              <w:jc w:val="both"/>
              <w:rPr>
                <w:rFonts w:ascii="Times New Roman" w:hAnsi="Times New Roman" w:cs="Times New Roman"/>
                <w:sz w:val="16"/>
                <w:szCs w:val="16"/>
              </w:rPr>
            </w:pPr>
          </w:p>
        </w:tc>
        <w:tc>
          <w:tcPr>
            <w:tcW w:w="709" w:type="dxa"/>
            <w:tcBorders>
              <w:top w:val="nil"/>
              <w:bottom w:val="nil"/>
            </w:tcBorders>
          </w:tcPr>
          <w:p w14:paraId="05F2E6E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0.895</w:t>
            </w:r>
          </w:p>
        </w:tc>
      </w:tr>
      <w:tr w:rsidR="00EA6D10" w:rsidRPr="002B7E29" w14:paraId="73911B59" w14:textId="77777777">
        <w:tc>
          <w:tcPr>
            <w:tcW w:w="1985" w:type="dxa"/>
            <w:gridSpan w:val="2"/>
            <w:tcBorders>
              <w:top w:val="nil"/>
              <w:bottom w:val="nil"/>
            </w:tcBorders>
          </w:tcPr>
          <w:p w14:paraId="33543D4E"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 xml:space="preserve">Sabo </w:t>
            </w:r>
            <w:r w:rsidRPr="002B7E29">
              <w:rPr>
                <w:rFonts w:ascii="Times New Roman" w:hAnsi="Times New Roman" w:cs="Times New Roman"/>
                <w:i/>
                <w:iCs/>
                <w:sz w:val="16"/>
                <w:szCs w:val="16"/>
              </w:rPr>
              <w:fldChar w:fldCharType="begin"/>
            </w:r>
            <w:r w:rsidRPr="002B7E29">
              <w:rPr>
                <w:rFonts w:ascii="Times New Roman" w:hAnsi="Times New Roman" w:cs="Times New Roman"/>
                <w:i/>
                <w:iCs/>
                <w:sz w:val="16"/>
                <w:szCs w:val="16"/>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Pr="002B7E29">
              <w:rPr>
                <w:rFonts w:ascii="Times New Roman" w:hAnsi="Times New Roman" w:cs="Times New Roman"/>
                <w:i/>
                <w:iCs/>
                <w:sz w:val="16"/>
                <w:szCs w:val="16"/>
              </w:rPr>
              <w:fldChar w:fldCharType="end"/>
            </w:r>
            <w:r w:rsidRPr="002B7E29">
              <w:rPr>
                <w:rFonts w:ascii="Times New Roman" w:hAnsi="Times New Roman" w:cs="Times New Roman"/>
                <w:i/>
                <w:iCs/>
                <w:sz w:val="16"/>
                <w:szCs w:val="16"/>
              </w:rPr>
              <w:t>et al. (2002)</w:t>
            </w:r>
          </w:p>
        </w:tc>
        <w:tc>
          <w:tcPr>
            <w:tcW w:w="851" w:type="dxa"/>
            <w:gridSpan w:val="2"/>
            <w:tcBorders>
              <w:top w:val="nil"/>
              <w:bottom w:val="nil"/>
            </w:tcBorders>
          </w:tcPr>
          <w:p w14:paraId="41C0A7B6"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BRA</w:t>
            </w:r>
          </w:p>
        </w:tc>
        <w:tc>
          <w:tcPr>
            <w:tcW w:w="1519" w:type="dxa"/>
            <w:gridSpan w:val="2"/>
            <w:tcBorders>
              <w:top w:val="nil"/>
              <w:bottom w:val="nil"/>
            </w:tcBorders>
          </w:tcPr>
          <w:p w14:paraId="16EECACF" w14:textId="77777777" w:rsidR="00EA6D10" w:rsidRPr="002B7E29" w:rsidRDefault="00EA6D10" w:rsidP="002B7E29">
            <w:pPr>
              <w:jc w:val="both"/>
              <w:rPr>
                <w:rFonts w:ascii="Times New Roman" w:hAnsi="Times New Roman" w:cs="Times New Roman"/>
                <w:i/>
                <w:iCs/>
                <w:sz w:val="16"/>
                <w:szCs w:val="16"/>
              </w:rPr>
            </w:pPr>
          </w:p>
        </w:tc>
        <w:tc>
          <w:tcPr>
            <w:tcW w:w="1110" w:type="dxa"/>
            <w:gridSpan w:val="2"/>
            <w:tcBorders>
              <w:top w:val="nil"/>
              <w:bottom w:val="nil"/>
            </w:tcBorders>
          </w:tcPr>
          <w:p w14:paraId="61E72AEF" w14:textId="77777777" w:rsidR="00EA6D10" w:rsidRPr="002B7E29" w:rsidRDefault="00EA6D10" w:rsidP="002B7E29">
            <w:pPr>
              <w:jc w:val="both"/>
              <w:rPr>
                <w:rFonts w:ascii="Times New Roman" w:hAnsi="Times New Roman" w:cs="Times New Roman"/>
                <w:i/>
                <w:iCs/>
                <w:sz w:val="16"/>
                <w:szCs w:val="16"/>
              </w:rPr>
            </w:pPr>
          </w:p>
        </w:tc>
        <w:tc>
          <w:tcPr>
            <w:tcW w:w="1574" w:type="dxa"/>
            <w:gridSpan w:val="3"/>
            <w:tcBorders>
              <w:top w:val="nil"/>
              <w:bottom w:val="nil"/>
            </w:tcBorders>
          </w:tcPr>
          <w:p w14:paraId="7C66F474"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California, USA</w:t>
            </w:r>
          </w:p>
        </w:tc>
        <w:tc>
          <w:tcPr>
            <w:tcW w:w="899" w:type="dxa"/>
            <w:tcBorders>
              <w:top w:val="nil"/>
              <w:bottom w:val="nil"/>
            </w:tcBorders>
          </w:tcPr>
          <w:p w14:paraId="14BCF9FC"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BL</w:t>
            </w:r>
          </w:p>
        </w:tc>
        <w:tc>
          <w:tcPr>
            <w:tcW w:w="1135" w:type="dxa"/>
            <w:tcBorders>
              <w:top w:val="nil"/>
              <w:bottom w:val="nil"/>
            </w:tcBorders>
          </w:tcPr>
          <w:p w14:paraId="30CEE521"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N.P.</w:t>
            </w:r>
          </w:p>
        </w:tc>
        <w:tc>
          <w:tcPr>
            <w:tcW w:w="567" w:type="dxa"/>
            <w:tcBorders>
              <w:top w:val="nil"/>
              <w:bottom w:val="nil"/>
            </w:tcBorders>
          </w:tcPr>
          <w:p w14:paraId="0C38FFC1" w14:textId="77777777" w:rsidR="00EA6D10" w:rsidRPr="002B7E29" w:rsidRDefault="00EA6D10" w:rsidP="002B7E29">
            <w:pPr>
              <w:jc w:val="both"/>
              <w:rPr>
                <w:rFonts w:ascii="Times New Roman" w:hAnsi="Times New Roman" w:cs="Times New Roman"/>
                <w:i/>
                <w:iCs/>
                <w:sz w:val="16"/>
                <w:szCs w:val="16"/>
              </w:rPr>
            </w:pPr>
          </w:p>
        </w:tc>
        <w:tc>
          <w:tcPr>
            <w:tcW w:w="653" w:type="dxa"/>
            <w:tcBorders>
              <w:top w:val="nil"/>
              <w:bottom w:val="nil"/>
            </w:tcBorders>
          </w:tcPr>
          <w:p w14:paraId="01B83DA6"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PF</w:t>
            </w:r>
          </w:p>
        </w:tc>
        <w:tc>
          <w:tcPr>
            <w:tcW w:w="1474" w:type="dxa"/>
            <w:tcBorders>
              <w:top w:val="nil"/>
              <w:bottom w:val="nil"/>
            </w:tcBorders>
          </w:tcPr>
          <w:p w14:paraId="1421B511"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A = 0.006 ± 0.007</w:t>
            </w:r>
          </w:p>
        </w:tc>
        <w:tc>
          <w:tcPr>
            <w:tcW w:w="1421" w:type="dxa"/>
            <w:tcBorders>
              <w:top w:val="nil"/>
              <w:bottom w:val="nil"/>
            </w:tcBorders>
          </w:tcPr>
          <w:p w14:paraId="6C2C03A6"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 = 3.05 ± 0.36</w:t>
            </w:r>
          </w:p>
        </w:tc>
        <w:tc>
          <w:tcPr>
            <w:tcW w:w="567" w:type="dxa"/>
            <w:tcBorders>
              <w:top w:val="nil"/>
              <w:bottom w:val="nil"/>
            </w:tcBorders>
          </w:tcPr>
          <w:p w14:paraId="6F94EA2B" w14:textId="77777777" w:rsidR="00EA6D10" w:rsidRPr="002B7E29" w:rsidRDefault="00EA6D10" w:rsidP="002B7E29">
            <w:pPr>
              <w:jc w:val="both"/>
              <w:rPr>
                <w:rFonts w:ascii="Times New Roman" w:hAnsi="Times New Roman" w:cs="Times New Roman"/>
                <w:i/>
                <w:iCs/>
                <w:sz w:val="16"/>
                <w:szCs w:val="16"/>
              </w:rPr>
            </w:pPr>
          </w:p>
        </w:tc>
        <w:tc>
          <w:tcPr>
            <w:tcW w:w="709" w:type="dxa"/>
            <w:tcBorders>
              <w:top w:val="nil"/>
              <w:bottom w:val="nil"/>
            </w:tcBorders>
          </w:tcPr>
          <w:p w14:paraId="3EE85EFE"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0.85</w:t>
            </w:r>
          </w:p>
        </w:tc>
      </w:tr>
      <w:tr w:rsidR="00EA6D10" w:rsidRPr="002B7E29" w14:paraId="56216414" w14:textId="77777777">
        <w:tc>
          <w:tcPr>
            <w:tcW w:w="1985" w:type="dxa"/>
            <w:gridSpan w:val="2"/>
            <w:tcBorders>
              <w:top w:val="nil"/>
              <w:bottom w:val="nil"/>
            </w:tcBorders>
          </w:tcPr>
          <w:p w14:paraId="20D326CF"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w:t>
            </w:r>
          </w:p>
        </w:tc>
        <w:tc>
          <w:tcPr>
            <w:tcW w:w="851" w:type="dxa"/>
            <w:gridSpan w:val="2"/>
            <w:tcBorders>
              <w:top w:val="nil"/>
              <w:bottom w:val="nil"/>
            </w:tcBorders>
          </w:tcPr>
          <w:p w14:paraId="5F84A83E"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NEM</w:t>
            </w:r>
          </w:p>
        </w:tc>
        <w:tc>
          <w:tcPr>
            <w:tcW w:w="1519" w:type="dxa"/>
            <w:gridSpan w:val="2"/>
            <w:tcBorders>
              <w:top w:val="nil"/>
              <w:bottom w:val="nil"/>
            </w:tcBorders>
          </w:tcPr>
          <w:p w14:paraId="7F373294" w14:textId="77777777" w:rsidR="00EA6D10" w:rsidRPr="002B7E29" w:rsidRDefault="00EA6D10" w:rsidP="002B7E29">
            <w:pPr>
              <w:jc w:val="both"/>
              <w:rPr>
                <w:rFonts w:ascii="Times New Roman" w:hAnsi="Times New Roman" w:cs="Times New Roman"/>
                <w:i/>
                <w:iCs/>
                <w:sz w:val="16"/>
                <w:szCs w:val="16"/>
              </w:rPr>
            </w:pPr>
          </w:p>
        </w:tc>
        <w:tc>
          <w:tcPr>
            <w:tcW w:w="1110" w:type="dxa"/>
            <w:gridSpan w:val="2"/>
            <w:tcBorders>
              <w:top w:val="nil"/>
              <w:bottom w:val="nil"/>
            </w:tcBorders>
          </w:tcPr>
          <w:p w14:paraId="039C52BA" w14:textId="77777777" w:rsidR="00EA6D10" w:rsidRPr="002B7E29" w:rsidRDefault="00EA6D10" w:rsidP="002B7E29">
            <w:pPr>
              <w:jc w:val="both"/>
              <w:rPr>
                <w:rFonts w:ascii="Times New Roman" w:hAnsi="Times New Roman" w:cs="Times New Roman"/>
                <w:i/>
                <w:iCs/>
                <w:sz w:val="16"/>
                <w:szCs w:val="16"/>
              </w:rPr>
            </w:pPr>
          </w:p>
        </w:tc>
        <w:tc>
          <w:tcPr>
            <w:tcW w:w="1574" w:type="dxa"/>
            <w:gridSpan w:val="3"/>
            <w:tcBorders>
              <w:top w:val="nil"/>
              <w:bottom w:val="nil"/>
            </w:tcBorders>
          </w:tcPr>
          <w:p w14:paraId="1F1E5FE5"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w:t>
            </w:r>
          </w:p>
        </w:tc>
        <w:tc>
          <w:tcPr>
            <w:tcW w:w="899" w:type="dxa"/>
            <w:tcBorders>
              <w:top w:val="nil"/>
              <w:bottom w:val="nil"/>
            </w:tcBorders>
          </w:tcPr>
          <w:p w14:paraId="6B51A21D"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BL</w:t>
            </w:r>
          </w:p>
        </w:tc>
        <w:tc>
          <w:tcPr>
            <w:tcW w:w="1135" w:type="dxa"/>
            <w:tcBorders>
              <w:top w:val="nil"/>
              <w:bottom w:val="nil"/>
            </w:tcBorders>
          </w:tcPr>
          <w:p w14:paraId="35C52F24"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N.P.</w:t>
            </w:r>
          </w:p>
        </w:tc>
        <w:tc>
          <w:tcPr>
            <w:tcW w:w="567" w:type="dxa"/>
            <w:tcBorders>
              <w:top w:val="nil"/>
              <w:bottom w:val="nil"/>
            </w:tcBorders>
          </w:tcPr>
          <w:p w14:paraId="68AE549D" w14:textId="77777777" w:rsidR="00EA6D10" w:rsidRPr="002B7E29" w:rsidRDefault="00EA6D10" w:rsidP="002B7E29">
            <w:pPr>
              <w:jc w:val="both"/>
              <w:rPr>
                <w:rFonts w:ascii="Times New Roman" w:hAnsi="Times New Roman" w:cs="Times New Roman"/>
                <w:i/>
                <w:iCs/>
                <w:sz w:val="16"/>
                <w:szCs w:val="16"/>
              </w:rPr>
            </w:pPr>
          </w:p>
        </w:tc>
        <w:tc>
          <w:tcPr>
            <w:tcW w:w="653" w:type="dxa"/>
            <w:tcBorders>
              <w:top w:val="nil"/>
              <w:bottom w:val="nil"/>
            </w:tcBorders>
          </w:tcPr>
          <w:p w14:paraId="02F0F164"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PF</w:t>
            </w:r>
          </w:p>
        </w:tc>
        <w:tc>
          <w:tcPr>
            <w:tcW w:w="1474" w:type="dxa"/>
            <w:tcBorders>
              <w:top w:val="nil"/>
              <w:bottom w:val="nil"/>
            </w:tcBorders>
          </w:tcPr>
          <w:p w14:paraId="70694172"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A = 0.1 ± 0.06</w:t>
            </w:r>
          </w:p>
        </w:tc>
        <w:tc>
          <w:tcPr>
            <w:tcW w:w="1421" w:type="dxa"/>
            <w:tcBorders>
              <w:top w:val="nil"/>
              <w:bottom w:val="nil"/>
            </w:tcBorders>
          </w:tcPr>
          <w:p w14:paraId="1100B47F"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 = 1.57 ±0.2</w:t>
            </w:r>
          </w:p>
        </w:tc>
        <w:tc>
          <w:tcPr>
            <w:tcW w:w="567" w:type="dxa"/>
            <w:tcBorders>
              <w:top w:val="nil"/>
              <w:bottom w:val="nil"/>
            </w:tcBorders>
          </w:tcPr>
          <w:p w14:paraId="63191CEA" w14:textId="77777777" w:rsidR="00EA6D10" w:rsidRPr="002B7E29" w:rsidRDefault="00EA6D10" w:rsidP="002B7E29">
            <w:pPr>
              <w:jc w:val="both"/>
              <w:rPr>
                <w:rFonts w:ascii="Times New Roman" w:hAnsi="Times New Roman" w:cs="Times New Roman"/>
                <w:i/>
                <w:iCs/>
                <w:sz w:val="16"/>
                <w:szCs w:val="16"/>
              </w:rPr>
            </w:pPr>
          </w:p>
        </w:tc>
        <w:tc>
          <w:tcPr>
            <w:tcW w:w="709" w:type="dxa"/>
            <w:tcBorders>
              <w:top w:val="nil"/>
              <w:bottom w:val="nil"/>
            </w:tcBorders>
          </w:tcPr>
          <w:p w14:paraId="5577205D" w14:textId="77777777" w:rsidR="00EA6D10" w:rsidRPr="002B7E29" w:rsidRDefault="00EA6D10" w:rsidP="002B7E29">
            <w:pPr>
              <w:jc w:val="both"/>
              <w:rPr>
                <w:rFonts w:ascii="Times New Roman" w:hAnsi="Times New Roman" w:cs="Times New Roman"/>
                <w:b/>
                <w:bCs/>
                <w:i/>
                <w:iCs/>
                <w:sz w:val="16"/>
                <w:szCs w:val="16"/>
              </w:rPr>
            </w:pPr>
            <w:r w:rsidRPr="002B7E29">
              <w:rPr>
                <w:rFonts w:ascii="Times New Roman" w:hAnsi="Times New Roman" w:cs="Times New Roman"/>
                <w:b/>
                <w:bCs/>
                <w:i/>
                <w:iCs/>
                <w:sz w:val="16"/>
                <w:szCs w:val="16"/>
              </w:rPr>
              <w:t>0.9</w:t>
            </w:r>
          </w:p>
        </w:tc>
      </w:tr>
      <w:tr w:rsidR="00EA6D10" w:rsidRPr="002B7E29" w14:paraId="08D415F0" w14:textId="77777777">
        <w:tc>
          <w:tcPr>
            <w:tcW w:w="1985" w:type="dxa"/>
            <w:gridSpan w:val="2"/>
            <w:tcBorders>
              <w:top w:val="nil"/>
              <w:bottom w:val="nil"/>
            </w:tcBorders>
          </w:tcPr>
          <w:p w14:paraId="5A093A5E"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w:t>
            </w:r>
          </w:p>
        </w:tc>
        <w:tc>
          <w:tcPr>
            <w:tcW w:w="851" w:type="dxa"/>
            <w:gridSpan w:val="2"/>
            <w:tcBorders>
              <w:top w:val="nil"/>
              <w:bottom w:val="nil"/>
            </w:tcBorders>
          </w:tcPr>
          <w:p w14:paraId="2F10FF97" w14:textId="77777777" w:rsidR="00EA6D10" w:rsidRPr="002B7E29" w:rsidRDefault="00EA6D10" w:rsidP="002B7E29">
            <w:pPr>
              <w:jc w:val="both"/>
              <w:rPr>
                <w:rFonts w:ascii="Times New Roman" w:hAnsi="Times New Roman" w:cs="Times New Roman"/>
                <w:i/>
                <w:iCs/>
                <w:sz w:val="16"/>
                <w:szCs w:val="16"/>
              </w:rPr>
            </w:pPr>
          </w:p>
        </w:tc>
        <w:tc>
          <w:tcPr>
            <w:tcW w:w="1519" w:type="dxa"/>
            <w:gridSpan w:val="2"/>
            <w:tcBorders>
              <w:top w:val="nil"/>
              <w:bottom w:val="nil"/>
            </w:tcBorders>
          </w:tcPr>
          <w:p w14:paraId="3A2A1CB9"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Asilidae</w:t>
            </w:r>
          </w:p>
        </w:tc>
        <w:tc>
          <w:tcPr>
            <w:tcW w:w="1110" w:type="dxa"/>
            <w:gridSpan w:val="2"/>
            <w:tcBorders>
              <w:top w:val="nil"/>
              <w:bottom w:val="nil"/>
            </w:tcBorders>
          </w:tcPr>
          <w:p w14:paraId="7C9CA904"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(1:9)</w:t>
            </w:r>
          </w:p>
        </w:tc>
        <w:tc>
          <w:tcPr>
            <w:tcW w:w="1574" w:type="dxa"/>
            <w:gridSpan w:val="3"/>
            <w:tcBorders>
              <w:top w:val="nil"/>
              <w:bottom w:val="nil"/>
            </w:tcBorders>
          </w:tcPr>
          <w:p w14:paraId="210CE70E"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w:t>
            </w:r>
          </w:p>
        </w:tc>
        <w:tc>
          <w:tcPr>
            <w:tcW w:w="899" w:type="dxa"/>
            <w:tcBorders>
              <w:top w:val="nil"/>
              <w:bottom w:val="nil"/>
            </w:tcBorders>
          </w:tcPr>
          <w:p w14:paraId="0708CD72"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BL</w:t>
            </w:r>
          </w:p>
        </w:tc>
        <w:tc>
          <w:tcPr>
            <w:tcW w:w="1135" w:type="dxa"/>
            <w:tcBorders>
              <w:top w:val="nil"/>
              <w:bottom w:val="nil"/>
            </w:tcBorders>
          </w:tcPr>
          <w:p w14:paraId="77BE3B38"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N.P.</w:t>
            </w:r>
          </w:p>
        </w:tc>
        <w:tc>
          <w:tcPr>
            <w:tcW w:w="567" w:type="dxa"/>
            <w:tcBorders>
              <w:top w:val="nil"/>
              <w:bottom w:val="nil"/>
            </w:tcBorders>
          </w:tcPr>
          <w:p w14:paraId="57F2C502" w14:textId="77777777" w:rsidR="00EA6D10" w:rsidRPr="002B7E29" w:rsidRDefault="00EA6D10" w:rsidP="002B7E29">
            <w:pPr>
              <w:jc w:val="both"/>
              <w:rPr>
                <w:rFonts w:ascii="Times New Roman" w:hAnsi="Times New Roman" w:cs="Times New Roman"/>
                <w:i/>
                <w:iCs/>
                <w:sz w:val="16"/>
                <w:szCs w:val="16"/>
              </w:rPr>
            </w:pPr>
          </w:p>
        </w:tc>
        <w:tc>
          <w:tcPr>
            <w:tcW w:w="653" w:type="dxa"/>
            <w:tcBorders>
              <w:top w:val="nil"/>
              <w:bottom w:val="nil"/>
            </w:tcBorders>
          </w:tcPr>
          <w:p w14:paraId="177CCCB3"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PF</w:t>
            </w:r>
          </w:p>
        </w:tc>
        <w:tc>
          <w:tcPr>
            <w:tcW w:w="1474" w:type="dxa"/>
            <w:tcBorders>
              <w:top w:val="nil"/>
              <w:bottom w:val="nil"/>
            </w:tcBorders>
          </w:tcPr>
          <w:p w14:paraId="29C5A2E1"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A = 0.38 ± 2.625</w:t>
            </w:r>
          </w:p>
        </w:tc>
        <w:tc>
          <w:tcPr>
            <w:tcW w:w="1421" w:type="dxa"/>
            <w:tcBorders>
              <w:top w:val="nil"/>
              <w:bottom w:val="nil"/>
            </w:tcBorders>
          </w:tcPr>
          <w:p w14:paraId="1E065FE4"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 = 1.5 ± 2.469</w:t>
            </w:r>
          </w:p>
        </w:tc>
        <w:tc>
          <w:tcPr>
            <w:tcW w:w="567" w:type="dxa"/>
            <w:tcBorders>
              <w:top w:val="nil"/>
              <w:bottom w:val="nil"/>
            </w:tcBorders>
          </w:tcPr>
          <w:p w14:paraId="7599729C" w14:textId="77777777" w:rsidR="00EA6D10" w:rsidRPr="002B7E29" w:rsidRDefault="00EA6D10" w:rsidP="002B7E29">
            <w:pPr>
              <w:jc w:val="both"/>
              <w:rPr>
                <w:rFonts w:ascii="Times New Roman" w:hAnsi="Times New Roman" w:cs="Times New Roman"/>
                <w:i/>
                <w:iCs/>
                <w:sz w:val="16"/>
                <w:szCs w:val="16"/>
              </w:rPr>
            </w:pPr>
          </w:p>
        </w:tc>
        <w:tc>
          <w:tcPr>
            <w:tcW w:w="709" w:type="dxa"/>
            <w:tcBorders>
              <w:top w:val="nil"/>
              <w:bottom w:val="nil"/>
            </w:tcBorders>
          </w:tcPr>
          <w:p w14:paraId="1ACEC123"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0.74</w:t>
            </w:r>
          </w:p>
        </w:tc>
      </w:tr>
      <w:tr w:rsidR="00EA6D10" w:rsidRPr="002B7E29" w14:paraId="74A821E1" w14:textId="77777777">
        <w:tc>
          <w:tcPr>
            <w:tcW w:w="1985" w:type="dxa"/>
            <w:gridSpan w:val="2"/>
            <w:tcBorders>
              <w:top w:val="nil"/>
              <w:bottom w:val="nil"/>
            </w:tcBorders>
          </w:tcPr>
          <w:p w14:paraId="4B5A50D5"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w:t>
            </w:r>
          </w:p>
        </w:tc>
        <w:tc>
          <w:tcPr>
            <w:tcW w:w="851" w:type="dxa"/>
            <w:gridSpan w:val="2"/>
            <w:tcBorders>
              <w:top w:val="nil"/>
              <w:bottom w:val="nil"/>
            </w:tcBorders>
          </w:tcPr>
          <w:p w14:paraId="62DBE181" w14:textId="77777777" w:rsidR="00EA6D10" w:rsidRPr="002B7E29" w:rsidRDefault="00EA6D10" w:rsidP="002B7E29">
            <w:pPr>
              <w:jc w:val="both"/>
              <w:rPr>
                <w:rFonts w:ascii="Times New Roman" w:hAnsi="Times New Roman" w:cs="Times New Roman"/>
                <w:i/>
                <w:iCs/>
                <w:sz w:val="16"/>
                <w:szCs w:val="16"/>
              </w:rPr>
            </w:pPr>
          </w:p>
        </w:tc>
        <w:tc>
          <w:tcPr>
            <w:tcW w:w="1519" w:type="dxa"/>
            <w:gridSpan w:val="2"/>
            <w:tcBorders>
              <w:top w:val="nil"/>
              <w:bottom w:val="nil"/>
            </w:tcBorders>
          </w:tcPr>
          <w:p w14:paraId="286701CF"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Bombyliidae</w:t>
            </w:r>
          </w:p>
        </w:tc>
        <w:tc>
          <w:tcPr>
            <w:tcW w:w="1110" w:type="dxa"/>
            <w:gridSpan w:val="2"/>
            <w:tcBorders>
              <w:top w:val="nil"/>
              <w:bottom w:val="nil"/>
            </w:tcBorders>
          </w:tcPr>
          <w:p w14:paraId="12BD23EA"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(1:10)</w:t>
            </w:r>
          </w:p>
        </w:tc>
        <w:tc>
          <w:tcPr>
            <w:tcW w:w="1574" w:type="dxa"/>
            <w:gridSpan w:val="3"/>
            <w:tcBorders>
              <w:top w:val="nil"/>
              <w:bottom w:val="nil"/>
            </w:tcBorders>
          </w:tcPr>
          <w:p w14:paraId="7D1786F2"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w:t>
            </w:r>
          </w:p>
        </w:tc>
        <w:tc>
          <w:tcPr>
            <w:tcW w:w="899" w:type="dxa"/>
            <w:tcBorders>
              <w:top w:val="nil"/>
              <w:bottom w:val="nil"/>
            </w:tcBorders>
          </w:tcPr>
          <w:p w14:paraId="0AA0E1EF"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BL</w:t>
            </w:r>
          </w:p>
        </w:tc>
        <w:tc>
          <w:tcPr>
            <w:tcW w:w="1135" w:type="dxa"/>
            <w:tcBorders>
              <w:top w:val="nil"/>
              <w:bottom w:val="nil"/>
            </w:tcBorders>
          </w:tcPr>
          <w:p w14:paraId="59085694"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N.P.</w:t>
            </w:r>
          </w:p>
        </w:tc>
        <w:tc>
          <w:tcPr>
            <w:tcW w:w="567" w:type="dxa"/>
            <w:tcBorders>
              <w:top w:val="nil"/>
              <w:bottom w:val="nil"/>
            </w:tcBorders>
          </w:tcPr>
          <w:p w14:paraId="2FEE53EB" w14:textId="77777777" w:rsidR="00EA6D10" w:rsidRPr="002B7E29" w:rsidRDefault="00EA6D10" w:rsidP="002B7E29">
            <w:pPr>
              <w:jc w:val="both"/>
              <w:rPr>
                <w:rFonts w:ascii="Times New Roman" w:hAnsi="Times New Roman" w:cs="Times New Roman"/>
                <w:i/>
                <w:iCs/>
                <w:sz w:val="16"/>
                <w:szCs w:val="16"/>
              </w:rPr>
            </w:pPr>
          </w:p>
        </w:tc>
        <w:tc>
          <w:tcPr>
            <w:tcW w:w="653" w:type="dxa"/>
            <w:tcBorders>
              <w:top w:val="nil"/>
              <w:bottom w:val="nil"/>
            </w:tcBorders>
          </w:tcPr>
          <w:p w14:paraId="65162447"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PF</w:t>
            </w:r>
          </w:p>
        </w:tc>
        <w:tc>
          <w:tcPr>
            <w:tcW w:w="1474" w:type="dxa"/>
            <w:tcBorders>
              <w:top w:val="nil"/>
              <w:bottom w:val="nil"/>
            </w:tcBorders>
          </w:tcPr>
          <w:p w14:paraId="1D7AA3B1"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A = 0.007 ± 0.011</w:t>
            </w:r>
          </w:p>
        </w:tc>
        <w:tc>
          <w:tcPr>
            <w:tcW w:w="1421" w:type="dxa"/>
            <w:tcBorders>
              <w:top w:val="nil"/>
              <w:bottom w:val="nil"/>
            </w:tcBorders>
          </w:tcPr>
          <w:p w14:paraId="04E6865C"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 = 3.337 ±0.676</w:t>
            </w:r>
          </w:p>
        </w:tc>
        <w:tc>
          <w:tcPr>
            <w:tcW w:w="567" w:type="dxa"/>
            <w:tcBorders>
              <w:top w:val="nil"/>
              <w:bottom w:val="nil"/>
            </w:tcBorders>
          </w:tcPr>
          <w:p w14:paraId="1ABD2EB9" w14:textId="77777777" w:rsidR="00EA6D10" w:rsidRPr="002B7E29" w:rsidRDefault="00EA6D10" w:rsidP="002B7E29">
            <w:pPr>
              <w:jc w:val="both"/>
              <w:rPr>
                <w:rFonts w:ascii="Times New Roman" w:hAnsi="Times New Roman" w:cs="Times New Roman"/>
                <w:i/>
                <w:iCs/>
                <w:sz w:val="16"/>
                <w:szCs w:val="16"/>
              </w:rPr>
            </w:pPr>
          </w:p>
        </w:tc>
        <w:tc>
          <w:tcPr>
            <w:tcW w:w="709" w:type="dxa"/>
            <w:tcBorders>
              <w:top w:val="nil"/>
              <w:bottom w:val="nil"/>
            </w:tcBorders>
          </w:tcPr>
          <w:p w14:paraId="66B624A1" w14:textId="77777777" w:rsidR="00EA6D10" w:rsidRPr="002B7E29" w:rsidRDefault="00EA6D10" w:rsidP="002B7E29">
            <w:pPr>
              <w:jc w:val="both"/>
              <w:rPr>
                <w:rFonts w:ascii="Times New Roman" w:hAnsi="Times New Roman" w:cs="Times New Roman"/>
                <w:b/>
                <w:bCs/>
                <w:i/>
                <w:iCs/>
                <w:sz w:val="16"/>
                <w:szCs w:val="16"/>
              </w:rPr>
            </w:pPr>
            <w:r w:rsidRPr="002B7E29">
              <w:rPr>
                <w:rFonts w:ascii="Times New Roman" w:hAnsi="Times New Roman" w:cs="Times New Roman"/>
                <w:b/>
                <w:bCs/>
                <w:i/>
                <w:iCs/>
                <w:sz w:val="16"/>
                <w:szCs w:val="16"/>
              </w:rPr>
              <w:t>0.95</w:t>
            </w:r>
          </w:p>
        </w:tc>
      </w:tr>
      <w:tr w:rsidR="00EA6D10" w:rsidRPr="002B7E29" w14:paraId="021369CA" w14:textId="77777777">
        <w:tc>
          <w:tcPr>
            <w:tcW w:w="1985" w:type="dxa"/>
            <w:gridSpan w:val="2"/>
            <w:tcBorders>
              <w:top w:val="nil"/>
              <w:bottom w:val="nil"/>
            </w:tcBorders>
          </w:tcPr>
          <w:p w14:paraId="7128BC6E"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 xml:space="preserve">Brady </w:t>
            </w:r>
            <w:r w:rsidRPr="002B7E29">
              <w:rPr>
                <w:rFonts w:ascii="Times New Roman" w:hAnsi="Times New Roman" w:cs="Times New Roman"/>
                <w:i/>
                <w:iCs/>
                <w:sz w:val="16"/>
                <w:szCs w:val="16"/>
              </w:rPr>
              <w:fldChar w:fldCharType="begin"/>
            </w:r>
            <w:r w:rsidRPr="002B7E29">
              <w:rPr>
                <w:rFonts w:ascii="Times New Roman" w:hAnsi="Times New Roman" w:cs="Times New Roman"/>
                <w:i/>
                <w:iCs/>
                <w:sz w:val="16"/>
                <w:szCs w:val="16"/>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Pr="002B7E29">
              <w:rPr>
                <w:rFonts w:ascii="Times New Roman" w:hAnsi="Times New Roman" w:cs="Times New Roman"/>
                <w:i/>
                <w:iCs/>
                <w:sz w:val="16"/>
                <w:szCs w:val="16"/>
              </w:rPr>
              <w:fldChar w:fldCharType="end"/>
            </w:r>
            <w:r w:rsidRPr="002B7E29">
              <w:rPr>
                <w:rFonts w:ascii="Times New Roman" w:hAnsi="Times New Roman" w:cs="Times New Roman"/>
                <w:i/>
                <w:iCs/>
                <w:sz w:val="16"/>
                <w:szCs w:val="16"/>
              </w:rPr>
              <w:t>and Noske (2006)</w:t>
            </w:r>
          </w:p>
        </w:tc>
        <w:tc>
          <w:tcPr>
            <w:tcW w:w="851" w:type="dxa"/>
            <w:gridSpan w:val="2"/>
            <w:tcBorders>
              <w:top w:val="nil"/>
              <w:bottom w:val="nil"/>
            </w:tcBorders>
          </w:tcPr>
          <w:p w14:paraId="42D1C65D"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NA</w:t>
            </w:r>
          </w:p>
        </w:tc>
        <w:tc>
          <w:tcPr>
            <w:tcW w:w="1519" w:type="dxa"/>
            <w:gridSpan w:val="2"/>
            <w:tcBorders>
              <w:top w:val="nil"/>
              <w:bottom w:val="nil"/>
            </w:tcBorders>
          </w:tcPr>
          <w:p w14:paraId="04B3C81D"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NA</w:t>
            </w:r>
          </w:p>
        </w:tc>
        <w:tc>
          <w:tcPr>
            <w:tcW w:w="1110" w:type="dxa"/>
            <w:gridSpan w:val="2"/>
            <w:tcBorders>
              <w:top w:val="nil"/>
              <w:bottom w:val="nil"/>
            </w:tcBorders>
          </w:tcPr>
          <w:p w14:paraId="0010AA59"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(9 sp:78 spe)</w:t>
            </w:r>
          </w:p>
        </w:tc>
        <w:tc>
          <w:tcPr>
            <w:tcW w:w="1574" w:type="dxa"/>
            <w:gridSpan w:val="3"/>
            <w:tcBorders>
              <w:top w:val="nil"/>
              <w:bottom w:val="nil"/>
            </w:tcBorders>
          </w:tcPr>
          <w:p w14:paraId="1A63D973"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NT, AUS</w:t>
            </w:r>
          </w:p>
        </w:tc>
        <w:tc>
          <w:tcPr>
            <w:tcW w:w="899" w:type="dxa"/>
            <w:tcBorders>
              <w:top w:val="nil"/>
              <w:bottom w:val="nil"/>
            </w:tcBorders>
          </w:tcPr>
          <w:p w14:paraId="0399BE57"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w:t>
            </w:r>
          </w:p>
        </w:tc>
        <w:tc>
          <w:tcPr>
            <w:tcW w:w="1135" w:type="dxa"/>
            <w:tcBorders>
              <w:top w:val="nil"/>
              <w:bottom w:val="nil"/>
            </w:tcBorders>
          </w:tcPr>
          <w:p w14:paraId="3C27BB28"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2-28</w:t>
            </w:r>
          </w:p>
        </w:tc>
        <w:tc>
          <w:tcPr>
            <w:tcW w:w="567" w:type="dxa"/>
            <w:tcBorders>
              <w:top w:val="nil"/>
              <w:bottom w:val="nil"/>
            </w:tcBorders>
          </w:tcPr>
          <w:p w14:paraId="5B43D3FA"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OLS</w:t>
            </w:r>
          </w:p>
        </w:tc>
        <w:tc>
          <w:tcPr>
            <w:tcW w:w="653" w:type="dxa"/>
            <w:tcBorders>
              <w:top w:val="nil"/>
              <w:bottom w:val="nil"/>
            </w:tcBorders>
          </w:tcPr>
          <w:p w14:paraId="5427FB68"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L</w:t>
            </w:r>
          </w:p>
        </w:tc>
        <w:tc>
          <w:tcPr>
            <w:tcW w:w="1474" w:type="dxa"/>
            <w:tcBorders>
              <w:top w:val="nil"/>
              <w:bottom w:val="nil"/>
            </w:tcBorders>
          </w:tcPr>
          <w:p w14:paraId="1CE4999A"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A= -0.041 ± 0.004</w:t>
            </w:r>
          </w:p>
        </w:tc>
        <w:tc>
          <w:tcPr>
            <w:tcW w:w="1421" w:type="dxa"/>
            <w:tcBorders>
              <w:top w:val="nil"/>
              <w:bottom w:val="nil"/>
            </w:tcBorders>
          </w:tcPr>
          <w:p w14:paraId="08E5741A"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B = 0.010 ± 0.001</w:t>
            </w:r>
          </w:p>
        </w:tc>
        <w:tc>
          <w:tcPr>
            <w:tcW w:w="567" w:type="dxa"/>
            <w:tcBorders>
              <w:top w:val="nil"/>
              <w:bottom w:val="nil"/>
            </w:tcBorders>
          </w:tcPr>
          <w:p w14:paraId="65A3C40A"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0.02</w:t>
            </w:r>
          </w:p>
        </w:tc>
        <w:tc>
          <w:tcPr>
            <w:tcW w:w="709" w:type="dxa"/>
            <w:tcBorders>
              <w:top w:val="nil"/>
              <w:bottom w:val="nil"/>
            </w:tcBorders>
          </w:tcPr>
          <w:p w14:paraId="56A48F1F" w14:textId="77777777" w:rsidR="00EA6D10" w:rsidRPr="002B7E29" w:rsidRDefault="00EA6D10" w:rsidP="002B7E29">
            <w:pPr>
              <w:jc w:val="both"/>
              <w:rPr>
                <w:rFonts w:ascii="Times New Roman" w:hAnsi="Times New Roman" w:cs="Times New Roman"/>
                <w:i/>
                <w:iCs/>
                <w:sz w:val="16"/>
                <w:szCs w:val="16"/>
              </w:rPr>
            </w:pPr>
            <w:r w:rsidRPr="002B7E29">
              <w:rPr>
                <w:rFonts w:ascii="Times New Roman" w:hAnsi="Times New Roman" w:cs="Times New Roman"/>
                <w:i/>
                <w:iCs/>
                <w:sz w:val="16"/>
                <w:szCs w:val="16"/>
              </w:rPr>
              <w:t>0.838</w:t>
            </w:r>
          </w:p>
        </w:tc>
      </w:tr>
      <w:tr w:rsidR="00EA6D10" w:rsidRPr="002B7E29" w14:paraId="3651191F" w14:textId="77777777">
        <w:tc>
          <w:tcPr>
            <w:tcW w:w="1985" w:type="dxa"/>
            <w:gridSpan w:val="2"/>
            <w:tcBorders>
              <w:top w:val="nil"/>
              <w:bottom w:val="nil"/>
            </w:tcBorders>
          </w:tcPr>
          <w:p w14:paraId="3DCE0F7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 xml:space="preserve">Wardhaugh </w:t>
            </w:r>
            <w:r w:rsidRPr="002B7E29">
              <w:rPr>
                <w:rFonts w:ascii="Times New Roman" w:hAnsi="Times New Roman" w:cs="Times New Roman"/>
                <w:sz w:val="16"/>
                <w:szCs w:val="16"/>
              </w:rPr>
              <w:fldChar w:fldCharType="begin"/>
            </w:r>
            <w:r w:rsidRPr="002B7E29">
              <w:rPr>
                <w:rFonts w:ascii="Times New Roman" w:hAnsi="Times New Roman" w:cs="Times New Roman"/>
                <w:sz w:val="16"/>
                <w:szCs w:val="16"/>
              </w:rPr>
              <w:instrText xml:space="preserve"> ADDIN EN.CITE &lt;EndNote&gt;&lt;Cite ExcludeAuth="1" ExcludeYear="1" Hidden="1"&gt;&lt;Author&gt;Wardhaugh&lt;/Author&gt;&lt;Year&gt;2013&lt;/Year&gt;&lt;RecNum&gt;311&lt;/RecNum&gt;&lt;record&gt;&lt;rec-number&gt;311&lt;/rec-number&gt;&lt;foreign-keys&gt;&lt;key app="EN" db-id="twvpvpzrmraraue02fm5vd5etx0ewxa9e9rf" timestamp="1465864224"&gt;311&lt;/key&gt;&lt;key app="ENWeb" db-id=""&gt;0&lt;/key&gt;&lt;/foreign-keys&gt;&lt;ref-type name="Journal Article"&gt;17&lt;/ref-type&gt;&lt;contributors&gt;&lt;authors&gt;&lt;author&gt;Wardhaugh, Carl W.&lt;/author&gt;&lt;/authors&gt;&lt;/contributors&gt;&lt;titles&gt;&lt;title&gt;Estimation of biomass from body length and width for tropical rainforest canopy invertebrates&lt;/title&gt;&lt;secondary-title&gt;Australian Journal of Entomology&lt;/secondary-title&gt;&lt;/titles&gt;&lt;periodical&gt;&lt;full-title&gt;Australian Journal of Entomology&lt;/full-title&gt;&lt;/periodical&gt;&lt;pages&gt;291-298&lt;/pages&gt;&lt;volume&gt;52&lt;/volume&gt;&lt;number&gt;4&lt;/number&gt;&lt;dates&gt;&lt;year&gt;2013&lt;/year&gt;&lt;/dates&gt;&lt;isbn&gt;13266756&lt;/isbn&gt;&lt;urls&gt;&lt;/urls&gt;&lt;electronic-resource-num&gt;10.1111/aen.12032&lt;/electronic-resource-num&gt;&lt;/record&gt;&lt;/Cite&gt;&lt;/EndNote&gt;</w:instrText>
            </w:r>
            <w:r w:rsidRPr="002B7E29">
              <w:rPr>
                <w:rFonts w:ascii="Times New Roman" w:hAnsi="Times New Roman" w:cs="Times New Roman"/>
                <w:sz w:val="16"/>
                <w:szCs w:val="16"/>
              </w:rPr>
              <w:fldChar w:fldCharType="end"/>
            </w:r>
            <w:r w:rsidRPr="002B7E29">
              <w:rPr>
                <w:rFonts w:ascii="Times New Roman" w:hAnsi="Times New Roman" w:cs="Times New Roman"/>
                <w:sz w:val="16"/>
                <w:szCs w:val="16"/>
              </w:rPr>
              <w:t>(2013)</w:t>
            </w:r>
          </w:p>
        </w:tc>
        <w:tc>
          <w:tcPr>
            <w:tcW w:w="851" w:type="dxa"/>
            <w:gridSpan w:val="2"/>
            <w:tcBorders>
              <w:top w:val="nil"/>
              <w:bottom w:val="nil"/>
            </w:tcBorders>
          </w:tcPr>
          <w:p w14:paraId="25346B6E"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bottom w:val="nil"/>
            </w:tcBorders>
          </w:tcPr>
          <w:p w14:paraId="670A169A"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bottom w:val="nil"/>
            </w:tcBorders>
          </w:tcPr>
          <w:p w14:paraId="0912024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(#:16)</w:t>
            </w:r>
          </w:p>
        </w:tc>
        <w:tc>
          <w:tcPr>
            <w:tcW w:w="1574" w:type="dxa"/>
            <w:gridSpan w:val="3"/>
            <w:tcBorders>
              <w:top w:val="nil"/>
              <w:bottom w:val="nil"/>
            </w:tcBorders>
          </w:tcPr>
          <w:p w14:paraId="12EDA8E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QLD, AUS</w:t>
            </w:r>
          </w:p>
        </w:tc>
        <w:tc>
          <w:tcPr>
            <w:tcW w:w="899" w:type="dxa"/>
            <w:tcBorders>
              <w:top w:val="nil"/>
              <w:bottom w:val="nil"/>
            </w:tcBorders>
          </w:tcPr>
          <w:p w14:paraId="427529E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w:t>
            </w:r>
          </w:p>
        </w:tc>
        <w:tc>
          <w:tcPr>
            <w:tcW w:w="1135" w:type="dxa"/>
            <w:tcBorders>
              <w:top w:val="nil"/>
              <w:bottom w:val="nil"/>
            </w:tcBorders>
          </w:tcPr>
          <w:p w14:paraId="23D4DB5C" w14:textId="77777777" w:rsidR="00EA6D10" w:rsidRPr="002B7E29" w:rsidRDefault="00EA6D10" w:rsidP="002B7E29">
            <w:pPr>
              <w:jc w:val="both"/>
              <w:rPr>
                <w:rFonts w:ascii="Times New Roman" w:hAnsi="Times New Roman" w:cs="Times New Roman"/>
                <w:sz w:val="16"/>
                <w:szCs w:val="16"/>
              </w:rPr>
            </w:pPr>
          </w:p>
        </w:tc>
        <w:tc>
          <w:tcPr>
            <w:tcW w:w="567" w:type="dxa"/>
            <w:tcBorders>
              <w:top w:val="nil"/>
              <w:bottom w:val="nil"/>
            </w:tcBorders>
          </w:tcPr>
          <w:p w14:paraId="37F00F7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MA</w:t>
            </w:r>
          </w:p>
        </w:tc>
        <w:tc>
          <w:tcPr>
            <w:tcW w:w="653" w:type="dxa"/>
            <w:tcBorders>
              <w:top w:val="nil"/>
              <w:bottom w:val="nil"/>
            </w:tcBorders>
          </w:tcPr>
          <w:p w14:paraId="0F8F4206"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bottom w:val="nil"/>
            </w:tcBorders>
          </w:tcPr>
          <w:p w14:paraId="05E48D3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-3.29 ± 0.45</w:t>
            </w:r>
          </w:p>
        </w:tc>
        <w:tc>
          <w:tcPr>
            <w:tcW w:w="1421" w:type="dxa"/>
            <w:tcBorders>
              <w:top w:val="nil"/>
              <w:bottom w:val="nil"/>
            </w:tcBorders>
          </w:tcPr>
          <w:p w14:paraId="2C0A30D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2.65 ± 0.36</w:t>
            </w:r>
          </w:p>
        </w:tc>
        <w:tc>
          <w:tcPr>
            <w:tcW w:w="567" w:type="dxa"/>
            <w:tcBorders>
              <w:top w:val="nil"/>
              <w:bottom w:val="nil"/>
            </w:tcBorders>
          </w:tcPr>
          <w:p w14:paraId="1DFFF12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bottom w:val="nil"/>
            </w:tcBorders>
          </w:tcPr>
          <w:p w14:paraId="7ED46C7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0.72</w:t>
            </w:r>
          </w:p>
        </w:tc>
      </w:tr>
      <w:tr w:rsidR="00EA6D10" w:rsidRPr="002B7E29" w14:paraId="3641A164" w14:textId="77777777">
        <w:tc>
          <w:tcPr>
            <w:tcW w:w="1985" w:type="dxa"/>
            <w:gridSpan w:val="2"/>
            <w:tcBorders>
              <w:top w:val="nil"/>
            </w:tcBorders>
          </w:tcPr>
          <w:p w14:paraId="603D8DA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Wardhaugh (2013)</w:t>
            </w:r>
          </w:p>
        </w:tc>
        <w:tc>
          <w:tcPr>
            <w:tcW w:w="851" w:type="dxa"/>
            <w:gridSpan w:val="2"/>
            <w:tcBorders>
              <w:top w:val="nil"/>
            </w:tcBorders>
          </w:tcPr>
          <w:p w14:paraId="3470463D" w14:textId="77777777" w:rsidR="00EA6D10" w:rsidRPr="002B7E29" w:rsidRDefault="00EA6D10" w:rsidP="002B7E29">
            <w:pPr>
              <w:jc w:val="both"/>
              <w:rPr>
                <w:rFonts w:ascii="Times New Roman" w:hAnsi="Times New Roman" w:cs="Times New Roman"/>
                <w:sz w:val="16"/>
                <w:szCs w:val="16"/>
              </w:rPr>
            </w:pPr>
          </w:p>
        </w:tc>
        <w:tc>
          <w:tcPr>
            <w:tcW w:w="1519" w:type="dxa"/>
            <w:gridSpan w:val="2"/>
            <w:tcBorders>
              <w:top w:val="nil"/>
            </w:tcBorders>
          </w:tcPr>
          <w:p w14:paraId="524374B1" w14:textId="77777777" w:rsidR="00EA6D10" w:rsidRPr="002B7E29" w:rsidRDefault="00EA6D10" w:rsidP="002B7E29">
            <w:pPr>
              <w:jc w:val="both"/>
              <w:rPr>
                <w:rFonts w:ascii="Times New Roman" w:hAnsi="Times New Roman" w:cs="Times New Roman"/>
                <w:sz w:val="16"/>
                <w:szCs w:val="16"/>
              </w:rPr>
            </w:pPr>
          </w:p>
        </w:tc>
        <w:tc>
          <w:tcPr>
            <w:tcW w:w="1110" w:type="dxa"/>
            <w:gridSpan w:val="2"/>
            <w:tcBorders>
              <w:top w:val="nil"/>
            </w:tcBorders>
          </w:tcPr>
          <w:p w14:paraId="00E07EA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(#:16)</w:t>
            </w:r>
          </w:p>
        </w:tc>
        <w:tc>
          <w:tcPr>
            <w:tcW w:w="1574" w:type="dxa"/>
            <w:gridSpan w:val="3"/>
            <w:tcBorders>
              <w:top w:val="nil"/>
            </w:tcBorders>
          </w:tcPr>
          <w:p w14:paraId="3F68543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QLD, AUS</w:t>
            </w:r>
          </w:p>
        </w:tc>
        <w:tc>
          <w:tcPr>
            <w:tcW w:w="899" w:type="dxa"/>
            <w:tcBorders>
              <w:top w:val="nil"/>
            </w:tcBorders>
          </w:tcPr>
          <w:p w14:paraId="2072AF2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BL * BW</w:t>
            </w:r>
          </w:p>
        </w:tc>
        <w:tc>
          <w:tcPr>
            <w:tcW w:w="1135" w:type="dxa"/>
            <w:tcBorders>
              <w:top w:val="nil"/>
            </w:tcBorders>
          </w:tcPr>
          <w:p w14:paraId="6AB51CF7" w14:textId="77777777" w:rsidR="00EA6D10" w:rsidRPr="002B7E29" w:rsidRDefault="00EA6D10" w:rsidP="002B7E29">
            <w:pPr>
              <w:jc w:val="both"/>
              <w:rPr>
                <w:rFonts w:ascii="Times New Roman" w:hAnsi="Times New Roman" w:cs="Times New Roman"/>
                <w:sz w:val="16"/>
                <w:szCs w:val="16"/>
              </w:rPr>
            </w:pPr>
          </w:p>
        </w:tc>
        <w:tc>
          <w:tcPr>
            <w:tcW w:w="567" w:type="dxa"/>
            <w:tcBorders>
              <w:top w:val="nil"/>
            </w:tcBorders>
          </w:tcPr>
          <w:p w14:paraId="41250E5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MA</w:t>
            </w:r>
          </w:p>
        </w:tc>
        <w:tc>
          <w:tcPr>
            <w:tcW w:w="653" w:type="dxa"/>
            <w:tcBorders>
              <w:top w:val="nil"/>
            </w:tcBorders>
          </w:tcPr>
          <w:p w14:paraId="45A4EF6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PF</w:t>
            </w:r>
          </w:p>
        </w:tc>
        <w:tc>
          <w:tcPr>
            <w:tcW w:w="1474" w:type="dxa"/>
            <w:tcBorders>
              <w:top w:val="nil"/>
            </w:tcBorders>
          </w:tcPr>
          <w:p w14:paraId="63825382"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-1.91 ± 0.19</w:t>
            </w:r>
          </w:p>
        </w:tc>
        <w:tc>
          <w:tcPr>
            <w:tcW w:w="1421" w:type="dxa"/>
            <w:tcBorders>
              <w:top w:val="nil"/>
            </w:tcBorders>
          </w:tcPr>
          <w:p w14:paraId="19CA886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1.22 ± 0.11</w:t>
            </w:r>
          </w:p>
        </w:tc>
        <w:tc>
          <w:tcPr>
            <w:tcW w:w="567" w:type="dxa"/>
            <w:tcBorders>
              <w:top w:val="nil"/>
            </w:tcBorders>
          </w:tcPr>
          <w:p w14:paraId="09E0B48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NA</w:t>
            </w:r>
          </w:p>
        </w:tc>
        <w:tc>
          <w:tcPr>
            <w:tcW w:w="709" w:type="dxa"/>
            <w:tcBorders>
              <w:top w:val="nil"/>
            </w:tcBorders>
          </w:tcPr>
          <w:p w14:paraId="0C79C32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sz w:val="16"/>
                <w:szCs w:val="16"/>
              </w:rPr>
              <w:t>0.87</w:t>
            </w:r>
          </w:p>
        </w:tc>
      </w:tr>
    </w:tbl>
    <w:p w14:paraId="0ED93F77" w14:textId="77777777" w:rsidR="00EA6D10" w:rsidRPr="009C7B85" w:rsidRDefault="00EA6D10" w:rsidP="00CC48BB">
      <w:pPr>
        <w:jc w:val="both"/>
        <w:rPr>
          <w:rFonts w:ascii="Times New Roman" w:hAnsi="Times New Roman" w:cs="Times New Roman"/>
        </w:rPr>
      </w:pPr>
      <w:r w:rsidRPr="004938EB">
        <w:rPr>
          <w:rFonts w:ascii="Times New Roman" w:hAnsi="Times New Roman" w:cs="Times New Roman"/>
          <w:sz w:val="16"/>
          <w:szCs w:val="16"/>
        </w:rPr>
        <w:t>BIB =Bibionidae, SCI = Sciaridae, TIP = Tipulidae, ASI= Asilidae, DOL = Dolichopodidae, EMP = Empidae, RHA = Rhagionidae, STR = Stratiomyidae, THE = Therevidae, CAL = Calliphoridae, LAU = Lauxaniidae, MUS = Muscidae, OTI = Otitidae, SYR = Syrphidae, TAC = Tachinidae.NEM = Nematocera, BRA= Brachycera, CYC = Cyclorrapha</w:t>
      </w:r>
      <w:r w:rsidRPr="009C7B85">
        <w:rPr>
          <w:rFonts w:ascii="Times New Roman" w:hAnsi="Times New Roman" w:cs="Times New Roman"/>
        </w:rPr>
        <w:br w:type="page"/>
      </w:r>
    </w:p>
    <w:p w14:paraId="3F646C4E" w14:textId="77777777" w:rsidR="00EA6D10" w:rsidRPr="009C7B85" w:rsidRDefault="00EA6D10" w:rsidP="00CC48BB">
      <w:pPr>
        <w:pStyle w:val="ListParagraph"/>
        <w:numPr>
          <w:ilvl w:val="0"/>
          <w:numId w:val="9"/>
          <w:numberingChange w:id="164" w:author="Dr. Vesna Gagic" w:date="2018-05-22T07:52:00Z" w:original="%1:2:3:)"/>
        </w:numPr>
        <w:spacing w:after="160"/>
        <w:jc w:val="both"/>
        <w:rPr>
          <w:rFonts w:ascii="Times New Roman" w:hAnsi="Times New Roman" w:cs="Times New Roman"/>
          <w:b/>
          <w:bCs/>
        </w:rPr>
      </w:pPr>
      <w:r w:rsidRPr="009C7B85">
        <w:rPr>
          <w:rFonts w:ascii="Times New Roman" w:hAnsi="Times New Roman" w:cs="Times New Roman"/>
          <w:b/>
          <w:bCs/>
        </w:rPr>
        <w:t xml:space="preserve">Hymenoptera. </w:t>
      </w:r>
    </w:p>
    <w:tbl>
      <w:tblPr>
        <w:tblW w:w="14464" w:type="dxa"/>
        <w:tblInd w:w="2" w:type="dxa"/>
        <w:tblBorders>
          <w:bottom w:val="single" w:sz="4" w:space="0" w:color="auto"/>
          <w:insideH w:val="single" w:sz="4" w:space="0" w:color="auto"/>
        </w:tblBorders>
        <w:tblLayout w:type="fixed"/>
        <w:tblLook w:val="00A0" w:firstRow="1" w:lastRow="0" w:firstColumn="1" w:lastColumn="0" w:noHBand="0" w:noVBand="0"/>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EA6D10" w:rsidRPr="002B7E29" w14:paraId="3F080E0D" w14:textId="77777777">
        <w:tc>
          <w:tcPr>
            <w:tcW w:w="1984" w:type="dxa"/>
            <w:gridSpan w:val="2"/>
          </w:tcPr>
          <w:p w14:paraId="0A9BCF6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Source</w:t>
            </w:r>
          </w:p>
        </w:tc>
        <w:tc>
          <w:tcPr>
            <w:tcW w:w="851" w:type="dxa"/>
            <w:gridSpan w:val="2"/>
          </w:tcPr>
          <w:p w14:paraId="16700E1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Taxa</w:t>
            </w:r>
          </w:p>
        </w:tc>
        <w:tc>
          <w:tcPr>
            <w:tcW w:w="1519" w:type="dxa"/>
            <w:gridSpan w:val="2"/>
          </w:tcPr>
          <w:p w14:paraId="63DA3FC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Families</w:t>
            </w:r>
          </w:p>
        </w:tc>
        <w:tc>
          <w:tcPr>
            <w:tcW w:w="1110" w:type="dxa"/>
            <w:gridSpan w:val="3"/>
          </w:tcPr>
          <w:p w14:paraId="46CCCB6B"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 xml:space="preserve">Sample size </w:t>
            </w:r>
          </w:p>
        </w:tc>
        <w:tc>
          <w:tcPr>
            <w:tcW w:w="1574" w:type="dxa"/>
            <w:gridSpan w:val="2"/>
          </w:tcPr>
          <w:p w14:paraId="39A4AED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Biogeographical region</w:t>
            </w:r>
          </w:p>
        </w:tc>
        <w:tc>
          <w:tcPr>
            <w:tcW w:w="935" w:type="dxa"/>
          </w:tcPr>
          <w:p w14:paraId="7DD39E2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Measure</w:t>
            </w:r>
          </w:p>
        </w:tc>
        <w:tc>
          <w:tcPr>
            <w:tcW w:w="1099" w:type="dxa"/>
            <w:gridSpan w:val="2"/>
          </w:tcPr>
          <w:p w14:paraId="3A6745A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 xml:space="preserve">Range in body length </w:t>
            </w:r>
          </w:p>
        </w:tc>
        <w:tc>
          <w:tcPr>
            <w:tcW w:w="567" w:type="dxa"/>
          </w:tcPr>
          <w:p w14:paraId="26E767A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Reg. Type</w:t>
            </w:r>
          </w:p>
        </w:tc>
        <w:tc>
          <w:tcPr>
            <w:tcW w:w="654" w:type="dxa"/>
          </w:tcPr>
          <w:p w14:paraId="167FC7D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Type</w:t>
            </w:r>
          </w:p>
        </w:tc>
        <w:tc>
          <w:tcPr>
            <w:tcW w:w="4171" w:type="dxa"/>
            <w:gridSpan w:val="4"/>
          </w:tcPr>
          <w:p w14:paraId="3F230F20"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Equation</w:t>
            </w:r>
          </w:p>
        </w:tc>
      </w:tr>
      <w:tr w:rsidR="00EA6D10" w:rsidRPr="002B7E29" w14:paraId="63FE941B" w14:textId="77777777">
        <w:tc>
          <w:tcPr>
            <w:tcW w:w="1142" w:type="dxa"/>
          </w:tcPr>
          <w:p w14:paraId="330FD0E1" w14:textId="77777777" w:rsidR="00EA6D10" w:rsidRPr="002B7E29" w:rsidRDefault="00EA6D10" w:rsidP="002B7E29">
            <w:pPr>
              <w:jc w:val="both"/>
              <w:rPr>
                <w:rFonts w:ascii="Times New Roman" w:hAnsi="Times New Roman" w:cs="Times New Roman"/>
                <w:sz w:val="16"/>
                <w:szCs w:val="16"/>
              </w:rPr>
            </w:pPr>
          </w:p>
        </w:tc>
        <w:tc>
          <w:tcPr>
            <w:tcW w:w="1144" w:type="dxa"/>
            <w:gridSpan w:val="2"/>
          </w:tcPr>
          <w:p w14:paraId="00CD1E82" w14:textId="77777777" w:rsidR="00EA6D10" w:rsidRPr="002B7E29" w:rsidRDefault="00EA6D10" w:rsidP="002B7E29">
            <w:pPr>
              <w:jc w:val="both"/>
              <w:rPr>
                <w:rFonts w:ascii="Times New Roman" w:hAnsi="Times New Roman" w:cs="Times New Roman"/>
                <w:sz w:val="16"/>
                <w:szCs w:val="16"/>
              </w:rPr>
            </w:pPr>
          </w:p>
        </w:tc>
        <w:tc>
          <w:tcPr>
            <w:tcW w:w="1144" w:type="dxa"/>
            <w:gridSpan w:val="2"/>
          </w:tcPr>
          <w:p w14:paraId="581821BD" w14:textId="77777777" w:rsidR="00EA6D10" w:rsidRPr="002B7E29" w:rsidRDefault="00EA6D10" w:rsidP="002B7E29">
            <w:pPr>
              <w:jc w:val="both"/>
              <w:rPr>
                <w:rFonts w:ascii="Times New Roman" w:hAnsi="Times New Roman" w:cs="Times New Roman"/>
                <w:sz w:val="16"/>
                <w:szCs w:val="16"/>
              </w:rPr>
            </w:pPr>
          </w:p>
        </w:tc>
        <w:tc>
          <w:tcPr>
            <w:tcW w:w="964" w:type="dxa"/>
            <w:gridSpan w:val="2"/>
          </w:tcPr>
          <w:p w14:paraId="30D33890" w14:textId="77777777" w:rsidR="00EA6D10" w:rsidRPr="002B7E29" w:rsidRDefault="00EA6D10" w:rsidP="002B7E29">
            <w:pPr>
              <w:jc w:val="both"/>
              <w:rPr>
                <w:rFonts w:ascii="Times New Roman" w:hAnsi="Times New Roman" w:cs="Times New Roman"/>
                <w:sz w:val="16"/>
                <w:szCs w:val="16"/>
              </w:rPr>
            </w:pPr>
          </w:p>
        </w:tc>
        <w:tc>
          <w:tcPr>
            <w:tcW w:w="992" w:type="dxa"/>
          </w:tcPr>
          <w:p w14:paraId="322DB6A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(Families: species)</w:t>
            </w:r>
          </w:p>
        </w:tc>
        <w:tc>
          <w:tcPr>
            <w:tcW w:w="1475" w:type="dxa"/>
            <w:gridSpan w:val="2"/>
          </w:tcPr>
          <w:p w14:paraId="1EC4929D" w14:textId="77777777" w:rsidR="00EA6D10" w:rsidRPr="002B7E29" w:rsidRDefault="00EA6D10" w:rsidP="002B7E29">
            <w:pPr>
              <w:jc w:val="both"/>
              <w:rPr>
                <w:rFonts w:ascii="Times New Roman" w:hAnsi="Times New Roman" w:cs="Times New Roman"/>
                <w:sz w:val="16"/>
                <w:szCs w:val="16"/>
              </w:rPr>
            </w:pPr>
          </w:p>
        </w:tc>
        <w:tc>
          <w:tcPr>
            <w:tcW w:w="1143" w:type="dxa"/>
            <w:gridSpan w:val="3"/>
          </w:tcPr>
          <w:p w14:paraId="76394D20" w14:textId="77777777" w:rsidR="00EA6D10" w:rsidRPr="002B7E29" w:rsidRDefault="00EA6D10" w:rsidP="002B7E29">
            <w:pPr>
              <w:jc w:val="both"/>
              <w:rPr>
                <w:rFonts w:ascii="Times New Roman" w:hAnsi="Times New Roman" w:cs="Times New Roman"/>
                <w:sz w:val="16"/>
                <w:szCs w:val="16"/>
              </w:rPr>
            </w:pPr>
          </w:p>
        </w:tc>
        <w:tc>
          <w:tcPr>
            <w:tcW w:w="1068" w:type="dxa"/>
          </w:tcPr>
          <w:p w14:paraId="0F50B864"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(mm)</w:t>
            </w:r>
          </w:p>
        </w:tc>
        <w:tc>
          <w:tcPr>
            <w:tcW w:w="1221" w:type="dxa"/>
            <w:gridSpan w:val="2"/>
          </w:tcPr>
          <w:p w14:paraId="26BEA03B" w14:textId="77777777" w:rsidR="00EA6D10" w:rsidRPr="002B7E29" w:rsidRDefault="00EA6D10" w:rsidP="002B7E29">
            <w:pPr>
              <w:jc w:val="both"/>
              <w:rPr>
                <w:rFonts w:ascii="Times New Roman" w:hAnsi="Times New Roman" w:cs="Times New Roman"/>
                <w:sz w:val="16"/>
                <w:szCs w:val="16"/>
              </w:rPr>
            </w:pPr>
          </w:p>
        </w:tc>
        <w:tc>
          <w:tcPr>
            <w:tcW w:w="1474" w:type="dxa"/>
          </w:tcPr>
          <w:p w14:paraId="7A15D15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B</w:t>
            </w:r>
            <w:r w:rsidRPr="002B7E29">
              <w:rPr>
                <w:rFonts w:ascii="Times New Roman" w:hAnsi="Times New Roman" w:cs="Times New Roman"/>
                <w:b/>
                <w:bCs/>
                <w:sz w:val="16"/>
                <w:szCs w:val="16"/>
                <w:vertAlign w:val="subscript"/>
              </w:rPr>
              <w:t xml:space="preserve">0 </w:t>
            </w:r>
            <w:r w:rsidRPr="002B7E29">
              <w:rPr>
                <w:rFonts w:ascii="Times New Roman" w:hAnsi="Times New Roman" w:cs="Times New Roman"/>
                <w:b/>
                <w:bCs/>
                <w:sz w:val="16"/>
                <w:szCs w:val="16"/>
              </w:rPr>
              <w:t>± S.E.</w:t>
            </w:r>
          </w:p>
        </w:tc>
        <w:tc>
          <w:tcPr>
            <w:tcW w:w="1421" w:type="dxa"/>
          </w:tcPr>
          <w:p w14:paraId="320D1BF9"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B</w:t>
            </w:r>
            <w:r w:rsidRPr="002B7E29">
              <w:rPr>
                <w:rFonts w:ascii="Times New Roman" w:hAnsi="Times New Roman" w:cs="Times New Roman"/>
                <w:b/>
                <w:bCs/>
                <w:sz w:val="16"/>
                <w:szCs w:val="16"/>
                <w:vertAlign w:val="subscript"/>
              </w:rPr>
              <w:t xml:space="preserve">1 </w:t>
            </w:r>
            <w:r w:rsidRPr="002B7E29">
              <w:rPr>
                <w:rFonts w:ascii="Times New Roman" w:hAnsi="Times New Roman" w:cs="Times New Roman"/>
                <w:b/>
                <w:bCs/>
                <w:sz w:val="16"/>
                <w:szCs w:val="16"/>
              </w:rPr>
              <w:t>± S.E.</w:t>
            </w:r>
          </w:p>
        </w:tc>
        <w:tc>
          <w:tcPr>
            <w:tcW w:w="567" w:type="dxa"/>
          </w:tcPr>
          <w:p w14:paraId="3BF6F4CD"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Resi. SE</w:t>
            </w:r>
          </w:p>
        </w:tc>
        <w:tc>
          <w:tcPr>
            <w:tcW w:w="709" w:type="dxa"/>
          </w:tcPr>
          <w:p w14:paraId="0C1A320B"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i/>
                <w:iCs/>
                <w:sz w:val="16"/>
                <w:szCs w:val="16"/>
              </w:rPr>
              <w:t>R</w:t>
            </w:r>
            <w:r w:rsidRPr="002B7E29">
              <w:rPr>
                <w:rFonts w:ascii="Times New Roman" w:hAnsi="Times New Roman" w:cs="Times New Roman"/>
                <w:b/>
                <w:bCs/>
                <w:i/>
                <w:iCs/>
                <w:sz w:val="16"/>
                <w:szCs w:val="16"/>
                <w:vertAlign w:val="superscript"/>
              </w:rPr>
              <w:t>2</w:t>
            </w:r>
          </w:p>
        </w:tc>
      </w:tr>
      <w:tr w:rsidR="00EA6D10" w:rsidRPr="002B7E29" w14:paraId="785982F3" w14:textId="77777777">
        <w:tc>
          <w:tcPr>
            <w:tcW w:w="1984" w:type="dxa"/>
            <w:gridSpan w:val="2"/>
            <w:tcBorders>
              <w:bottom w:val="nil"/>
            </w:tcBorders>
          </w:tcPr>
          <w:p w14:paraId="3884ADE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Rogers et al. (1977)</w:t>
            </w:r>
          </w:p>
        </w:tc>
        <w:tc>
          <w:tcPr>
            <w:tcW w:w="851" w:type="dxa"/>
            <w:gridSpan w:val="2"/>
            <w:tcBorders>
              <w:bottom w:val="nil"/>
            </w:tcBorders>
          </w:tcPr>
          <w:p w14:paraId="5510EF9B"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bottom w:val="nil"/>
            </w:tcBorders>
          </w:tcPr>
          <w:p w14:paraId="05C4E1F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bottom w:val="nil"/>
            </w:tcBorders>
          </w:tcPr>
          <w:p w14:paraId="6D1E176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(#:97)</w:t>
            </w:r>
          </w:p>
        </w:tc>
        <w:tc>
          <w:tcPr>
            <w:tcW w:w="1574" w:type="dxa"/>
            <w:gridSpan w:val="2"/>
            <w:tcBorders>
              <w:bottom w:val="nil"/>
            </w:tcBorders>
          </w:tcPr>
          <w:p w14:paraId="36748D4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Washington, USA</w:t>
            </w:r>
          </w:p>
        </w:tc>
        <w:tc>
          <w:tcPr>
            <w:tcW w:w="935" w:type="dxa"/>
            <w:tcBorders>
              <w:bottom w:val="nil"/>
            </w:tcBorders>
          </w:tcPr>
          <w:p w14:paraId="305BD15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bottom w:val="nil"/>
            </w:tcBorders>
          </w:tcPr>
          <w:p w14:paraId="4D7B42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0.7-27</w:t>
            </w:r>
          </w:p>
        </w:tc>
        <w:tc>
          <w:tcPr>
            <w:tcW w:w="567" w:type="dxa"/>
            <w:tcBorders>
              <w:bottom w:val="nil"/>
            </w:tcBorders>
          </w:tcPr>
          <w:p w14:paraId="0CA9D2A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bottom w:val="nil"/>
            </w:tcBorders>
          </w:tcPr>
          <w:p w14:paraId="6A02B04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bottom w:val="nil"/>
            </w:tcBorders>
          </w:tcPr>
          <w:p w14:paraId="043241D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-3.871 ± 0.108</w:t>
            </w:r>
          </w:p>
        </w:tc>
        <w:tc>
          <w:tcPr>
            <w:tcW w:w="1421" w:type="dxa"/>
            <w:tcBorders>
              <w:bottom w:val="nil"/>
            </w:tcBorders>
          </w:tcPr>
          <w:p w14:paraId="1714434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2.407 ± 0.06</w:t>
            </w:r>
          </w:p>
        </w:tc>
        <w:tc>
          <w:tcPr>
            <w:tcW w:w="567" w:type="dxa"/>
            <w:tcBorders>
              <w:bottom w:val="nil"/>
            </w:tcBorders>
          </w:tcPr>
          <w:p w14:paraId="7F65A56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0.55</w:t>
            </w:r>
          </w:p>
        </w:tc>
        <w:tc>
          <w:tcPr>
            <w:tcW w:w="709" w:type="dxa"/>
            <w:tcBorders>
              <w:bottom w:val="nil"/>
            </w:tcBorders>
          </w:tcPr>
          <w:p w14:paraId="79882DFF"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0.97</w:t>
            </w:r>
          </w:p>
        </w:tc>
      </w:tr>
      <w:tr w:rsidR="00EA6D10" w:rsidRPr="002B7E29" w14:paraId="4EFAAEF0" w14:textId="77777777">
        <w:tc>
          <w:tcPr>
            <w:tcW w:w="1984" w:type="dxa"/>
            <w:gridSpan w:val="2"/>
            <w:tcBorders>
              <w:top w:val="nil"/>
              <w:bottom w:val="nil"/>
            </w:tcBorders>
          </w:tcPr>
          <w:p w14:paraId="1D01931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6074F26F"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018569B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FOR</w:t>
            </w:r>
          </w:p>
        </w:tc>
        <w:tc>
          <w:tcPr>
            <w:tcW w:w="1110" w:type="dxa"/>
            <w:gridSpan w:val="3"/>
            <w:tcBorders>
              <w:top w:val="nil"/>
              <w:bottom w:val="nil"/>
            </w:tcBorders>
          </w:tcPr>
          <w:p w14:paraId="763444D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(#:34)</w:t>
            </w:r>
          </w:p>
        </w:tc>
        <w:tc>
          <w:tcPr>
            <w:tcW w:w="1574" w:type="dxa"/>
            <w:gridSpan w:val="2"/>
            <w:tcBorders>
              <w:top w:val="nil"/>
              <w:bottom w:val="nil"/>
            </w:tcBorders>
          </w:tcPr>
          <w:p w14:paraId="4E4236B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5D39CF7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0DD9D36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1.2-13.5</w:t>
            </w:r>
          </w:p>
        </w:tc>
        <w:tc>
          <w:tcPr>
            <w:tcW w:w="567" w:type="dxa"/>
            <w:tcBorders>
              <w:top w:val="nil"/>
              <w:bottom w:val="nil"/>
            </w:tcBorders>
          </w:tcPr>
          <w:p w14:paraId="78905DA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5565A8D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380AD33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-4.029 ± 0.171</w:t>
            </w:r>
          </w:p>
        </w:tc>
        <w:tc>
          <w:tcPr>
            <w:tcW w:w="1421" w:type="dxa"/>
            <w:tcBorders>
              <w:top w:val="nil"/>
              <w:bottom w:val="nil"/>
            </w:tcBorders>
          </w:tcPr>
          <w:p w14:paraId="1255A4A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2.572 ± 0.097</w:t>
            </w:r>
          </w:p>
        </w:tc>
        <w:tc>
          <w:tcPr>
            <w:tcW w:w="567" w:type="dxa"/>
            <w:tcBorders>
              <w:top w:val="nil"/>
              <w:bottom w:val="nil"/>
            </w:tcBorders>
          </w:tcPr>
          <w:p w14:paraId="7A9B1D1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0.40</w:t>
            </w:r>
          </w:p>
        </w:tc>
        <w:tc>
          <w:tcPr>
            <w:tcW w:w="709" w:type="dxa"/>
            <w:tcBorders>
              <w:top w:val="nil"/>
              <w:bottom w:val="nil"/>
            </w:tcBorders>
          </w:tcPr>
          <w:p w14:paraId="2BB80DEB"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0.98</w:t>
            </w:r>
          </w:p>
        </w:tc>
      </w:tr>
      <w:tr w:rsidR="00EA6D10" w:rsidRPr="002B7E29" w14:paraId="2EA13C71" w14:textId="77777777">
        <w:tc>
          <w:tcPr>
            <w:tcW w:w="1984" w:type="dxa"/>
            <w:gridSpan w:val="2"/>
            <w:tcBorders>
              <w:top w:val="nil"/>
              <w:bottom w:val="nil"/>
            </w:tcBorders>
          </w:tcPr>
          <w:p w14:paraId="0215FA5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Cane (1987)</w:t>
            </w:r>
          </w:p>
        </w:tc>
        <w:tc>
          <w:tcPr>
            <w:tcW w:w="851" w:type="dxa"/>
            <w:gridSpan w:val="2"/>
            <w:tcBorders>
              <w:top w:val="nil"/>
              <w:bottom w:val="nil"/>
            </w:tcBorders>
          </w:tcPr>
          <w:p w14:paraId="20329F13"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510D54D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Apidae</w:t>
            </w:r>
          </w:p>
        </w:tc>
        <w:tc>
          <w:tcPr>
            <w:tcW w:w="1110" w:type="dxa"/>
            <w:gridSpan w:val="3"/>
            <w:tcBorders>
              <w:top w:val="nil"/>
              <w:bottom w:val="nil"/>
            </w:tcBorders>
          </w:tcPr>
          <w:p w14:paraId="077CFB7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(6:20)</w:t>
            </w:r>
          </w:p>
        </w:tc>
        <w:tc>
          <w:tcPr>
            <w:tcW w:w="1574" w:type="dxa"/>
            <w:gridSpan w:val="2"/>
            <w:tcBorders>
              <w:top w:val="nil"/>
              <w:bottom w:val="nil"/>
            </w:tcBorders>
          </w:tcPr>
          <w:p w14:paraId="60C8275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USA</w:t>
            </w:r>
          </w:p>
        </w:tc>
        <w:tc>
          <w:tcPr>
            <w:tcW w:w="935" w:type="dxa"/>
            <w:tcBorders>
              <w:top w:val="nil"/>
              <w:bottom w:val="nil"/>
            </w:tcBorders>
          </w:tcPr>
          <w:p w14:paraId="799A6BB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ITD</w:t>
            </w:r>
          </w:p>
        </w:tc>
        <w:tc>
          <w:tcPr>
            <w:tcW w:w="1099" w:type="dxa"/>
            <w:gridSpan w:val="2"/>
            <w:tcBorders>
              <w:top w:val="nil"/>
              <w:bottom w:val="nil"/>
            </w:tcBorders>
          </w:tcPr>
          <w:p w14:paraId="3423BC1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1-6</w:t>
            </w:r>
          </w:p>
        </w:tc>
        <w:tc>
          <w:tcPr>
            <w:tcW w:w="567" w:type="dxa"/>
            <w:tcBorders>
              <w:top w:val="nil"/>
              <w:bottom w:val="nil"/>
            </w:tcBorders>
          </w:tcPr>
          <w:p w14:paraId="59F3085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NL</w:t>
            </w:r>
          </w:p>
        </w:tc>
        <w:tc>
          <w:tcPr>
            <w:tcW w:w="654" w:type="dxa"/>
            <w:tcBorders>
              <w:top w:val="nil"/>
              <w:bottom w:val="nil"/>
            </w:tcBorders>
          </w:tcPr>
          <w:p w14:paraId="5B93802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EXP</w:t>
            </w:r>
          </w:p>
        </w:tc>
        <w:tc>
          <w:tcPr>
            <w:tcW w:w="1474" w:type="dxa"/>
            <w:tcBorders>
              <w:top w:val="nil"/>
              <w:bottom w:val="nil"/>
            </w:tcBorders>
          </w:tcPr>
          <w:p w14:paraId="44A7C80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A=0.77</w:t>
            </w:r>
          </w:p>
        </w:tc>
        <w:tc>
          <w:tcPr>
            <w:tcW w:w="1421" w:type="dxa"/>
            <w:tcBorders>
              <w:top w:val="nil"/>
              <w:bottom w:val="nil"/>
            </w:tcBorders>
          </w:tcPr>
          <w:p w14:paraId="73B2BF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B=0.405</w:t>
            </w:r>
          </w:p>
        </w:tc>
        <w:tc>
          <w:tcPr>
            <w:tcW w:w="567" w:type="dxa"/>
            <w:tcBorders>
              <w:top w:val="nil"/>
              <w:bottom w:val="nil"/>
            </w:tcBorders>
          </w:tcPr>
          <w:p w14:paraId="2B60690C"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2CAAC701"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w:t>
            </w:r>
            <w:commentRangeStart w:id="165"/>
            <w:r w:rsidRPr="002B7E29">
              <w:rPr>
                <w:rFonts w:ascii="Times New Roman" w:hAnsi="Times New Roman" w:cs="Times New Roman"/>
                <w:b/>
                <w:bCs/>
                <w:sz w:val="14"/>
                <w:szCs w:val="14"/>
              </w:rPr>
              <w:t>96</w:t>
            </w:r>
            <w:commentRangeEnd w:id="165"/>
            <w:r w:rsidRPr="002B7E29">
              <w:rPr>
                <w:rStyle w:val="CommentReference"/>
                <w:rFonts w:ascii="Times New Roman" w:hAnsi="Times New Roman" w:cs="Times New Roman"/>
                <w:sz w:val="14"/>
                <w:szCs w:val="14"/>
              </w:rPr>
              <w:commentReference w:id="165"/>
            </w:r>
          </w:p>
        </w:tc>
      </w:tr>
      <w:tr w:rsidR="00EA6D10" w:rsidRPr="002B7E29" w14:paraId="2191D2FE" w14:textId="77777777">
        <w:tc>
          <w:tcPr>
            <w:tcW w:w="1984" w:type="dxa"/>
            <w:gridSpan w:val="2"/>
            <w:tcBorders>
              <w:top w:val="nil"/>
              <w:bottom w:val="nil"/>
            </w:tcBorders>
          </w:tcPr>
          <w:p w14:paraId="7A98950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Schoener (1980)</w:t>
            </w:r>
          </w:p>
        </w:tc>
        <w:tc>
          <w:tcPr>
            <w:tcW w:w="851" w:type="dxa"/>
            <w:gridSpan w:val="2"/>
            <w:tcBorders>
              <w:top w:val="nil"/>
              <w:bottom w:val="nil"/>
            </w:tcBorders>
          </w:tcPr>
          <w:p w14:paraId="4A9A803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ALL</w:t>
            </w:r>
          </w:p>
        </w:tc>
        <w:tc>
          <w:tcPr>
            <w:tcW w:w="1519" w:type="dxa"/>
            <w:gridSpan w:val="2"/>
            <w:tcBorders>
              <w:top w:val="nil"/>
              <w:bottom w:val="nil"/>
            </w:tcBorders>
          </w:tcPr>
          <w:p w14:paraId="24369BA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110" w:type="dxa"/>
            <w:gridSpan w:val="3"/>
            <w:tcBorders>
              <w:top w:val="nil"/>
              <w:bottom w:val="nil"/>
            </w:tcBorders>
          </w:tcPr>
          <w:p w14:paraId="5DFEE47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(#:174)</w:t>
            </w:r>
          </w:p>
        </w:tc>
        <w:tc>
          <w:tcPr>
            <w:tcW w:w="1574" w:type="dxa"/>
            <w:gridSpan w:val="2"/>
            <w:tcBorders>
              <w:top w:val="nil"/>
              <w:bottom w:val="nil"/>
            </w:tcBorders>
          </w:tcPr>
          <w:p w14:paraId="168F479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Dry forest, C. Rica</w:t>
            </w:r>
          </w:p>
        </w:tc>
        <w:tc>
          <w:tcPr>
            <w:tcW w:w="935" w:type="dxa"/>
            <w:tcBorders>
              <w:top w:val="nil"/>
              <w:bottom w:val="nil"/>
            </w:tcBorders>
          </w:tcPr>
          <w:p w14:paraId="11B9C1E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1E5052D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0A8619F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559E936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3F8A00F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 0.043 ± 0.05</w:t>
            </w:r>
          </w:p>
        </w:tc>
        <w:tc>
          <w:tcPr>
            <w:tcW w:w="1421" w:type="dxa"/>
            <w:tcBorders>
              <w:top w:val="nil"/>
              <w:bottom w:val="nil"/>
            </w:tcBorders>
          </w:tcPr>
          <w:p w14:paraId="2C537A5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 2.07 ± 0.091</w:t>
            </w:r>
          </w:p>
        </w:tc>
        <w:tc>
          <w:tcPr>
            <w:tcW w:w="567" w:type="dxa"/>
            <w:tcBorders>
              <w:top w:val="nil"/>
              <w:bottom w:val="nil"/>
            </w:tcBorders>
          </w:tcPr>
          <w:p w14:paraId="198A26F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709" w:type="dxa"/>
            <w:tcBorders>
              <w:top w:val="nil"/>
              <w:bottom w:val="nil"/>
            </w:tcBorders>
          </w:tcPr>
          <w:p w14:paraId="6404A74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0.87</w:t>
            </w:r>
          </w:p>
        </w:tc>
      </w:tr>
      <w:tr w:rsidR="00EA6D10" w:rsidRPr="002B7E29" w14:paraId="5DFE768C" w14:textId="77777777">
        <w:tc>
          <w:tcPr>
            <w:tcW w:w="1984" w:type="dxa"/>
            <w:gridSpan w:val="2"/>
            <w:tcBorders>
              <w:top w:val="nil"/>
              <w:bottom w:val="nil"/>
            </w:tcBorders>
          </w:tcPr>
          <w:p w14:paraId="7258145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3811450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519" w:type="dxa"/>
            <w:gridSpan w:val="2"/>
            <w:tcBorders>
              <w:top w:val="nil"/>
              <w:bottom w:val="nil"/>
            </w:tcBorders>
          </w:tcPr>
          <w:p w14:paraId="09927F2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110" w:type="dxa"/>
            <w:gridSpan w:val="3"/>
            <w:tcBorders>
              <w:top w:val="nil"/>
              <w:bottom w:val="nil"/>
            </w:tcBorders>
          </w:tcPr>
          <w:p w14:paraId="5424D1E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(#:122)</w:t>
            </w:r>
          </w:p>
        </w:tc>
        <w:tc>
          <w:tcPr>
            <w:tcW w:w="1574" w:type="dxa"/>
            <w:gridSpan w:val="2"/>
            <w:tcBorders>
              <w:top w:val="nil"/>
              <w:bottom w:val="nil"/>
            </w:tcBorders>
          </w:tcPr>
          <w:p w14:paraId="2396A4B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Rain forest, C. Rica</w:t>
            </w:r>
          </w:p>
        </w:tc>
        <w:tc>
          <w:tcPr>
            <w:tcW w:w="935" w:type="dxa"/>
            <w:tcBorders>
              <w:top w:val="nil"/>
              <w:bottom w:val="nil"/>
            </w:tcBorders>
          </w:tcPr>
          <w:p w14:paraId="65394FE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62BC1C5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6597853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00DDE8B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5C34AF1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 0.022 ± 0.056</w:t>
            </w:r>
          </w:p>
        </w:tc>
        <w:tc>
          <w:tcPr>
            <w:tcW w:w="1421" w:type="dxa"/>
            <w:tcBorders>
              <w:top w:val="nil"/>
              <w:bottom w:val="nil"/>
            </w:tcBorders>
          </w:tcPr>
          <w:p w14:paraId="6C2E92B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 2.29 ± 0.137</w:t>
            </w:r>
          </w:p>
        </w:tc>
        <w:tc>
          <w:tcPr>
            <w:tcW w:w="567" w:type="dxa"/>
            <w:tcBorders>
              <w:top w:val="nil"/>
              <w:bottom w:val="nil"/>
            </w:tcBorders>
          </w:tcPr>
          <w:p w14:paraId="51BFA86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709" w:type="dxa"/>
            <w:tcBorders>
              <w:top w:val="nil"/>
              <w:bottom w:val="nil"/>
            </w:tcBorders>
          </w:tcPr>
          <w:p w14:paraId="40AD937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0.835</w:t>
            </w:r>
          </w:p>
        </w:tc>
      </w:tr>
      <w:tr w:rsidR="00EA6D10" w:rsidRPr="002B7E29" w14:paraId="7C049706" w14:textId="77777777">
        <w:tc>
          <w:tcPr>
            <w:tcW w:w="1984" w:type="dxa"/>
            <w:gridSpan w:val="2"/>
            <w:tcBorders>
              <w:top w:val="nil"/>
              <w:bottom w:val="nil"/>
            </w:tcBorders>
          </w:tcPr>
          <w:p w14:paraId="0616B58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303F89C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519" w:type="dxa"/>
            <w:gridSpan w:val="2"/>
            <w:tcBorders>
              <w:top w:val="nil"/>
              <w:bottom w:val="nil"/>
            </w:tcBorders>
          </w:tcPr>
          <w:p w14:paraId="1095BA4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110" w:type="dxa"/>
            <w:gridSpan w:val="3"/>
            <w:tcBorders>
              <w:top w:val="nil"/>
              <w:bottom w:val="nil"/>
            </w:tcBorders>
          </w:tcPr>
          <w:p w14:paraId="5B1778C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(#:82)</w:t>
            </w:r>
          </w:p>
        </w:tc>
        <w:tc>
          <w:tcPr>
            <w:tcW w:w="1574" w:type="dxa"/>
            <w:gridSpan w:val="2"/>
            <w:tcBorders>
              <w:top w:val="nil"/>
              <w:bottom w:val="nil"/>
            </w:tcBorders>
          </w:tcPr>
          <w:p w14:paraId="2E822FD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Massachusetts</w:t>
            </w:r>
          </w:p>
        </w:tc>
        <w:tc>
          <w:tcPr>
            <w:tcW w:w="935" w:type="dxa"/>
            <w:tcBorders>
              <w:top w:val="nil"/>
              <w:bottom w:val="nil"/>
            </w:tcBorders>
          </w:tcPr>
          <w:p w14:paraId="5372C72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754F719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03C5BE2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541D4B7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02E4F7E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 0.016 ± 0.072</w:t>
            </w:r>
          </w:p>
        </w:tc>
        <w:tc>
          <w:tcPr>
            <w:tcW w:w="1421" w:type="dxa"/>
            <w:tcBorders>
              <w:top w:val="nil"/>
              <w:bottom w:val="nil"/>
            </w:tcBorders>
          </w:tcPr>
          <w:p w14:paraId="2506894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 2.55 ± 0.107</w:t>
            </w:r>
          </w:p>
        </w:tc>
        <w:tc>
          <w:tcPr>
            <w:tcW w:w="567" w:type="dxa"/>
            <w:tcBorders>
              <w:top w:val="nil"/>
              <w:bottom w:val="nil"/>
            </w:tcBorders>
          </w:tcPr>
          <w:p w14:paraId="06CCF2B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709" w:type="dxa"/>
            <w:tcBorders>
              <w:top w:val="nil"/>
              <w:bottom w:val="nil"/>
            </w:tcBorders>
          </w:tcPr>
          <w:p w14:paraId="7F87138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0.937</w:t>
            </w:r>
          </w:p>
        </w:tc>
      </w:tr>
      <w:tr w:rsidR="00EA6D10" w:rsidRPr="002B7E29" w14:paraId="0E580E75" w14:textId="77777777">
        <w:tc>
          <w:tcPr>
            <w:tcW w:w="1984" w:type="dxa"/>
            <w:gridSpan w:val="2"/>
            <w:tcBorders>
              <w:top w:val="nil"/>
              <w:bottom w:val="nil"/>
            </w:tcBorders>
          </w:tcPr>
          <w:p w14:paraId="5722CCE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6D1C4A6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519" w:type="dxa"/>
            <w:gridSpan w:val="2"/>
            <w:tcBorders>
              <w:top w:val="nil"/>
              <w:bottom w:val="nil"/>
            </w:tcBorders>
          </w:tcPr>
          <w:p w14:paraId="71604FD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FOR</w:t>
            </w:r>
          </w:p>
        </w:tc>
        <w:tc>
          <w:tcPr>
            <w:tcW w:w="1110" w:type="dxa"/>
            <w:gridSpan w:val="3"/>
            <w:tcBorders>
              <w:top w:val="nil"/>
              <w:bottom w:val="nil"/>
            </w:tcBorders>
          </w:tcPr>
          <w:p w14:paraId="16E43BA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(#:25)</w:t>
            </w:r>
          </w:p>
        </w:tc>
        <w:tc>
          <w:tcPr>
            <w:tcW w:w="1574" w:type="dxa"/>
            <w:gridSpan w:val="2"/>
            <w:tcBorders>
              <w:top w:val="nil"/>
              <w:bottom w:val="nil"/>
            </w:tcBorders>
          </w:tcPr>
          <w:p w14:paraId="4CD07CC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Dry forest, C. Rica</w:t>
            </w:r>
          </w:p>
        </w:tc>
        <w:tc>
          <w:tcPr>
            <w:tcW w:w="935" w:type="dxa"/>
            <w:tcBorders>
              <w:top w:val="nil"/>
              <w:bottom w:val="nil"/>
            </w:tcBorders>
          </w:tcPr>
          <w:p w14:paraId="7550EB8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3C69CF6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42465F0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20B8B41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68E1855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 0.012 ± 0.113</w:t>
            </w:r>
          </w:p>
        </w:tc>
        <w:tc>
          <w:tcPr>
            <w:tcW w:w="1421" w:type="dxa"/>
            <w:tcBorders>
              <w:top w:val="nil"/>
              <w:bottom w:val="nil"/>
            </w:tcBorders>
          </w:tcPr>
          <w:p w14:paraId="2EC509D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 2.72 ± 0.26</w:t>
            </w:r>
          </w:p>
        </w:tc>
        <w:tc>
          <w:tcPr>
            <w:tcW w:w="567" w:type="dxa"/>
            <w:tcBorders>
              <w:top w:val="nil"/>
              <w:bottom w:val="nil"/>
            </w:tcBorders>
          </w:tcPr>
          <w:p w14:paraId="581634A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709" w:type="dxa"/>
            <w:tcBorders>
              <w:top w:val="nil"/>
              <w:bottom w:val="nil"/>
            </w:tcBorders>
          </w:tcPr>
          <w:p w14:paraId="66EF8898" w14:textId="77777777" w:rsidR="00EA6D10" w:rsidRPr="002B7E29" w:rsidRDefault="00EA6D10" w:rsidP="002B7E29">
            <w:pPr>
              <w:jc w:val="both"/>
              <w:rPr>
                <w:rFonts w:ascii="Times New Roman" w:hAnsi="Times New Roman" w:cs="Times New Roman"/>
                <w:b/>
                <w:bCs/>
                <w:i/>
                <w:iCs/>
                <w:sz w:val="14"/>
                <w:szCs w:val="14"/>
              </w:rPr>
            </w:pPr>
            <w:r w:rsidRPr="002B7E29">
              <w:rPr>
                <w:rFonts w:ascii="Times New Roman" w:hAnsi="Times New Roman" w:cs="Times New Roman"/>
                <w:b/>
                <w:bCs/>
                <w:i/>
                <w:iCs/>
                <w:sz w:val="14"/>
                <w:szCs w:val="14"/>
              </w:rPr>
              <w:t>0.907</w:t>
            </w:r>
          </w:p>
        </w:tc>
      </w:tr>
      <w:tr w:rsidR="00EA6D10" w:rsidRPr="002B7E29" w14:paraId="78DB88C7" w14:textId="77777777">
        <w:tc>
          <w:tcPr>
            <w:tcW w:w="1984" w:type="dxa"/>
            <w:gridSpan w:val="2"/>
            <w:tcBorders>
              <w:top w:val="nil"/>
              <w:bottom w:val="nil"/>
            </w:tcBorders>
          </w:tcPr>
          <w:p w14:paraId="632F4CC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28A284C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519" w:type="dxa"/>
            <w:gridSpan w:val="2"/>
            <w:tcBorders>
              <w:top w:val="nil"/>
              <w:bottom w:val="nil"/>
            </w:tcBorders>
          </w:tcPr>
          <w:p w14:paraId="7DCCAF7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110" w:type="dxa"/>
            <w:gridSpan w:val="3"/>
            <w:tcBorders>
              <w:top w:val="nil"/>
              <w:bottom w:val="nil"/>
            </w:tcBorders>
          </w:tcPr>
          <w:p w14:paraId="30754F8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(#:20)</w:t>
            </w:r>
          </w:p>
        </w:tc>
        <w:tc>
          <w:tcPr>
            <w:tcW w:w="1574" w:type="dxa"/>
            <w:gridSpan w:val="2"/>
            <w:tcBorders>
              <w:top w:val="nil"/>
              <w:bottom w:val="nil"/>
            </w:tcBorders>
          </w:tcPr>
          <w:p w14:paraId="1F782D3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Rainforest, C. Rica</w:t>
            </w:r>
          </w:p>
        </w:tc>
        <w:tc>
          <w:tcPr>
            <w:tcW w:w="935" w:type="dxa"/>
            <w:tcBorders>
              <w:top w:val="nil"/>
              <w:bottom w:val="nil"/>
            </w:tcBorders>
          </w:tcPr>
          <w:p w14:paraId="606C05B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2B2398F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0FB1108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16D3029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38178A5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 0.21 ± 0.127</w:t>
            </w:r>
          </w:p>
        </w:tc>
        <w:tc>
          <w:tcPr>
            <w:tcW w:w="1421" w:type="dxa"/>
            <w:tcBorders>
              <w:top w:val="nil"/>
              <w:bottom w:val="nil"/>
            </w:tcBorders>
          </w:tcPr>
          <w:p w14:paraId="7A22EE8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 2.31 ± 0.224</w:t>
            </w:r>
          </w:p>
        </w:tc>
        <w:tc>
          <w:tcPr>
            <w:tcW w:w="567" w:type="dxa"/>
            <w:tcBorders>
              <w:top w:val="nil"/>
              <w:bottom w:val="nil"/>
            </w:tcBorders>
          </w:tcPr>
          <w:p w14:paraId="29251FA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709" w:type="dxa"/>
            <w:tcBorders>
              <w:top w:val="nil"/>
              <w:bottom w:val="nil"/>
            </w:tcBorders>
          </w:tcPr>
          <w:p w14:paraId="103C6AD8" w14:textId="77777777" w:rsidR="00EA6D10" w:rsidRPr="002B7E29" w:rsidRDefault="00EA6D10" w:rsidP="002B7E29">
            <w:pPr>
              <w:jc w:val="both"/>
              <w:rPr>
                <w:rFonts w:ascii="Times New Roman" w:hAnsi="Times New Roman" w:cs="Times New Roman"/>
                <w:b/>
                <w:bCs/>
                <w:i/>
                <w:iCs/>
                <w:sz w:val="14"/>
                <w:szCs w:val="14"/>
              </w:rPr>
            </w:pPr>
            <w:r w:rsidRPr="002B7E29">
              <w:rPr>
                <w:rFonts w:ascii="Times New Roman" w:hAnsi="Times New Roman" w:cs="Times New Roman"/>
                <w:b/>
                <w:bCs/>
                <w:i/>
                <w:iCs/>
                <w:sz w:val="14"/>
                <w:szCs w:val="14"/>
              </w:rPr>
              <w:t>0.934</w:t>
            </w:r>
          </w:p>
        </w:tc>
      </w:tr>
      <w:tr w:rsidR="00EA6D10" w:rsidRPr="002B7E29" w14:paraId="2E61B9F4" w14:textId="77777777">
        <w:tc>
          <w:tcPr>
            <w:tcW w:w="1984" w:type="dxa"/>
            <w:gridSpan w:val="2"/>
            <w:tcBorders>
              <w:top w:val="nil"/>
              <w:bottom w:val="nil"/>
            </w:tcBorders>
          </w:tcPr>
          <w:p w14:paraId="191B2FD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4307BE3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519" w:type="dxa"/>
            <w:gridSpan w:val="2"/>
            <w:tcBorders>
              <w:top w:val="nil"/>
              <w:bottom w:val="nil"/>
            </w:tcBorders>
          </w:tcPr>
          <w:p w14:paraId="1B1A60F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110" w:type="dxa"/>
            <w:gridSpan w:val="3"/>
            <w:tcBorders>
              <w:top w:val="nil"/>
              <w:bottom w:val="nil"/>
            </w:tcBorders>
          </w:tcPr>
          <w:p w14:paraId="5E07852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(#:13)</w:t>
            </w:r>
          </w:p>
        </w:tc>
        <w:tc>
          <w:tcPr>
            <w:tcW w:w="1574" w:type="dxa"/>
            <w:gridSpan w:val="2"/>
            <w:tcBorders>
              <w:top w:val="nil"/>
              <w:bottom w:val="nil"/>
            </w:tcBorders>
          </w:tcPr>
          <w:p w14:paraId="618D032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Massachusetts</w:t>
            </w:r>
          </w:p>
        </w:tc>
        <w:tc>
          <w:tcPr>
            <w:tcW w:w="935" w:type="dxa"/>
            <w:tcBorders>
              <w:top w:val="nil"/>
              <w:bottom w:val="nil"/>
            </w:tcBorders>
          </w:tcPr>
          <w:p w14:paraId="79C01B3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59E19B9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3F1BFFE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3034EBE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794BC6F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 0.034 ± 0.155</w:t>
            </w:r>
          </w:p>
        </w:tc>
        <w:tc>
          <w:tcPr>
            <w:tcW w:w="1421" w:type="dxa"/>
            <w:tcBorders>
              <w:top w:val="nil"/>
              <w:bottom w:val="nil"/>
            </w:tcBorders>
          </w:tcPr>
          <w:p w14:paraId="6B1D438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 2.19 ± 0.342</w:t>
            </w:r>
          </w:p>
        </w:tc>
        <w:tc>
          <w:tcPr>
            <w:tcW w:w="567" w:type="dxa"/>
            <w:tcBorders>
              <w:top w:val="nil"/>
              <w:bottom w:val="nil"/>
            </w:tcBorders>
          </w:tcPr>
          <w:p w14:paraId="5CB482A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709" w:type="dxa"/>
            <w:tcBorders>
              <w:top w:val="nil"/>
              <w:bottom w:val="nil"/>
            </w:tcBorders>
          </w:tcPr>
          <w:p w14:paraId="14056789" w14:textId="77777777" w:rsidR="00EA6D10" w:rsidRPr="002B7E29" w:rsidRDefault="00EA6D10" w:rsidP="002B7E29">
            <w:pPr>
              <w:jc w:val="both"/>
              <w:rPr>
                <w:rFonts w:ascii="Times New Roman" w:hAnsi="Times New Roman" w:cs="Times New Roman"/>
                <w:b/>
                <w:bCs/>
                <w:i/>
                <w:iCs/>
                <w:sz w:val="14"/>
                <w:szCs w:val="14"/>
              </w:rPr>
            </w:pPr>
            <w:r w:rsidRPr="002B7E29">
              <w:rPr>
                <w:rFonts w:ascii="Times New Roman" w:hAnsi="Times New Roman" w:cs="Times New Roman"/>
                <w:b/>
                <w:bCs/>
                <w:i/>
                <w:iCs/>
                <w:sz w:val="14"/>
                <w:szCs w:val="14"/>
              </w:rPr>
              <w:t>0.908</w:t>
            </w:r>
          </w:p>
        </w:tc>
      </w:tr>
      <w:tr w:rsidR="00EA6D10" w:rsidRPr="002B7E29" w14:paraId="7D5D5336" w14:textId="77777777">
        <w:tc>
          <w:tcPr>
            <w:tcW w:w="1984" w:type="dxa"/>
            <w:gridSpan w:val="2"/>
            <w:tcBorders>
              <w:top w:val="nil"/>
              <w:bottom w:val="nil"/>
            </w:tcBorders>
          </w:tcPr>
          <w:p w14:paraId="76278E8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Gowing and Recher (1984)</w:t>
            </w:r>
          </w:p>
        </w:tc>
        <w:tc>
          <w:tcPr>
            <w:tcW w:w="851" w:type="dxa"/>
            <w:gridSpan w:val="2"/>
            <w:tcBorders>
              <w:top w:val="nil"/>
              <w:bottom w:val="nil"/>
            </w:tcBorders>
          </w:tcPr>
          <w:p w14:paraId="66946095"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654A182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668DA32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(86)</w:t>
            </w:r>
          </w:p>
        </w:tc>
        <w:tc>
          <w:tcPr>
            <w:tcW w:w="1574" w:type="dxa"/>
            <w:gridSpan w:val="2"/>
            <w:tcBorders>
              <w:top w:val="nil"/>
              <w:bottom w:val="nil"/>
            </w:tcBorders>
          </w:tcPr>
          <w:p w14:paraId="62B9DDB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NSW, Australia</w:t>
            </w:r>
          </w:p>
        </w:tc>
        <w:tc>
          <w:tcPr>
            <w:tcW w:w="935" w:type="dxa"/>
            <w:tcBorders>
              <w:top w:val="nil"/>
              <w:bottom w:val="nil"/>
            </w:tcBorders>
          </w:tcPr>
          <w:p w14:paraId="0F7BDD0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1DDAE85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1-12</w:t>
            </w:r>
          </w:p>
        </w:tc>
        <w:tc>
          <w:tcPr>
            <w:tcW w:w="567" w:type="dxa"/>
            <w:tcBorders>
              <w:top w:val="nil"/>
              <w:bottom w:val="nil"/>
            </w:tcBorders>
          </w:tcPr>
          <w:p w14:paraId="72108ED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0045FA7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EXP</w:t>
            </w:r>
          </w:p>
        </w:tc>
        <w:tc>
          <w:tcPr>
            <w:tcW w:w="1474" w:type="dxa"/>
            <w:tcBorders>
              <w:top w:val="nil"/>
              <w:bottom w:val="nil"/>
            </w:tcBorders>
          </w:tcPr>
          <w:p w14:paraId="17A6B85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-2.860 ± 0.099</w:t>
            </w:r>
          </w:p>
        </w:tc>
        <w:tc>
          <w:tcPr>
            <w:tcW w:w="1421" w:type="dxa"/>
            <w:tcBorders>
              <w:top w:val="nil"/>
              <w:bottom w:val="nil"/>
            </w:tcBorders>
          </w:tcPr>
          <w:p w14:paraId="71FBC1C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0.478 ± 0.016</w:t>
            </w:r>
          </w:p>
        </w:tc>
        <w:tc>
          <w:tcPr>
            <w:tcW w:w="567" w:type="dxa"/>
            <w:tcBorders>
              <w:top w:val="nil"/>
              <w:bottom w:val="nil"/>
            </w:tcBorders>
          </w:tcPr>
          <w:p w14:paraId="62457FA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0.48</w:t>
            </w:r>
          </w:p>
        </w:tc>
        <w:tc>
          <w:tcPr>
            <w:tcW w:w="709" w:type="dxa"/>
            <w:tcBorders>
              <w:top w:val="nil"/>
              <w:bottom w:val="nil"/>
            </w:tcBorders>
          </w:tcPr>
          <w:p w14:paraId="1F4035D1"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0.918</w:t>
            </w:r>
          </w:p>
        </w:tc>
      </w:tr>
      <w:tr w:rsidR="00EA6D10" w:rsidRPr="002B7E29" w14:paraId="5B1103B8" w14:textId="77777777">
        <w:tc>
          <w:tcPr>
            <w:tcW w:w="1984" w:type="dxa"/>
            <w:gridSpan w:val="2"/>
            <w:tcBorders>
              <w:top w:val="nil"/>
              <w:bottom w:val="nil"/>
            </w:tcBorders>
          </w:tcPr>
          <w:p w14:paraId="004E38F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53EC9A1F"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36E1862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FOR</w:t>
            </w:r>
          </w:p>
        </w:tc>
        <w:tc>
          <w:tcPr>
            <w:tcW w:w="1110" w:type="dxa"/>
            <w:gridSpan w:val="3"/>
            <w:tcBorders>
              <w:top w:val="nil"/>
              <w:bottom w:val="nil"/>
            </w:tcBorders>
          </w:tcPr>
          <w:p w14:paraId="04E48E2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(68)</w:t>
            </w:r>
          </w:p>
        </w:tc>
        <w:tc>
          <w:tcPr>
            <w:tcW w:w="1574" w:type="dxa"/>
            <w:gridSpan w:val="2"/>
            <w:tcBorders>
              <w:top w:val="nil"/>
              <w:bottom w:val="nil"/>
            </w:tcBorders>
          </w:tcPr>
          <w:p w14:paraId="4F2EAEB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4CF2351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02EBA88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2-18</w:t>
            </w:r>
          </w:p>
        </w:tc>
        <w:tc>
          <w:tcPr>
            <w:tcW w:w="567" w:type="dxa"/>
            <w:tcBorders>
              <w:top w:val="nil"/>
              <w:bottom w:val="nil"/>
            </w:tcBorders>
          </w:tcPr>
          <w:p w14:paraId="25ADB9A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14B74D3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571A7E9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-3.306 ± 0.258</w:t>
            </w:r>
          </w:p>
        </w:tc>
        <w:tc>
          <w:tcPr>
            <w:tcW w:w="1421" w:type="dxa"/>
            <w:tcBorders>
              <w:top w:val="nil"/>
              <w:bottom w:val="nil"/>
            </w:tcBorders>
          </w:tcPr>
          <w:p w14:paraId="2E773C8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2.489 ± 0.051</w:t>
            </w:r>
          </w:p>
        </w:tc>
        <w:tc>
          <w:tcPr>
            <w:tcW w:w="567" w:type="dxa"/>
            <w:tcBorders>
              <w:top w:val="nil"/>
              <w:bottom w:val="nil"/>
            </w:tcBorders>
          </w:tcPr>
          <w:p w14:paraId="2F58C59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0.32</w:t>
            </w:r>
          </w:p>
        </w:tc>
        <w:tc>
          <w:tcPr>
            <w:tcW w:w="709" w:type="dxa"/>
            <w:tcBorders>
              <w:top w:val="nil"/>
              <w:bottom w:val="nil"/>
            </w:tcBorders>
          </w:tcPr>
          <w:p w14:paraId="7BA098C0"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0.973</w:t>
            </w:r>
          </w:p>
        </w:tc>
      </w:tr>
      <w:tr w:rsidR="00EA6D10" w:rsidRPr="002B7E29" w14:paraId="05104FC7" w14:textId="77777777">
        <w:tc>
          <w:tcPr>
            <w:tcW w:w="1984" w:type="dxa"/>
            <w:gridSpan w:val="2"/>
            <w:tcBorders>
              <w:top w:val="nil"/>
              <w:bottom w:val="nil"/>
            </w:tcBorders>
          </w:tcPr>
          <w:p w14:paraId="36C8A15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Sample et al. (1993)</w:t>
            </w:r>
          </w:p>
        </w:tc>
        <w:tc>
          <w:tcPr>
            <w:tcW w:w="851" w:type="dxa"/>
            <w:gridSpan w:val="2"/>
            <w:tcBorders>
              <w:top w:val="nil"/>
              <w:bottom w:val="nil"/>
            </w:tcBorders>
          </w:tcPr>
          <w:p w14:paraId="49E2EF0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ALL</w:t>
            </w:r>
          </w:p>
        </w:tc>
        <w:tc>
          <w:tcPr>
            <w:tcW w:w="1519" w:type="dxa"/>
            <w:gridSpan w:val="2"/>
            <w:tcBorders>
              <w:top w:val="nil"/>
              <w:bottom w:val="nil"/>
            </w:tcBorders>
          </w:tcPr>
          <w:p w14:paraId="21F8F0F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6641965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(7:274)</w:t>
            </w:r>
          </w:p>
        </w:tc>
        <w:tc>
          <w:tcPr>
            <w:tcW w:w="1574" w:type="dxa"/>
            <w:gridSpan w:val="2"/>
            <w:tcBorders>
              <w:top w:val="nil"/>
              <w:bottom w:val="nil"/>
            </w:tcBorders>
          </w:tcPr>
          <w:p w14:paraId="7D305FB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West Virginia, USA</w:t>
            </w:r>
          </w:p>
        </w:tc>
        <w:tc>
          <w:tcPr>
            <w:tcW w:w="935" w:type="dxa"/>
            <w:tcBorders>
              <w:top w:val="nil"/>
              <w:bottom w:val="nil"/>
            </w:tcBorders>
          </w:tcPr>
          <w:p w14:paraId="43D3E0F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326A51A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2.81-34.91</w:t>
            </w:r>
          </w:p>
        </w:tc>
        <w:tc>
          <w:tcPr>
            <w:tcW w:w="567" w:type="dxa"/>
            <w:tcBorders>
              <w:top w:val="nil"/>
              <w:bottom w:val="nil"/>
            </w:tcBorders>
          </w:tcPr>
          <w:p w14:paraId="33CB390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1658893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5D9475C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-4.284 ± 0.183</w:t>
            </w:r>
          </w:p>
        </w:tc>
        <w:tc>
          <w:tcPr>
            <w:tcW w:w="1421" w:type="dxa"/>
            <w:tcBorders>
              <w:top w:val="nil"/>
              <w:bottom w:val="nil"/>
            </w:tcBorders>
          </w:tcPr>
          <w:p w14:paraId="2377C7C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2.696 ± 0.083</w:t>
            </w:r>
          </w:p>
        </w:tc>
        <w:tc>
          <w:tcPr>
            <w:tcW w:w="567" w:type="dxa"/>
            <w:tcBorders>
              <w:top w:val="nil"/>
              <w:bottom w:val="nil"/>
            </w:tcBorders>
          </w:tcPr>
          <w:p w14:paraId="4538381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18CCD4E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0.89</w:t>
            </w:r>
          </w:p>
        </w:tc>
      </w:tr>
      <w:tr w:rsidR="00EA6D10" w:rsidRPr="002B7E29" w14:paraId="2DBF6B2A" w14:textId="77777777">
        <w:tc>
          <w:tcPr>
            <w:tcW w:w="1984" w:type="dxa"/>
            <w:gridSpan w:val="2"/>
            <w:tcBorders>
              <w:top w:val="nil"/>
              <w:bottom w:val="nil"/>
            </w:tcBorders>
          </w:tcPr>
          <w:p w14:paraId="5DD13F1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3F6D2460"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59194F5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3B06907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05E1958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3A32238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3089B07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2D435E1C"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0C7E175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5C521CC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-2.375 ± 0.08</w:t>
            </w:r>
          </w:p>
        </w:tc>
        <w:tc>
          <w:tcPr>
            <w:tcW w:w="1421" w:type="dxa"/>
            <w:tcBorders>
              <w:top w:val="nil"/>
              <w:bottom w:val="nil"/>
            </w:tcBorders>
          </w:tcPr>
          <w:p w14:paraId="5527C72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1.456 ± 0.028</w:t>
            </w:r>
          </w:p>
        </w:tc>
        <w:tc>
          <w:tcPr>
            <w:tcW w:w="567" w:type="dxa"/>
            <w:tcBorders>
              <w:top w:val="nil"/>
              <w:bottom w:val="nil"/>
            </w:tcBorders>
          </w:tcPr>
          <w:p w14:paraId="7210057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6BAED8C8"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0.95</w:t>
            </w:r>
          </w:p>
        </w:tc>
      </w:tr>
      <w:tr w:rsidR="00EA6D10" w:rsidRPr="002B7E29" w14:paraId="71B5EFD7" w14:textId="77777777">
        <w:tc>
          <w:tcPr>
            <w:tcW w:w="1984" w:type="dxa"/>
            <w:gridSpan w:val="2"/>
            <w:tcBorders>
              <w:top w:val="nil"/>
              <w:bottom w:val="nil"/>
            </w:tcBorders>
          </w:tcPr>
          <w:p w14:paraId="237F038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5AB605CA"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1408EA6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Ichneumonidae</w:t>
            </w:r>
          </w:p>
        </w:tc>
        <w:tc>
          <w:tcPr>
            <w:tcW w:w="1110" w:type="dxa"/>
            <w:gridSpan w:val="3"/>
            <w:tcBorders>
              <w:top w:val="nil"/>
              <w:bottom w:val="nil"/>
            </w:tcBorders>
          </w:tcPr>
          <w:p w14:paraId="3514567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 106)</w:t>
            </w:r>
          </w:p>
        </w:tc>
        <w:tc>
          <w:tcPr>
            <w:tcW w:w="1574" w:type="dxa"/>
            <w:gridSpan w:val="2"/>
            <w:tcBorders>
              <w:top w:val="nil"/>
              <w:bottom w:val="nil"/>
            </w:tcBorders>
          </w:tcPr>
          <w:p w14:paraId="6845FB2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5FC104E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0AE5BD7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3.65-34.91</w:t>
            </w:r>
          </w:p>
        </w:tc>
        <w:tc>
          <w:tcPr>
            <w:tcW w:w="567" w:type="dxa"/>
            <w:tcBorders>
              <w:top w:val="nil"/>
              <w:bottom w:val="nil"/>
            </w:tcBorders>
          </w:tcPr>
          <w:p w14:paraId="2AA1D313"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1D2B41C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1F86C91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-4.149 ± 0.262</w:t>
            </w:r>
          </w:p>
        </w:tc>
        <w:tc>
          <w:tcPr>
            <w:tcW w:w="1421" w:type="dxa"/>
            <w:tcBorders>
              <w:top w:val="nil"/>
              <w:bottom w:val="nil"/>
            </w:tcBorders>
          </w:tcPr>
          <w:p w14:paraId="10DCEC0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2.464 ± 0.116</w:t>
            </w:r>
          </w:p>
        </w:tc>
        <w:tc>
          <w:tcPr>
            <w:tcW w:w="567" w:type="dxa"/>
            <w:tcBorders>
              <w:top w:val="nil"/>
              <w:bottom w:val="nil"/>
            </w:tcBorders>
          </w:tcPr>
          <w:p w14:paraId="06582B6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7F86CEBC"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w:t>
            </w:r>
          </w:p>
        </w:tc>
      </w:tr>
      <w:tr w:rsidR="00EA6D10" w:rsidRPr="002B7E29" w14:paraId="37F8523D" w14:textId="77777777">
        <w:tc>
          <w:tcPr>
            <w:tcW w:w="1984" w:type="dxa"/>
            <w:gridSpan w:val="2"/>
            <w:tcBorders>
              <w:top w:val="nil"/>
              <w:bottom w:val="nil"/>
            </w:tcBorders>
          </w:tcPr>
          <w:p w14:paraId="6BBEFA8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189DC46B"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7784F95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435E487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130F9AC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58B1CD6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38221E6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0FF5D095"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644F923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5BA8F04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-2.497 ± 0.147</w:t>
            </w:r>
          </w:p>
        </w:tc>
        <w:tc>
          <w:tcPr>
            <w:tcW w:w="1421" w:type="dxa"/>
            <w:tcBorders>
              <w:top w:val="nil"/>
              <w:bottom w:val="nil"/>
            </w:tcBorders>
          </w:tcPr>
          <w:p w14:paraId="7B173C7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1.445 ± 0.053</w:t>
            </w:r>
          </w:p>
        </w:tc>
        <w:tc>
          <w:tcPr>
            <w:tcW w:w="567" w:type="dxa"/>
            <w:tcBorders>
              <w:top w:val="nil"/>
              <w:bottom w:val="nil"/>
            </w:tcBorders>
          </w:tcPr>
          <w:p w14:paraId="4576BB0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76F1DEAC"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0.94</w:t>
            </w:r>
          </w:p>
        </w:tc>
      </w:tr>
      <w:tr w:rsidR="00EA6D10" w:rsidRPr="002B7E29" w14:paraId="4B8CE429" w14:textId="77777777">
        <w:tc>
          <w:tcPr>
            <w:tcW w:w="1984" w:type="dxa"/>
            <w:gridSpan w:val="2"/>
            <w:tcBorders>
              <w:top w:val="nil"/>
              <w:bottom w:val="nil"/>
            </w:tcBorders>
          </w:tcPr>
          <w:p w14:paraId="4C77BB6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285D8F66"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2853173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Braconidae</w:t>
            </w:r>
          </w:p>
        </w:tc>
        <w:tc>
          <w:tcPr>
            <w:tcW w:w="1110" w:type="dxa"/>
            <w:gridSpan w:val="3"/>
            <w:tcBorders>
              <w:top w:val="nil"/>
              <w:bottom w:val="nil"/>
            </w:tcBorders>
          </w:tcPr>
          <w:p w14:paraId="16AF818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(1:41)</w:t>
            </w:r>
          </w:p>
        </w:tc>
        <w:tc>
          <w:tcPr>
            <w:tcW w:w="1574" w:type="dxa"/>
            <w:gridSpan w:val="2"/>
            <w:tcBorders>
              <w:top w:val="nil"/>
              <w:bottom w:val="nil"/>
            </w:tcBorders>
          </w:tcPr>
          <w:p w14:paraId="660940B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0C0434B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1867764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2.81-15.42</w:t>
            </w:r>
          </w:p>
        </w:tc>
        <w:tc>
          <w:tcPr>
            <w:tcW w:w="567" w:type="dxa"/>
            <w:tcBorders>
              <w:top w:val="nil"/>
              <w:bottom w:val="nil"/>
            </w:tcBorders>
          </w:tcPr>
          <w:p w14:paraId="54321A53"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2128BE6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331CCCC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-3.854 ± 0.273</w:t>
            </w:r>
          </w:p>
        </w:tc>
        <w:tc>
          <w:tcPr>
            <w:tcW w:w="1421" w:type="dxa"/>
            <w:tcBorders>
              <w:top w:val="nil"/>
              <w:bottom w:val="nil"/>
            </w:tcBorders>
          </w:tcPr>
          <w:p w14:paraId="72E9E9C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2.441 ± 0.147</w:t>
            </w:r>
          </w:p>
        </w:tc>
        <w:tc>
          <w:tcPr>
            <w:tcW w:w="567" w:type="dxa"/>
            <w:tcBorders>
              <w:top w:val="nil"/>
              <w:bottom w:val="nil"/>
            </w:tcBorders>
          </w:tcPr>
          <w:p w14:paraId="12BB5E0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3913E6E0"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0.94</w:t>
            </w:r>
          </w:p>
        </w:tc>
      </w:tr>
      <w:tr w:rsidR="00EA6D10" w:rsidRPr="002B7E29" w14:paraId="64FF0C75" w14:textId="77777777">
        <w:tc>
          <w:tcPr>
            <w:tcW w:w="1984" w:type="dxa"/>
            <w:gridSpan w:val="2"/>
            <w:tcBorders>
              <w:top w:val="nil"/>
              <w:bottom w:val="nil"/>
            </w:tcBorders>
          </w:tcPr>
          <w:p w14:paraId="7719C8F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334098C8"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503208B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2A847EE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3805A03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4AE0233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13B3C88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7320AAD2"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47463AF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6C5004B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-2.19 ± 0.142</w:t>
            </w:r>
          </w:p>
        </w:tc>
        <w:tc>
          <w:tcPr>
            <w:tcW w:w="1421" w:type="dxa"/>
            <w:tcBorders>
              <w:top w:val="nil"/>
              <w:bottom w:val="nil"/>
            </w:tcBorders>
          </w:tcPr>
          <w:p w14:paraId="54D2DB0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1.445 ± 0.069</w:t>
            </w:r>
          </w:p>
        </w:tc>
        <w:tc>
          <w:tcPr>
            <w:tcW w:w="567" w:type="dxa"/>
            <w:tcBorders>
              <w:top w:val="nil"/>
              <w:bottom w:val="nil"/>
            </w:tcBorders>
          </w:tcPr>
          <w:p w14:paraId="38291B2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1C041DFC"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0.96</w:t>
            </w:r>
          </w:p>
        </w:tc>
      </w:tr>
      <w:tr w:rsidR="00EA6D10" w:rsidRPr="002B7E29" w14:paraId="29A42F9D" w14:textId="77777777">
        <w:tc>
          <w:tcPr>
            <w:tcW w:w="1984" w:type="dxa"/>
            <w:gridSpan w:val="2"/>
            <w:tcBorders>
              <w:top w:val="nil"/>
              <w:bottom w:val="nil"/>
            </w:tcBorders>
          </w:tcPr>
          <w:p w14:paraId="278DE26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0932A970"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779AED6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Vespidae</w:t>
            </w:r>
          </w:p>
        </w:tc>
        <w:tc>
          <w:tcPr>
            <w:tcW w:w="1110" w:type="dxa"/>
            <w:gridSpan w:val="3"/>
            <w:tcBorders>
              <w:top w:val="nil"/>
              <w:bottom w:val="nil"/>
            </w:tcBorders>
          </w:tcPr>
          <w:p w14:paraId="0D9164D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(1:19)</w:t>
            </w:r>
          </w:p>
        </w:tc>
        <w:tc>
          <w:tcPr>
            <w:tcW w:w="1574" w:type="dxa"/>
            <w:gridSpan w:val="2"/>
            <w:tcBorders>
              <w:top w:val="nil"/>
              <w:bottom w:val="nil"/>
            </w:tcBorders>
          </w:tcPr>
          <w:p w14:paraId="1DD6C51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5354625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674D930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8.14-20.58</w:t>
            </w:r>
          </w:p>
        </w:tc>
        <w:tc>
          <w:tcPr>
            <w:tcW w:w="567" w:type="dxa"/>
            <w:tcBorders>
              <w:top w:val="nil"/>
              <w:bottom w:val="nil"/>
            </w:tcBorders>
          </w:tcPr>
          <w:p w14:paraId="260E2AD8"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088E55E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5781F93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-3.540 ± 0.544</w:t>
            </w:r>
          </w:p>
        </w:tc>
        <w:tc>
          <w:tcPr>
            <w:tcW w:w="1421" w:type="dxa"/>
            <w:tcBorders>
              <w:top w:val="nil"/>
              <w:bottom w:val="nil"/>
            </w:tcBorders>
          </w:tcPr>
          <w:p w14:paraId="3042E10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2.782 ± 0.195</w:t>
            </w:r>
          </w:p>
        </w:tc>
        <w:tc>
          <w:tcPr>
            <w:tcW w:w="567" w:type="dxa"/>
            <w:tcBorders>
              <w:top w:val="nil"/>
              <w:bottom w:val="nil"/>
            </w:tcBorders>
          </w:tcPr>
          <w:p w14:paraId="10C0149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33E314DD"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0.96</w:t>
            </w:r>
          </w:p>
        </w:tc>
      </w:tr>
      <w:tr w:rsidR="00EA6D10" w:rsidRPr="002B7E29" w14:paraId="37788465" w14:textId="77777777">
        <w:tc>
          <w:tcPr>
            <w:tcW w:w="1984" w:type="dxa"/>
            <w:gridSpan w:val="2"/>
            <w:tcBorders>
              <w:top w:val="nil"/>
              <w:bottom w:val="nil"/>
            </w:tcBorders>
          </w:tcPr>
          <w:p w14:paraId="1AC35EE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541C4E42"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5CF3165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74ADC63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4999794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1FCD8DA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2BC00DB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01DC1635"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734C9D1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5D341B4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-1.537 ± 0.307</w:t>
            </w:r>
          </w:p>
        </w:tc>
        <w:tc>
          <w:tcPr>
            <w:tcW w:w="1421" w:type="dxa"/>
            <w:tcBorders>
              <w:top w:val="nil"/>
              <w:bottom w:val="nil"/>
            </w:tcBorders>
          </w:tcPr>
          <w:p w14:paraId="330871E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1.319 ± 0.07</w:t>
            </w:r>
          </w:p>
        </w:tc>
        <w:tc>
          <w:tcPr>
            <w:tcW w:w="567" w:type="dxa"/>
            <w:tcBorders>
              <w:top w:val="nil"/>
              <w:bottom w:val="nil"/>
            </w:tcBorders>
          </w:tcPr>
          <w:p w14:paraId="66067A5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21904A20"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0.98</w:t>
            </w:r>
          </w:p>
        </w:tc>
      </w:tr>
      <w:tr w:rsidR="00EA6D10" w:rsidRPr="002B7E29" w14:paraId="557DBD5D" w14:textId="77777777">
        <w:tc>
          <w:tcPr>
            <w:tcW w:w="1984" w:type="dxa"/>
            <w:gridSpan w:val="2"/>
            <w:tcBorders>
              <w:top w:val="nil"/>
              <w:bottom w:val="nil"/>
            </w:tcBorders>
          </w:tcPr>
          <w:p w14:paraId="257BD73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1AFBCECB"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4939009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Formicidae</w:t>
            </w:r>
          </w:p>
        </w:tc>
        <w:tc>
          <w:tcPr>
            <w:tcW w:w="1110" w:type="dxa"/>
            <w:gridSpan w:val="3"/>
            <w:tcBorders>
              <w:top w:val="nil"/>
              <w:bottom w:val="nil"/>
            </w:tcBorders>
          </w:tcPr>
          <w:p w14:paraId="2AD949B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(1:45)</w:t>
            </w:r>
          </w:p>
        </w:tc>
        <w:tc>
          <w:tcPr>
            <w:tcW w:w="1574" w:type="dxa"/>
            <w:gridSpan w:val="2"/>
            <w:tcBorders>
              <w:top w:val="nil"/>
              <w:bottom w:val="nil"/>
            </w:tcBorders>
          </w:tcPr>
          <w:p w14:paraId="6CEE0B0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03292C8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5D9E515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3.62-17.41</w:t>
            </w:r>
          </w:p>
        </w:tc>
        <w:tc>
          <w:tcPr>
            <w:tcW w:w="567" w:type="dxa"/>
            <w:tcBorders>
              <w:top w:val="nil"/>
              <w:bottom w:val="nil"/>
            </w:tcBorders>
          </w:tcPr>
          <w:p w14:paraId="1DA2908F"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0090794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418A06B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-4.727 ± 0.350</w:t>
            </w:r>
          </w:p>
        </w:tc>
        <w:tc>
          <w:tcPr>
            <w:tcW w:w="1421" w:type="dxa"/>
            <w:tcBorders>
              <w:top w:val="nil"/>
              <w:bottom w:val="nil"/>
            </w:tcBorders>
          </w:tcPr>
          <w:p w14:paraId="672F82F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2.919 ± 0.11</w:t>
            </w:r>
          </w:p>
        </w:tc>
        <w:tc>
          <w:tcPr>
            <w:tcW w:w="567" w:type="dxa"/>
            <w:tcBorders>
              <w:top w:val="nil"/>
              <w:bottom w:val="nil"/>
            </w:tcBorders>
          </w:tcPr>
          <w:p w14:paraId="24C08B7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09B3E5A6"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0.93</w:t>
            </w:r>
          </w:p>
        </w:tc>
      </w:tr>
      <w:tr w:rsidR="00EA6D10" w:rsidRPr="002B7E29" w14:paraId="42F912F2" w14:textId="77777777">
        <w:tc>
          <w:tcPr>
            <w:tcW w:w="1984" w:type="dxa"/>
            <w:gridSpan w:val="2"/>
            <w:tcBorders>
              <w:top w:val="nil"/>
              <w:bottom w:val="nil"/>
            </w:tcBorders>
          </w:tcPr>
          <w:p w14:paraId="53D66B2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63D8C2BA"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0DB34F7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32FB247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67B2226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37DF707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11EB2A6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05C76839"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4DF6174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74E76D4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-2.378 ± 0.265</w:t>
            </w:r>
          </w:p>
        </w:tc>
        <w:tc>
          <w:tcPr>
            <w:tcW w:w="1421" w:type="dxa"/>
            <w:tcBorders>
              <w:top w:val="nil"/>
              <w:bottom w:val="nil"/>
            </w:tcBorders>
          </w:tcPr>
          <w:p w14:paraId="6D5769D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1.473 ± 0.106</w:t>
            </w:r>
          </w:p>
        </w:tc>
        <w:tc>
          <w:tcPr>
            <w:tcW w:w="567" w:type="dxa"/>
            <w:tcBorders>
              <w:top w:val="nil"/>
              <w:bottom w:val="nil"/>
            </w:tcBorders>
          </w:tcPr>
          <w:p w14:paraId="4D8480D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6F4EF425"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w:t>
            </w:r>
          </w:p>
        </w:tc>
      </w:tr>
      <w:tr w:rsidR="00EA6D10" w:rsidRPr="002B7E29" w14:paraId="39EE5753" w14:textId="77777777">
        <w:tc>
          <w:tcPr>
            <w:tcW w:w="1984" w:type="dxa"/>
            <w:gridSpan w:val="2"/>
            <w:tcBorders>
              <w:top w:val="nil"/>
              <w:bottom w:val="nil"/>
            </w:tcBorders>
          </w:tcPr>
          <w:p w14:paraId="6858B02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2D6A5A4D"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6417142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Halictidae</w:t>
            </w:r>
          </w:p>
        </w:tc>
        <w:tc>
          <w:tcPr>
            <w:tcW w:w="1110" w:type="dxa"/>
            <w:gridSpan w:val="3"/>
            <w:tcBorders>
              <w:top w:val="nil"/>
              <w:bottom w:val="nil"/>
            </w:tcBorders>
          </w:tcPr>
          <w:p w14:paraId="646D611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(1:21)</w:t>
            </w:r>
          </w:p>
        </w:tc>
        <w:tc>
          <w:tcPr>
            <w:tcW w:w="1574" w:type="dxa"/>
            <w:gridSpan w:val="2"/>
            <w:tcBorders>
              <w:top w:val="nil"/>
              <w:bottom w:val="nil"/>
            </w:tcBorders>
          </w:tcPr>
          <w:p w14:paraId="5332239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458C443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31214B6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6-12.76</w:t>
            </w:r>
          </w:p>
        </w:tc>
        <w:tc>
          <w:tcPr>
            <w:tcW w:w="567" w:type="dxa"/>
            <w:tcBorders>
              <w:top w:val="nil"/>
              <w:bottom w:val="nil"/>
            </w:tcBorders>
          </w:tcPr>
          <w:p w14:paraId="655626A0"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3514A62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74374B2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-2.891 ± 0.386</w:t>
            </w:r>
          </w:p>
        </w:tc>
        <w:tc>
          <w:tcPr>
            <w:tcW w:w="1421" w:type="dxa"/>
            <w:tcBorders>
              <w:top w:val="nil"/>
              <w:bottom w:val="nil"/>
            </w:tcBorders>
          </w:tcPr>
          <w:p w14:paraId="084B3CB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2.302 ± 0.182</w:t>
            </w:r>
          </w:p>
        </w:tc>
        <w:tc>
          <w:tcPr>
            <w:tcW w:w="567" w:type="dxa"/>
            <w:tcBorders>
              <w:top w:val="nil"/>
              <w:bottom w:val="nil"/>
            </w:tcBorders>
          </w:tcPr>
          <w:p w14:paraId="4963E8D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18E8E6E3"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0.95</w:t>
            </w:r>
          </w:p>
        </w:tc>
      </w:tr>
      <w:tr w:rsidR="00EA6D10" w:rsidRPr="002B7E29" w14:paraId="2097FC8D" w14:textId="77777777">
        <w:tc>
          <w:tcPr>
            <w:tcW w:w="1984" w:type="dxa"/>
            <w:gridSpan w:val="2"/>
            <w:tcBorders>
              <w:top w:val="nil"/>
              <w:bottom w:val="nil"/>
            </w:tcBorders>
          </w:tcPr>
          <w:p w14:paraId="0798E23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0F2B5ABC"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0D44905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1A628D1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51CA536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59EED09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39C5FF5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7BE15A15"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0F49E1A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206267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-2.758 ± 0.357</w:t>
            </w:r>
          </w:p>
        </w:tc>
        <w:tc>
          <w:tcPr>
            <w:tcW w:w="1421" w:type="dxa"/>
            <w:tcBorders>
              <w:top w:val="nil"/>
              <w:bottom w:val="nil"/>
            </w:tcBorders>
          </w:tcPr>
          <w:p w14:paraId="7A20338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1.590 ± 0.119</w:t>
            </w:r>
          </w:p>
        </w:tc>
        <w:tc>
          <w:tcPr>
            <w:tcW w:w="567" w:type="dxa"/>
            <w:tcBorders>
              <w:top w:val="nil"/>
              <w:bottom w:val="nil"/>
            </w:tcBorders>
          </w:tcPr>
          <w:p w14:paraId="4065B91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197B0C6A"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0.95</w:t>
            </w:r>
          </w:p>
        </w:tc>
      </w:tr>
      <w:tr w:rsidR="00EA6D10" w:rsidRPr="002B7E29" w14:paraId="6AF3E9EF" w14:textId="77777777">
        <w:tc>
          <w:tcPr>
            <w:tcW w:w="1984" w:type="dxa"/>
            <w:gridSpan w:val="2"/>
            <w:tcBorders>
              <w:top w:val="nil"/>
              <w:bottom w:val="nil"/>
            </w:tcBorders>
          </w:tcPr>
          <w:p w14:paraId="01C06FF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4E94EA51"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41EE021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Pompilidae</w:t>
            </w:r>
          </w:p>
        </w:tc>
        <w:tc>
          <w:tcPr>
            <w:tcW w:w="1110" w:type="dxa"/>
            <w:gridSpan w:val="3"/>
            <w:tcBorders>
              <w:top w:val="nil"/>
              <w:bottom w:val="nil"/>
            </w:tcBorders>
          </w:tcPr>
          <w:p w14:paraId="62D3F77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(1:15)</w:t>
            </w:r>
          </w:p>
        </w:tc>
        <w:tc>
          <w:tcPr>
            <w:tcW w:w="1574" w:type="dxa"/>
            <w:gridSpan w:val="2"/>
            <w:tcBorders>
              <w:top w:val="nil"/>
              <w:bottom w:val="nil"/>
            </w:tcBorders>
          </w:tcPr>
          <w:p w14:paraId="78C95D6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60113C1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103A379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5.55-14.32</w:t>
            </w:r>
          </w:p>
        </w:tc>
        <w:tc>
          <w:tcPr>
            <w:tcW w:w="567" w:type="dxa"/>
            <w:tcBorders>
              <w:top w:val="nil"/>
              <w:bottom w:val="nil"/>
            </w:tcBorders>
          </w:tcPr>
          <w:p w14:paraId="24724B8F"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4FC961E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7BBE84A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-2.341 ± 0.873</w:t>
            </w:r>
          </w:p>
        </w:tc>
        <w:tc>
          <w:tcPr>
            <w:tcW w:w="1421" w:type="dxa"/>
            <w:tcBorders>
              <w:top w:val="nil"/>
              <w:bottom w:val="nil"/>
            </w:tcBorders>
          </w:tcPr>
          <w:p w14:paraId="56F5014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2.006 ± 0.396</w:t>
            </w:r>
          </w:p>
        </w:tc>
        <w:tc>
          <w:tcPr>
            <w:tcW w:w="567" w:type="dxa"/>
            <w:tcBorders>
              <w:top w:val="nil"/>
              <w:bottom w:val="nil"/>
            </w:tcBorders>
          </w:tcPr>
          <w:p w14:paraId="103E89D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4A3B95F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0.81</w:t>
            </w:r>
          </w:p>
        </w:tc>
      </w:tr>
      <w:tr w:rsidR="00EA6D10" w:rsidRPr="002B7E29" w14:paraId="5D8C4EB1" w14:textId="77777777">
        <w:tc>
          <w:tcPr>
            <w:tcW w:w="1984" w:type="dxa"/>
            <w:gridSpan w:val="2"/>
            <w:tcBorders>
              <w:top w:val="nil"/>
              <w:bottom w:val="nil"/>
            </w:tcBorders>
          </w:tcPr>
          <w:p w14:paraId="2A62562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19911355"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6D9F579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110" w:type="dxa"/>
            <w:gridSpan w:val="3"/>
            <w:tcBorders>
              <w:top w:val="nil"/>
              <w:bottom w:val="nil"/>
            </w:tcBorders>
          </w:tcPr>
          <w:p w14:paraId="14EFAF5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2"/>
            <w:tcBorders>
              <w:top w:val="nil"/>
              <w:bottom w:val="nil"/>
            </w:tcBorders>
          </w:tcPr>
          <w:p w14:paraId="4A26901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4471D8D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bottom w:val="nil"/>
            </w:tcBorders>
          </w:tcPr>
          <w:p w14:paraId="5E992CF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tcBorders>
              <w:top w:val="nil"/>
              <w:bottom w:val="nil"/>
            </w:tcBorders>
          </w:tcPr>
          <w:p w14:paraId="355FC12C"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358297F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6E0CB68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-1.946 ± 0.431</w:t>
            </w:r>
          </w:p>
        </w:tc>
        <w:tc>
          <w:tcPr>
            <w:tcW w:w="1421" w:type="dxa"/>
            <w:tcBorders>
              <w:top w:val="nil"/>
              <w:bottom w:val="nil"/>
            </w:tcBorders>
          </w:tcPr>
          <w:p w14:paraId="78C3EE3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1.444 ± 0.154</w:t>
            </w:r>
          </w:p>
        </w:tc>
        <w:tc>
          <w:tcPr>
            <w:tcW w:w="567" w:type="dxa"/>
            <w:tcBorders>
              <w:top w:val="nil"/>
              <w:bottom w:val="nil"/>
            </w:tcBorders>
          </w:tcPr>
          <w:p w14:paraId="0F96168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0BEB50ED"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0.93</w:t>
            </w:r>
          </w:p>
        </w:tc>
      </w:tr>
      <w:tr w:rsidR="00EA6D10" w:rsidRPr="002B7E29" w14:paraId="73BD3522" w14:textId="77777777">
        <w:tc>
          <w:tcPr>
            <w:tcW w:w="1984" w:type="dxa"/>
            <w:gridSpan w:val="2"/>
            <w:tcBorders>
              <w:top w:val="nil"/>
              <w:bottom w:val="nil"/>
            </w:tcBorders>
          </w:tcPr>
          <w:p w14:paraId="6AB3B7C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Hodar (1997)</w:t>
            </w:r>
          </w:p>
        </w:tc>
        <w:tc>
          <w:tcPr>
            <w:tcW w:w="851" w:type="dxa"/>
            <w:gridSpan w:val="2"/>
            <w:tcBorders>
              <w:top w:val="nil"/>
              <w:bottom w:val="nil"/>
            </w:tcBorders>
          </w:tcPr>
          <w:p w14:paraId="0B9E91E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ALL</w:t>
            </w:r>
          </w:p>
        </w:tc>
        <w:tc>
          <w:tcPr>
            <w:tcW w:w="1519" w:type="dxa"/>
            <w:gridSpan w:val="2"/>
            <w:tcBorders>
              <w:top w:val="nil"/>
              <w:bottom w:val="nil"/>
            </w:tcBorders>
          </w:tcPr>
          <w:p w14:paraId="5D503CBC" w14:textId="77777777" w:rsidR="00EA6D10" w:rsidRPr="002B7E29" w:rsidRDefault="00EA6D10" w:rsidP="002B7E29">
            <w:pPr>
              <w:jc w:val="both"/>
              <w:rPr>
                <w:rFonts w:ascii="Times New Roman" w:hAnsi="Times New Roman" w:cs="Times New Roman"/>
                <w:sz w:val="14"/>
                <w:szCs w:val="14"/>
              </w:rPr>
            </w:pPr>
          </w:p>
        </w:tc>
        <w:tc>
          <w:tcPr>
            <w:tcW w:w="1110" w:type="dxa"/>
            <w:gridSpan w:val="3"/>
            <w:tcBorders>
              <w:top w:val="nil"/>
              <w:bottom w:val="nil"/>
            </w:tcBorders>
          </w:tcPr>
          <w:p w14:paraId="6A36CEC3" w14:textId="77777777" w:rsidR="00EA6D10" w:rsidRPr="002B7E29" w:rsidRDefault="00EA6D10" w:rsidP="002B7E29">
            <w:pPr>
              <w:jc w:val="both"/>
              <w:rPr>
                <w:rFonts w:ascii="Times New Roman" w:hAnsi="Times New Roman" w:cs="Times New Roman"/>
                <w:sz w:val="14"/>
                <w:szCs w:val="14"/>
              </w:rPr>
            </w:pPr>
          </w:p>
        </w:tc>
        <w:tc>
          <w:tcPr>
            <w:tcW w:w="1574" w:type="dxa"/>
            <w:gridSpan w:val="2"/>
            <w:tcBorders>
              <w:top w:val="nil"/>
              <w:bottom w:val="nil"/>
            </w:tcBorders>
          </w:tcPr>
          <w:p w14:paraId="53A7003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Gaudix-Baza, Spain</w:t>
            </w:r>
          </w:p>
        </w:tc>
        <w:tc>
          <w:tcPr>
            <w:tcW w:w="935" w:type="dxa"/>
            <w:tcBorders>
              <w:top w:val="nil"/>
              <w:bottom w:val="nil"/>
            </w:tcBorders>
          </w:tcPr>
          <w:p w14:paraId="48BFC44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HW</w:t>
            </w:r>
          </w:p>
        </w:tc>
        <w:tc>
          <w:tcPr>
            <w:tcW w:w="1099" w:type="dxa"/>
            <w:gridSpan w:val="2"/>
            <w:tcBorders>
              <w:top w:val="nil"/>
              <w:bottom w:val="nil"/>
            </w:tcBorders>
          </w:tcPr>
          <w:p w14:paraId="7FD99528" w14:textId="77777777" w:rsidR="00EA6D10" w:rsidRPr="002B7E29" w:rsidRDefault="00EA6D10" w:rsidP="002B7E29">
            <w:pPr>
              <w:jc w:val="both"/>
              <w:rPr>
                <w:rFonts w:ascii="Times New Roman" w:hAnsi="Times New Roman" w:cs="Times New Roman"/>
                <w:sz w:val="14"/>
                <w:szCs w:val="14"/>
              </w:rPr>
            </w:pPr>
          </w:p>
        </w:tc>
        <w:tc>
          <w:tcPr>
            <w:tcW w:w="567" w:type="dxa"/>
            <w:tcBorders>
              <w:top w:val="nil"/>
              <w:bottom w:val="nil"/>
            </w:tcBorders>
          </w:tcPr>
          <w:p w14:paraId="593C16A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713E70C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0378F67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 1.999 ± 0.112</w:t>
            </w:r>
          </w:p>
        </w:tc>
        <w:tc>
          <w:tcPr>
            <w:tcW w:w="1421" w:type="dxa"/>
            <w:tcBorders>
              <w:top w:val="nil"/>
              <w:bottom w:val="nil"/>
            </w:tcBorders>
          </w:tcPr>
          <w:p w14:paraId="5293A5A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 2.09 ± 0.132</w:t>
            </w:r>
          </w:p>
        </w:tc>
        <w:tc>
          <w:tcPr>
            <w:tcW w:w="567" w:type="dxa"/>
            <w:tcBorders>
              <w:top w:val="nil"/>
              <w:bottom w:val="nil"/>
            </w:tcBorders>
          </w:tcPr>
          <w:p w14:paraId="05476FA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0.51</w:t>
            </w:r>
          </w:p>
        </w:tc>
        <w:tc>
          <w:tcPr>
            <w:tcW w:w="709" w:type="dxa"/>
            <w:tcBorders>
              <w:top w:val="nil"/>
              <w:bottom w:val="nil"/>
            </w:tcBorders>
          </w:tcPr>
          <w:p w14:paraId="209448E5"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0.919</w:t>
            </w:r>
          </w:p>
        </w:tc>
      </w:tr>
      <w:tr w:rsidR="00EA6D10" w:rsidRPr="002B7E29" w14:paraId="07B116ED" w14:textId="77777777">
        <w:tc>
          <w:tcPr>
            <w:tcW w:w="1984" w:type="dxa"/>
            <w:gridSpan w:val="2"/>
            <w:tcBorders>
              <w:top w:val="nil"/>
              <w:bottom w:val="nil"/>
            </w:tcBorders>
          </w:tcPr>
          <w:p w14:paraId="3CAC3F2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37009BDB"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2D67F9B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FOR – Workers</w:t>
            </w:r>
          </w:p>
        </w:tc>
        <w:tc>
          <w:tcPr>
            <w:tcW w:w="1110" w:type="dxa"/>
            <w:gridSpan w:val="3"/>
            <w:tcBorders>
              <w:top w:val="nil"/>
              <w:bottom w:val="nil"/>
            </w:tcBorders>
          </w:tcPr>
          <w:p w14:paraId="08E40DE5" w14:textId="77777777" w:rsidR="00EA6D10" w:rsidRPr="002B7E29" w:rsidRDefault="00EA6D10" w:rsidP="002B7E29">
            <w:pPr>
              <w:jc w:val="both"/>
              <w:rPr>
                <w:rFonts w:ascii="Times New Roman" w:hAnsi="Times New Roman" w:cs="Times New Roman"/>
                <w:sz w:val="14"/>
                <w:szCs w:val="14"/>
              </w:rPr>
            </w:pPr>
          </w:p>
        </w:tc>
        <w:tc>
          <w:tcPr>
            <w:tcW w:w="1574" w:type="dxa"/>
            <w:gridSpan w:val="2"/>
            <w:tcBorders>
              <w:top w:val="nil"/>
              <w:bottom w:val="nil"/>
            </w:tcBorders>
          </w:tcPr>
          <w:p w14:paraId="2FF5BBF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0137FDC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HW</w:t>
            </w:r>
          </w:p>
        </w:tc>
        <w:tc>
          <w:tcPr>
            <w:tcW w:w="1099" w:type="dxa"/>
            <w:gridSpan w:val="2"/>
            <w:tcBorders>
              <w:top w:val="nil"/>
              <w:bottom w:val="nil"/>
            </w:tcBorders>
          </w:tcPr>
          <w:p w14:paraId="5C0F33A6" w14:textId="77777777" w:rsidR="00EA6D10" w:rsidRPr="002B7E29" w:rsidRDefault="00EA6D10" w:rsidP="002B7E29">
            <w:pPr>
              <w:jc w:val="both"/>
              <w:rPr>
                <w:rFonts w:ascii="Times New Roman" w:hAnsi="Times New Roman" w:cs="Times New Roman"/>
                <w:sz w:val="14"/>
                <w:szCs w:val="14"/>
              </w:rPr>
            </w:pPr>
          </w:p>
        </w:tc>
        <w:tc>
          <w:tcPr>
            <w:tcW w:w="567" w:type="dxa"/>
            <w:tcBorders>
              <w:top w:val="nil"/>
              <w:bottom w:val="nil"/>
            </w:tcBorders>
          </w:tcPr>
          <w:p w14:paraId="4E3D5347"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21B0A64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10E7E9A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 0.552 ± 0.068</w:t>
            </w:r>
          </w:p>
        </w:tc>
        <w:tc>
          <w:tcPr>
            <w:tcW w:w="1421" w:type="dxa"/>
            <w:tcBorders>
              <w:top w:val="nil"/>
              <w:bottom w:val="nil"/>
            </w:tcBorders>
          </w:tcPr>
          <w:p w14:paraId="2BFC83A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 2.550 ± 0.116</w:t>
            </w:r>
          </w:p>
        </w:tc>
        <w:tc>
          <w:tcPr>
            <w:tcW w:w="567" w:type="dxa"/>
            <w:tcBorders>
              <w:top w:val="nil"/>
              <w:bottom w:val="nil"/>
            </w:tcBorders>
          </w:tcPr>
          <w:p w14:paraId="1153E73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0.19</w:t>
            </w:r>
          </w:p>
        </w:tc>
        <w:tc>
          <w:tcPr>
            <w:tcW w:w="709" w:type="dxa"/>
            <w:tcBorders>
              <w:top w:val="nil"/>
              <w:bottom w:val="nil"/>
            </w:tcBorders>
          </w:tcPr>
          <w:p w14:paraId="5ADA6712"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0.982</w:t>
            </w:r>
          </w:p>
        </w:tc>
      </w:tr>
      <w:tr w:rsidR="00EA6D10" w:rsidRPr="002B7E29" w14:paraId="420A0EEE" w14:textId="77777777">
        <w:tc>
          <w:tcPr>
            <w:tcW w:w="1984" w:type="dxa"/>
            <w:gridSpan w:val="2"/>
            <w:tcBorders>
              <w:top w:val="nil"/>
              <w:bottom w:val="nil"/>
            </w:tcBorders>
          </w:tcPr>
          <w:p w14:paraId="2FC93F7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56948901"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1B58BDD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FOR –Winged</w:t>
            </w:r>
          </w:p>
        </w:tc>
        <w:tc>
          <w:tcPr>
            <w:tcW w:w="1110" w:type="dxa"/>
            <w:gridSpan w:val="3"/>
            <w:tcBorders>
              <w:top w:val="nil"/>
              <w:bottom w:val="nil"/>
            </w:tcBorders>
          </w:tcPr>
          <w:p w14:paraId="36787A3D" w14:textId="77777777" w:rsidR="00EA6D10" w:rsidRPr="002B7E29" w:rsidRDefault="00EA6D10" w:rsidP="002B7E29">
            <w:pPr>
              <w:jc w:val="both"/>
              <w:rPr>
                <w:rFonts w:ascii="Times New Roman" w:hAnsi="Times New Roman" w:cs="Times New Roman"/>
                <w:sz w:val="14"/>
                <w:szCs w:val="14"/>
              </w:rPr>
            </w:pPr>
          </w:p>
        </w:tc>
        <w:tc>
          <w:tcPr>
            <w:tcW w:w="1574" w:type="dxa"/>
            <w:gridSpan w:val="2"/>
            <w:tcBorders>
              <w:top w:val="nil"/>
              <w:bottom w:val="nil"/>
            </w:tcBorders>
          </w:tcPr>
          <w:p w14:paraId="46F63D6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6F9F01B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HW</w:t>
            </w:r>
          </w:p>
        </w:tc>
        <w:tc>
          <w:tcPr>
            <w:tcW w:w="1099" w:type="dxa"/>
            <w:gridSpan w:val="2"/>
            <w:tcBorders>
              <w:top w:val="nil"/>
              <w:bottom w:val="nil"/>
            </w:tcBorders>
          </w:tcPr>
          <w:p w14:paraId="4212C7FD" w14:textId="77777777" w:rsidR="00EA6D10" w:rsidRPr="002B7E29" w:rsidRDefault="00EA6D10" w:rsidP="002B7E29">
            <w:pPr>
              <w:jc w:val="both"/>
              <w:rPr>
                <w:rFonts w:ascii="Times New Roman" w:hAnsi="Times New Roman" w:cs="Times New Roman"/>
                <w:sz w:val="14"/>
                <w:szCs w:val="14"/>
              </w:rPr>
            </w:pPr>
          </w:p>
        </w:tc>
        <w:tc>
          <w:tcPr>
            <w:tcW w:w="567" w:type="dxa"/>
            <w:tcBorders>
              <w:top w:val="nil"/>
              <w:bottom w:val="nil"/>
            </w:tcBorders>
          </w:tcPr>
          <w:p w14:paraId="658F1963" w14:textId="77777777" w:rsidR="00EA6D10" w:rsidRPr="002B7E29" w:rsidRDefault="00EA6D10" w:rsidP="002B7E29">
            <w:pPr>
              <w:jc w:val="both"/>
              <w:rPr>
                <w:rFonts w:ascii="Times New Roman" w:hAnsi="Times New Roman" w:cs="Times New Roman"/>
                <w:sz w:val="14"/>
                <w:szCs w:val="14"/>
              </w:rPr>
            </w:pPr>
          </w:p>
        </w:tc>
        <w:tc>
          <w:tcPr>
            <w:tcW w:w="654" w:type="dxa"/>
            <w:tcBorders>
              <w:top w:val="nil"/>
              <w:bottom w:val="nil"/>
            </w:tcBorders>
          </w:tcPr>
          <w:p w14:paraId="3DCDDB0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1D599E1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 1.607 ± 0.127</w:t>
            </w:r>
          </w:p>
        </w:tc>
        <w:tc>
          <w:tcPr>
            <w:tcW w:w="1421" w:type="dxa"/>
            <w:tcBorders>
              <w:top w:val="nil"/>
              <w:bottom w:val="nil"/>
            </w:tcBorders>
          </w:tcPr>
          <w:p w14:paraId="1213022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 2.752 ± 0.25</w:t>
            </w:r>
          </w:p>
        </w:tc>
        <w:tc>
          <w:tcPr>
            <w:tcW w:w="567" w:type="dxa"/>
            <w:tcBorders>
              <w:top w:val="nil"/>
              <w:bottom w:val="nil"/>
            </w:tcBorders>
          </w:tcPr>
          <w:p w14:paraId="7E460FD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0.31</w:t>
            </w:r>
          </w:p>
        </w:tc>
        <w:tc>
          <w:tcPr>
            <w:tcW w:w="709" w:type="dxa"/>
            <w:tcBorders>
              <w:top w:val="nil"/>
              <w:bottom w:val="nil"/>
            </w:tcBorders>
          </w:tcPr>
          <w:p w14:paraId="60DAB978"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0.938</w:t>
            </w:r>
          </w:p>
        </w:tc>
      </w:tr>
      <w:tr w:rsidR="00EA6D10" w:rsidRPr="002B7E29" w14:paraId="05DA4ADE" w14:textId="77777777">
        <w:tc>
          <w:tcPr>
            <w:tcW w:w="1984" w:type="dxa"/>
            <w:gridSpan w:val="2"/>
            <w:tcBorders>
              <w:top w:val="nil"/>
              <w:bottom w:val="nil"/>
            </w:tcBorders>
          </w:tcPr>
          <w:p w14:paraId="16EB8E3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Ganihar (1997)</w:t>
            </w:r>
          </w:p>
        </w:tc>
        <w:tc>
          <w:tcPr>
            <w:tcW w:w="851" w:type="dxa"/>
            <w:gridSpan w:val="2"/>
            <w:tcBorders>
              <w:top w:val="nil"/>
              <w:bottom w:val="nil"/>
            </w:tcBorders>
          </w:tcPr>
          <w:p w14:paraId="65BC8277"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0BE5F3F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 **</w:t>
            </w:r>
          </w:p>
        </w:tc>
        <w:tc>
          <w:tcPr>
            <w:tcW w:w="1110" w:type="dxa"/>
            <w:gridSpan w:val="3"/>
            <w:tcBorders>
              <w:top w:val="nil"/>
              <w:bottom w:val="nil"/>
            </w:tcBorders>
          </w:tcPr>
          <w:p w14:paraId="0FCBF67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w:t>
            </w:r>
          </w:p>
        </w:tc>
        <w:tc>
          <w:tcPr>
            <w:tcW w:w="1574" w:type="dxa"/>
            <w:gridSpan w:val="2"/>
            <w:tcBorders>
              <w:top w:val="nil"/>
              <w:bottom w:val="nil"/>
            </w:tcBorders>
          </w:tcPr>
          <w:p w14:paraId="1EBAD02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Goa, India</w:t>
            </w:r>
          </w:p>
        </w:tc>
        <w:tc>
          <w:tcPr>
            <w:tcW w:w="935" w:type="dxa"/>
            <w:tcBorders>
              <w:top w:val="nil"/>
              <w:bottom w:val="nil"/>
            </w:tcBorders>
          </w:tcPr>
          <w:p w14:paraId="7FD0465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7427D0E5" w14:textId="77777777" w:rsidR="00EA6D10" w:rsidRPr="002B7E29" w:rsidRDefault="00EA6D10" w:rsidP="002B7E29">
            <w:pPr>
              <w:jc w:val="both"/>
              <w:rPr>
                <w:rFonts w:ascii="Times New Roman" w:hAnsi="Times New Roman" w:cs="Times New Roman"/>
                <w:sz w:val="14"/>
                <w:szCs w:val="14"/>
              </w:rPr>
            </w:pPr>
          </w:p>
        </w:tc>
        <w:tc>
          <w:tcPr>
            <w:tcW w:w="567" w:type="dxa"/>
            <w:tcBorders>
              <w:top w:val="nil"/>
              <w:bottom w:val="nil"/>
            </w:tcBorders>
          </w:tcPr>
          <w:p w14:paraId="3685D81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47C0417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359CAB9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-3.5917 ± 0.1646</w:t>
            </w:r>
          </w:p>
        </w:tc>
        <w:tc>
          <w:tcPr>
            <w:tcW w:w="1421" w:type="dxa"/>
            <w:tcBorders>
              <w:top w:val="nil"/>
              <w:bottom w:val="nil"/>
            </w:tcBorders>
          </w:tcPr>
          <w:p w14:paraId="56701B5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2.6429 ± 0.1127</w:t>
            </w:r>
          </w:p>
        </w:tc>
        <w:tc>
          <w:tcPr>
            <w:tcW w:w="567" w:type="dxa"/>
            <w:tcBorders>
              <w:top w:val="nil"/>
              <w:bottom w:val="nil"/>
            </w:tcBorders>
          </w:tcPr>
          <w:p w14:paraId="25D4F39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0.24</w:t>
            </w:r>
          </w:p>
        </w:tc>
        <w:tc>
          <w:tcPr>
            <w:tcW w:w="709" w:type="dxa"/>
            <w:tcBorders>
              <w:top w:val="nil"/>
              <w:bottom w:val="nil"/>
            </w:tcBorders>
          </w:tcPr>
          <w:p w14:paraId="75923A7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b/>
                <w:bCs/>
                <w:sz w:val="14"/>
                <w:szCs w:val="14"/>
              </w:rPr>
              <w:t>0.94</w:t>
            </w:r>
          </w:p>
        </w:tc>
      </w:tr>
      <w:tr w:rsidR="00EA6D10" w:rsidRPr="002B7E29" w14:paraId="5A1DCE16" w14:textId="77777777">
        <w:tc>
          <w:tcPr>
            <w:tcW w:w="1984" w:type="dxa"/>
            <w:gridSpan w:val="2"/>
            <w:tcBorders>
              <w:top w:val="nil"/>
              <w:bottom w:val="nil"/>
            </w:tcBorders>
          </w:tcPr>
          <w:p w14:paraId="2276D38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Johnson and Strong (2000)</w:t>
            </w:r>
          </w:p>
        </w:tc>
        <w:tc>
          <w:tcPr>
            <w:tcW w:w="851" w:type="dxa"/>
            <w:gridSpan w:val="2"/>
            <w:tcBorders>
              <w:top w:val="nil"/>
              <w:bottom w:val="nil"/>
            </w:tcBorders>
          </w:tcPr>
          <w:p w14:paraId="439DDAA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ALL</w:t>
            </w:r>
          </w:p>
        </w:tc>
        <w:tc>
          <w:tcPr>
            <w:tcW w:w="1519" w:type="dxa"/>
            <w:gridSpan w:val="2"/>
            <w:tcBorders>
              <w:top w:val="nil"/>
              <w:bottom w:val="nil"/>
            </w:tcBorders>
          </w:tcPr>
          <w:p w14:paraId="19DB09A0" w14:textId="77777777" w:rsidR="00EA6D10" w:rsidRPr="002B7E29" w:rsidRDefault="00EA6D10" w:rsidP="002B7E29">
            <w:pPr>
              <w:jc w:val="both"/>
              <w:rPr>
                <w:rFonts w:ascii="Times New Roman" w:hAnsi="Times New Roman" w:cs="Times New Roman"/>
                <w:sz w:val="14"/>
                <w:szCs w:val="14"/>
              </w:rPr>
            </w:pPr>
          </w:p>
        </w:tc>
        <w:tc>
          <w:tcPr>
            <w:tcW w:w="1110" w:type="dxa"/>
            <w:gridSpan w:val="3"/>
            <w:tcBorders>
              <w:top w:val="nil"/>
              <w:bottom w:val="nil"/>
            </w:tcBorders>
          </w:tcPr>
          <w:p w14:paraId="030CEC63" w14:textId="77777777" w:rsidR="00EA6D10" w:rsidRPr="002B7E29" w:rsidRDefault="00EA6D10" w:rsidP="002B7E29">
            <w:pPr>
              <w:jc w:val="both"/>
              <w:rPr>
                <w:rFonts w:ascii="Times New Roman" w:hAnsi="Times New Roman" w:cs="Times New Roman"/>
                <w:sz w:val="14"/>
                <w:szCs w:val="14"/>
              </w:rPr>
            </w:pPr>
          </w:p>
        </w:tc>
        <w:tc>
          <w:tcPr>
            <w:tcW w:w="1574" w:type="dxa"/>
            <w:gridSpan w:val="2"/>
            <w:tcBorders>
              <w:top w:val="nil"/>
              <w:bottom w:val="nil"/>
            </w:tcBorders>
          </w:tcPr>
          <w:p w14:paraId="21D53A5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Jamaica</w:t>
            </w:r>
          </w:p>
        </w:tc>
        <w:tc>
          <w:tcPr>
            <w:tcW w:w="935" w:type="dxa"/>
            <w:tcBorders>
              <w:top w:val="nil"/>
              <w:bottom w:val="nil"/>
            </w:tcBorders>
          </w:tcPr>
          <w:p w14:paraId="0C2C64D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1E265EC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1.4-24.3</w:t>
            </w:r>
          </w:p>
        </w:tc>
        <w:tc>
          <w:tcPr>
            <w:tcW w:w="567" w:type="dxa"/>
            <w:tcBorders>
              <w:top w:val="nil"/>
              <w:bottom w:val="nil"/>
            </w:tcBorders>
          </w:tcPr>
          <w:p w14:paraId="410EF91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7676F0C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4BFFBAB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-3.556 ± 0.183</w:t>
            </w:r>
          </w:p>
        </w:tc>
        <w:tc>
          <w:tcPr>
            <w:tcW w:w="1421" w:type="dxa"/>
            <w:tcBorders>
              <w:top w:val="nil"/>
              <w:bottom w:val="nil"/>
            </w:tcBorders>
          </w:tcPr>
          <w:p w14:paraId="2CAACFC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2.193 ± 0.110</w:t>
            </w:r>
          </w:p>
        </w:tc>
        <w:tc>
          <w:tcPr>
            <w:tcW w:w="567" w:type="dxa"/>
            <w:tcBorders>
              <w:top w:val="nil"/>
              <w:bottom w:val="nil"/>
            </w:tcBorders>
          </w:tcPr>
          <w:p w14:paraId="2FF1E23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6D7FC7B8"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0.923</w:t>
            </w:r>
          </w:p>
        </w:tc>
      </w:tr>
      <w:tr w:rsidR="00EA6D10" w:rsidRPr="002B7E29" w14:paraId="3F01FE08" w14:textId="77777777">
        <w:tc>
          <w:tcPr>
            <w:tcW w:w="1984" w:type="dxa"/>
            <w:gridSpan w:val="2"/>
            <w:tcBorders>
              <w:top w:val="nil"/>
              <w:bottom w:val="nil"/>
            </w:tcBorders>
          </w:tcPr>
          <w:p w14:paraId="4477FFBA" w14:textId="77777777" w:rsidR="00EA6D10" w:rsidRPr="002B7E29" w:rsidRDefault="00EA6D10" w:rsidP="002B7E29">
            <w:pPr>
              <w:jc w:val="both"/>
              <w:rPr>
                <w:rFonts w:ascii="Times New Roman" w:hAnsi="Times New Roman" w:cs="Times New Roman"/>
                <w:sz w:val="14"/>
                <w:szCs w:val="14"/>
              </w:rPr>
            </w:pPr>
          </w:p>
        </w:tc>
        <w:tc>
          <w:tcPr>
            <w:tcW w:w="851" w:type="dxa"/>
            <w:gridSpan w:val="2"/>
            <w:tcBorders>
              <w:top w:val="nil"/>
              <w:bottom w:val="nil"/>
            </w:tcBorders>
          </w:tcPr>
          <w:p w14:paraId="4A9A655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FOR</w:t>
            </w:r>
          </w:p>
        </w:tc>
        <w:tc>
          <w:tcPr>
            <w:tcW w:w="1519" w:type="dxa"/>
            <w:gridSpan w:val="2"/>
            <w:tcBorders>
              <w:top w:val="nil"/>
              <w:bottom w:val="nil"/>
            </w:tcBorders>
          </w:tcPr>
          <w:p w14:paraId="202E0A6E" w14:textId="77777777" w:rsidR="00EA6D10" w:rsidRPr="002B7E29" w:rsidRDefault="00EA6D10" w:rsidP="002B7E29">
            <w:pPr>
              <w:jc w:val="both"/>
              <w:rPr>
                <w:rFonts w:ascii="Times New Roman" w:hAnsi="Times New Roman" w:cs="Times New Roman"/>
                <w:sz w:val="14"/>
                <w:szCs w:val="14"/>
              </w:rPr>
            </w:pPr>
          </w:p>
        </w:tc>
        <w:tc>
          <w:tcPr>
            <w:tcW w:w="1110" w:type="dxa"/>
            <w:gridSpan w:val="3"/>
            <w:tcBorders>
              <w:top w:val="nil"/>
              <w:bottom w:val="nil"/>
            </w:tcBorders>
          </w:tcPr>
          <w:p w14:paraId="2152D94E" w14:textId="77777777" w:rsidR="00EA6D10" w:rsidRPr="002B7E29" w:rsidRDefault="00EA6D10" w:rsidP="002B7E29">
            <w:pPr>
              <w:jc w:val="both"/>
              <w:rPr>
                <w:rFonts w:ascii="Times New Roman" w:hAnsi="Times New Roman" w:cs="Times New Roman"/>
                <w:sz w:val="14"/>
                <w:szCs w:val="14"/>
              </w:rPr>
            </w:pPr>
          </w:p>
        </w:tc>
        <w:tc>
          <w:tcPr>
            <w:tcW w:w="1574" w:type="dxa"/>
            <w:gridSpan w:val="2"/>
            <w:tcBorders>
              <w:top w:val="nil"/>
              <w:bottom w:val="nil"/>
            </w:tcBorders>
          </w:tcPr>
          <w:p w14:paraId="026759C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51EC1C5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6A07B81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1.6-9.9</w:t>
            </w:r>
          </w:p>
        </w:tc>
        <w:tc>
          <w:tcPr>
            <w:tcW w:w="567" w:type="dxa"/>
            <w:tcBorders>
              <w:top w:val="nil"/>
              <w:bottom w:val="nil"/>
            </w:tcBorders>
          </w:tcPr>
          <w:p w14:paraId="452DC7E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085A032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003848D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-3.730 ± 0.298</w:t>
            </w:r>
          </w:p>
        </w:tc>
        <w:tc>
          <w:tcPr>
            <w:tcW w:w="1421" w:type="dxa"/>
            <w:tcBorders>
              <w:top w:val="nil"/>
              <w:bottom w:val="nil"/>
            </w:tcBorders>
          </w:tcPr>
          <w:p w14:paraId="0A4F06C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2.103 ± 0.238</w:t>
            </w:r>
          </w:p>
        </w:tc>
        <w:tc>
          <w:tcPr>
            <w:tcW w:w="567" w:type="dxa"/>
            <w:tcBorders>
              <w:top w:val="nil"/>
              <w:bottom w:val="nil"/>
            </w:tcBorders>
          </w:tcPr>
          <w:p w14:paraId="14C382E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2B8240F0"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0.901</w:t>
            </w:r>
          </w:p>
        </w:tc>
      </w:tr>
      <w:tr w:rsidR="00EA6D10" w:rsidRPr="002B7E29" w14:paraId="31F80819" w14:textId="77777777">
        <w:tc>
          <w:tcPr>
            <w:tcW w:w="1984" w:type="dxa"/>
            <w:gridSpan w:val="2"/>
            <w:tcBorders>
              <w:top w:val="nil"/>
              <w:bottom w:val="nil"/>
            </w:tcBorders>
          </w:tcPr>
          <w:p w14:paraId="4A7B5C00" w14:textId="77777777" w:rsidR="00EA6D10" w:rsidRPr="002B7E29" w:rsidRDefault="00EA6D10" w:rsidP="002B7E29">
            <w:pPr>
              <w:jc w:val="both"/>
              <w:rPr>
                <w:rFonts w:ascii="Times New Roman" w:hAnsi="Times New Roman" w:cs="Times New Roman"/>
                <w:sz w:val="14"/>
                <w:szCs w:val="14"/>
              </w:rPr>
            </w:pPr>
          </w:p>
        </w:tc>
        <w:tc>
          <w:tcPr>
            <w:tcW w:w="851" w:type="dxa"/>
            <w:gridSpan w:val="2"/>
            <w:tcBorders>
              <w:top w:val="nil"/>
              <w:bottom w:val="nil"/>
            </w:tcBorders>
          </w:tcPr>
          <w:p w14:paraId="79853B1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19" w:type="dxa"/>
            <w:gridSpan w:val="2"/>
            <w:tcBorders>
              <w:top w:val="nil"/>
              <w:bottom w:val="nil"/>
            </w:tcBorders>
          </w:tcPr>
          <w:p w14:paraId="073A0D46" w14:textId="77777777" w:rsidR="00EA6D10" w:rsidRPr="002B7E29" w:rsidRDefault="00EA6D10" w:rsidP="002B7E29">
            <w:pPr>
              <w:jc w:val="both"/>
              <w:rPr>
                <w:rFonts w:ascii="Times New Roman" w:hAnsi="Times New Roman" w:cs="Times New Roman"/>
                <w:sz w:val="14"/>
                <w:szCs w:val="14"/>
              </w:rPr>
            </w:pPr>
          </w:p>
        </w:tc>
        <w:tc>
          <w:tcPr>
            <w:tcW w:w="1110" w:type="dxa"/>
            <w:gridSpan w:val="3"/>
            <w:tcBorders>
              <w:top w:val="nil"/>
              <w:bottom w:val="nil"/>
            </w:tcBorders>
          </w:tcPr>
          <w:p w14:paraId="591BF764" w14:textId="77777777" w:rsidR="00EA6D10" w:rsidRPr="002B7E29" w:rsidRDefault="00EA6D10" w:rsidP="002B7E29">
            <w:pPr>
              <w:jc w:val="both"/>
              <w:rPr>
                <w:rFonts w:ascii="Times New Roman" w:hAnsi="Times New Roman" w:cs="Times New Roman"/>
                <w:sz w:val="14"/>
                <w:szCs w:val="14"/>
              </w:rPr>
            </w:pPr>
          </w:p>
        </w:tc>
        <w:tc>
          <w:tcPr>
            <w:tcW w:w="1574" w:type="dxa"/>
            <w:gridSpan w:val="2"/>
            <w:tcBorders>
              <w:top w:val="nil"/>
              <w:bottom w:val="nil"/>
            </w:tcBorders>
          </w:tcPr>
          <w:p w14:paraId="20EEA3A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935" w:type="dxa"/>
            <w:tcBorders>
              <w:top w:val="nil"/>
              <w:bottom w:val="nil"/>
            </w:tcBorders>
          </w:tcPr>
          <w:p w14:paraId="7E09F05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5E5671A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1.4-24.3</w:t>
            </w:r>
          </w:p>
        </w:tc>
        <w:tc>
          <w:tcPr>
            <w:tcW w:w="567" w:type="dxa"/>
            <w:tcBorders>
              <w:top w:val="nil"/>
              <w:bottom w:val="nil"/>
            </w:tcBorders>
          </w:tcPr>
          <w:p w14:paraId="35520B8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4" w:type="dxa"/>
            <w:tcBorders>
              <w:top w:val="nil"/>
              <w:bottom w:val="nil"/>
            </w:tcBorders>
          </w:tcPr>
          <w:p w14:paraId="2790EBF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7DB87BB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-3.295 ± 0.241</w:t>
            </w:r>
          </w:p>
        </w:tc>
        <w:tc>
          <w:tcPr>
            <w:tcW w:w="1421" w:type="dxa"/>
            <w:tcBorders>
              <w:top w:val="nil"/>
              <w:bottom w:val="nil"/>
            </w:tcBorders>
          </w:tcPr>
          <w:p w14:paraId="296E8B9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2.102 ± 0.132</w:t>
            </w:r>
          </w:p>
        </w:tc>
        <w:tc>
          <w:tcPr>
            <w:tcW w:w="567" w:type="dxa"/>
            <w:tcBorders>
              <w:top w:val="nil"/>
              <w:bottom w:val="nil"/>
            </w:tcBorders>
          </w:tcPr>
          <w:p w14:paraId="10EE32F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1D251089"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0.917</w:t>
            </w:r>
          </w:p>
        </w:tc>
      </w:tr>
      <w:tr w:rsidR="00EA6D10" w:rsidRPr="002B7E29" w14:paraId="7C43C984" w14:textId="77777777">
        <w:tc>
          <w:tcPr>
            <w:tcW w:w="1984" w:type="dxa"/>
            <w:gridSpan w:val="2"/>
            <w:tcBorders>
              <w:top w:val="nil"/>
              <w:bottom w:val="nil"/>
            </w:tcBorders>
          </w:tcPr>
          <w:p w14:paraId="135B86F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Sabo et al. (2002)</w:t>
            </w:r>
          </w:p>
        </w:tc>
        <w:tc>
          <w:tcPr>
            <w:tcW w:w="851" w:type="dxa"/>
            <w:gridSpan w:val="2"/>
            <w:tcBorders>
              <w:top w:val="nil"/>
              <w:bottom w:val="nil"/>
            </w:tcBorders>
          </w:tcPr>
          <w:p w14:paraId="395684E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ALL</w:t>
            </w:r>
          </w:p>
        </w:tc>
        <w:tc>
          <w:tcPr>
            <w:tcW w:w="1519" w:type="dxa"/>
            <w:gridSpan w:val="2"/>
            <w:tcBorders>
              <w:top w:val="nil"/>
              <w:bottom w:val="nil"/>
            </w:tcBorders>
          </w:tcPr>
          <w:p w14:paraId="4736835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7****</w:t>
            </w:r>
          </w:p>
        </w:tc>
        <w:tc>
          <w:tcPr>
            <w:tcW w:w="1110" w:type="dxa"/>
            <w:gridSpan w:val="3"/>
            <w:tcBorders>
              <w:top w:val="nil"/>
              <w:bottom w:val="nil"/>
            </w:tcBorders>
          </w:tcPr>
          <w:p w14:paraId="115880A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(7:54)</w:t>
            </w:r>
          </w:p>
        </w:tc>
        <w:tc>
          <w:tcPr>
            <w:tcW w:w="1574" w:type="dxa"/>
            <w:gridSpan w:val="2"/>
            <w:tcBorders>
              <w:top w:val="nil"/>
              <w:bottom w:val="nil"/>
            </w:tcBorders>
          </w:tcPr>
          <w:p w14:paraId="0B4BA84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California, USA</w:t>
            </w:r>
          </w:p>
        </w:tc>
        <w:tc>
          <w:tcPr>
            <w:tcW w:w="935" w:type="dxa"/>
            <w:tcBorders>
              <w:top w:val="nil"/>
              <w:bottom w:val="nil"/>
            </w:tcBorders>
          </w:tcPr>
          <w:p w14:paraId="7082CAE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64AF2BC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2F304BB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NLL</w:t>
            </w:r>
          </w:p>
        </w:tc>
        <w:tc>
          <w:tcPr>
            <w:tcW w:w="654" w:type="dxa"/>
            <w:tcBorders>
              <w:top w:val="nil"/>
              <w:bottom w:val="nil"/>
            </w:tcBorders>
          </w:tcPr>
          <w:p w14:paraId="6AD46E3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7294EE3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0.56 ± 0.64</w:t>
            </w:r>
          </w:p>
        </w:tc>
        <w:tc>
          <w:tcPr>
            <w:tcW w:w="1421" w:type="dxa"/>
            <w:tcBorders>
              <w:top w:val="nil"/>
              <w:bottom w:val="nil"/>
            </w:tcBorders>
          </w:tcPr>
          <w:p w14:paraId="5682F99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1.56 ± 0.4</w:t>
            </w:r>
          </w:p>
        </w:tc>
        <w:tc>
          <w:tcPr>
            <w:tcW w:w="567" w:type="dxa"/>
            <w:tcBorders>
              <w:top w:val="nil"/>
              <w:bottom w:val="nil"/>
            </w:tcBorders>
          </w:tcPr>
          <w:p w14:paraId="79AEC2D7" w14:textId="77777777" w:rsidR="00EA6D10" w:rsidRPr="002B7E29" w:rsidRDefault="00EA6D10" w:rsidP="002B7E29">
            <w:pPr>
              <w:jc w:val="both"/>
              <w:rPr>
                <w:rFonts w:ascii="Times New Roman" w:hAnsi="Times New Roman" w:cs="Times New Roman"/>
                <w:i/>
                <w:iCs/>
                <w:sz w:val="14"/>
                <w:szCs w:val="14"/>
              </w:rPr>
            </w:pPr>
          </w:p>
        </w:tc>
        <w:tc>
          <w:tcPr>
            <w:tcW w:w="709" w:type="dxa"/>
            <w:tcBorders>
              <w:top w:val="nil"/>
              <w:bottom w:val="nil"/>
            </w:tcBorders>
          </w:tcPr>
          <w:p w14:paraId="4075A4E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0.75</w:t>
            </w:r>
          </w:p>
        </w:tc>
      </w:tr>
      <w:tr w:rsidR="00EA6D10" w:rsidRPr="002B7E29" w14:paraId="6A90AD77" w14:textId="77777777">
        <w:tc>
          <w:tcPr>
            <w:tcW w:w="1984" w:type="dxa"/>
            <w:gridSpan w:val="2"/>
            <w:tcBorders>
              <w:top w:val="nil"/>
              <w:bottom w:val="nil"/>
            </w:tcBorders>
          </w:tcPr>
          <w:p w14:paraId="4F96D57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68885AFF" w14:textId="77777777" w:rsidR="00EA6D10" w:rsidRPr="002B7E29" w:rsidRDefault="00EA6D10" w:rsidP="002B7E29">
            <w:pPr>
              <w:jc w:val="both"/>
              <w:rPr>
                <w:rFonts w:ascii="Times New Roman" w:hAnsi="Times New Roman" w:cs="Times New Roman"/>
                <w:i/>
                <w:iCs/>
                <w:sz w:val="14"/>
                <w:szCs w:val="14"/>
              </w:rPr>
            </w:pPr>
          </w:p>
        </w:tc>
        <w:tc>
          <w:tcPr>
            <w:tcW w:w="1519" w:type="dxa"/>
            <w:gridSpan w:val="2"/>
            <w:tcBorders>
              <w:top w:val="nil"/>
              <w:bottom w:val="nil"/>
            </w:tcBorders>
          </w:tcPr>
          <w:p w14:paraId="5217D2E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API</w:t>
            </w:r>
          </w:p>
        </w:tc>
        <w:tc>
          <w:tcPr>
            <w:tcW w:w="1110" w:type="dxa"/>
            <w:gridSpan w:val="3"/>
            <w:tcBorders>
              <w:top w:val="nil"/>
              <w:bottom w:val="nil"/>
            </w:tcBorders>
          </w:tcPr>
          <w:p w14:paraId="770217A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(1:10)</w:t>
            </w:r>
          </w:p>
        </w:tc>
        <w:tc>
          <w:tcPr>
            <w:tcW w:w="1574" w:type="dxa"/>
            <w:gridSpan w:val="2"/>
            <w:tcBorders>
              <w:top w:val="nil"/>
              <w:bottom w:val="nil"/>
            </w:tcBorders>
          </w:tcPr>
          <w:p w14:paraId="2652E6B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935" w:type="dxa"/>
            <w:tcBorders>
              <w:top w:val="nil"/>
              <w:bottom w:val="nil"/>
            </w:tcBorders>
          </w:tcPr>
          <w:p w14:paraId="5569F46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5CD1681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6893D47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NLL</w:t>
            </w:r>
          </w:p>
        </w:tc>
        <w:tc>
          <w:tcPr>
            <w:tcW w:w="654" w:type="dxa"/>
            <w:tcBorders>
              <w:top w:val="nil"/>
              <w:bottom w:val="nil"/>
            </w:tcBorders>
          </w:tcPr>
          <w:p w14:paraId="0A4A87F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684FB59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0.006 ± 0.041</w:t>
            </w:r>
          </w:p>
        </w:tc>
        <w:tc>
          <w:tcPr>
            <w:tcW w:w="1421" w:type="dxa"/>
            <w:tcBorders>
              <w:top w:val="nil"/>
              <w:bottom w:val="nil"/>
            </w:tcBorders>
          </w:tcPr>
          <w:p w14:paraId="54F598E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3.407 ± 2.471</w:t>
            </w:r>
          </w:p>
        </w:tc>
        <w:tc>
          <w:tcPr>
            <w:tcW w:w="567" w:type="dxa"/>
            <w:tcBorders>
              <w:top w:val="nil"/>
              <w:bottom w:val="nil"/>
            </w:tcBorders>
          </w:tcPr>
          <w:p w14:paraId="6CF6A65C" w14:textId="77777777" w:rsidR="00EA6D10" w:rsidRPr="002B7E29" w:rsidRDefault="00EA6D10" w:rsidP="002B7E29">
            <w:pPr>
              <w:jc w:val="both"/>
              <w:rPr>
                <w:rFonts w:ascii="Times New Roman" w:hAnsi="Times New Roman" w:cs="Times New Roman"/>
                <w:i/>
                <w:iCs/>
                <w:sz w:val="14"/>
                <w:szCs w:val="14"/>
              </w:rPr>
            </w:pPr>
          </w:p>
        </w:tc>
        <w:tc>
          <w:tcPr>
            <w:tcW w:w="709" w:type="dxa"/>
            <w:tcBorders>
              <w:top w:val="nil"/>
              <w:bottom w:val="nil"/>
            </w:tcBorders>
          </w:tcPr>
          <w:p w14:paraId="4D59013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0.81</w:t>
            </w:r>
          </w:p>
        </w:tc>
      </w:tr>
      <w:tr w:rsidR="00EA6D10" w:rsidRPr="002B7E29" w14:paraId="7EAA2C77" w14:textId="77777777">
        <w:tc>
          <w:tcPr>
            <w:tcW w:w="1984" w:type="dxa"/>
            <w:gridSpan w:val="2"/>
            <w:tcBorders>
              <w:top w:val="nil"/>
              <w:bottom w:val="nil"/>
            </w:tcBorders>
          </w:tcPr>
          <w:p w14:paraId="4B5B8C3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121E051A" w14:textId="77777777" w:rsidR="00EA6D10" w:rsidRPr="002B7E29" w:rsidRDefault="00EA6D10" w:rsidP="002B7E29">
            <w:pPr>
              <w:jc w:val="both"/>
              <w:rPr>
                <w:rFonts w:ascii="Times New Roman" w:hAnsi="Times New Roman" w:cs="Times New Roman"/>
                <w:i/>
                <w:iCs/>
                <w:sz w:val="14"/>
                <w:szCs w:val="14"/>
              </w:rPr>
            </w:pPr>
          </w:p>
        </w:tc>
        <w:tc>
          <w:tcPr>
            <w:tcW w:w="1519" w:type="dxa"/>
            <w:gridSpan w:val="2"/>
            <w:tcBorders>
              <w:top w:val="nil"/>
              <w:bottom w:val="nil"/>
            </w:tcBorders>
          </w:tcPr>
          <w:p w14:paraId="24B66CF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VES</w:t>
            </w:r>
          </w:p>
        </w:tc>
        <w:tc>
          <w:tcPr>
            <w:tcW w:w="1110" w:type="dxa"/>
            <w:gridSpan w:val="3"/>
            <w:tcBorders>
              <w:top w:val="nil"/>
              <w:bottom w:val="nil"/>
            </w:tcBorders>
          </w:tcPr>
          <w:p w14:paraId="05802F1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(1:19)</w:t>
            </w:r>
          </w:p>
        </w:tc>
        <w:tc>
          <w:tcPr>
            <w:tcW w:w="1574" w:type="dxa"/>
            <w:gridSpan w:val="2"/>
            <w:tcBorders>
              <w:top w:val="nil"/>
              <w:bottom w:val="nil"/>
            </w:tcBorders>
          </w:tcPr>
          <w:p w14:paraId="219BE8B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935" w:type="dxa"/>
            <w:tcBorders>
              <w:top w:val="nil"/>
              <w:bottom w:val="nil"/>
            </w:tcBorders>
          </w:tcPr>
          <w:p w14:paraId="753A858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61213A7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tcBorders>
              <w:top w:val="nil"/>
              <w:bottom w:val="nil"/>
            </w:tcBorders>
          </w:tcPr>
          <w:p w14:paraId="52CE0BA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NLL</w:t>
            </w:r>
          </w:p>
        </w:tc>
        <w:tc>
          <w:tcPr>
            <w:tcW w:w="654" w:type="dxa"/>
            <w:tcBorders>
              <w:top w:val="nil"/>
              <w:bottom w:val="nil"/>
            </w:tcBorders>
          </w:tcPr>
          <w:p w14:paraId="45A1E6A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6F19639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0.001 ± 0.002</w:t>
            </w:r>
          </w:p>
        </w:tc>
        <w:tc>
          <w:tcPr>
            <w:tcW w:w="1421" w:type="dxa"/>
            <w:tcBorders>
              <w:top w:val="nil"/>
              <w:bottom w:val="nil"/>
            </w:tcBorders>
          </w:tcPr>
          <w:p w14:paraId="3C0F4F8F"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3.723 ± 0.798</w:t>
            </w:r>
          </w:p>
        </w:tc>
        <w:tc>
          <w:tcPr>
            <w:tcW w:w="567" w:type="dxa"/>
            <w:tcBorders>
              <w:top w:val="nil"/>
              <w:bottom w:val="nil"/>
            </w:tcBorders>
          </w:tcPr>
          <w:p w14:paraId="326BEC67" w14:textId="77777777" w:rsidR="00EA6D10" w:rsidRPr="002B7E29" w:rsidRDefault="00EA6D10" w:rsidP="002B7E29">
            <w:pPr>
              <w:jc w:val="both"/>
              <w:rPr>
                <w:rFonts w:ascii="Times New Roman" w:hAnsi="Times New Roman" w:cs="Times New Roman"/>
                <w:i/>
                <w:iCs/>
                <w:sz w:val="14"/>
                <w:szCs w:val="14"/>
              </w:rPr>
            </w:pPr>
          </w:p>
        </w:tc>
        <w:tc>
          <w:tcPr>
            <w:tcW w:w="709" w:type="dxa"/>
            <w:tcBorders>
              <w:top w:val="nil"/>
              <w:bottom w:val="nil"/>
            </w:tcBorders>
          </w:tcPr>
          <w:p w14:paraId="715901E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0.95</w:t>
            </w:r>
          </w:p>
        </w:tc>
      </w:tr>
      <w:tr w:rsidR="00EA6D10" w:rsidRPr="002B7E29" w14:paraId="40131F6E" w14:textId="77777777">
        <w:tc>
          <w:tcPr>
            <w:tcW w:w="1984" w:type="dxa"/>
            <w:gridSpan w:val="2"/>
            <w:tcBorders>
              <w:top w:val="nil"/>
              <w:bottom w:val="nil"/>
            </w:tcBorders>
          </w:tcPr>
          <w:p w14:paraId="6178CAB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Brady and Noske (2006)</w:t>
            </w:r>
          </w:p>
        </w:tc>
        <w:tc>
          <w:tcPr>
            <w:tcW w:w="851" w:type="dxa"/>
            <w:gridSpan w:val="2"/>
            <w:tcBorders>
              <w:top w:val="nil"/>
              <w:bottom w:val="nil"/>
            </w:tcBorders>
          </w:tcPr>
          <w:p w14:paraId="7204ACB5" w14:textId="77777777" w:rsidR="00EA6D10" w:rsidRPr="002B7E29" w:rsidRDefault="00EA6D10" w:rsidP="002B7E29">
            <w:pPr>
              <w:jc w:val="both"/>
              <w:rPr>
                <w:rFonts w:ascii="Times New Roman" w:hAnsi="Times New Roman" w:cs="Times New Roman"/>
                <w:i/>
                <w:iCs/>
                <w:sz w:val="14"/>
                <w:szCs w:val="14"/>
              </w:rPr>
            </w:pPr>
          </w:p>
        </w:tc>
        <w:tc>
          <w:tcPr>
            <w:tcW w:w="1519" w:type="dxa"/>
            <w:gridSpan w:val="2"/>
            <w:tcBorders>
              <w:top w:val="nil"/>
              <w:bottom w:val="nil"/>
            </w:tcBorders>
          </w:tcPr>
          <w:p w14:paraId="386295B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FOR</w:t>
            </w:r>
          </w:p>
        </w:tc>
        <w:tc>
          <w:tcPr>
            <w:tcW w:w="1110" w:type="dxa"/>
            <w:gridSpan w:val="3"/>
            <w:tcBorders>
              <w:top w:val="nil"/>
              <w:bottom w:val="nil"/>
            </w:tcBorders>
          </w:tcPr>
          <w:p w14:paraId="3917426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(8 sp:100)</w:t>
            </w:r>
          </w:p>
        </w:tc>
        <w:tc>
          <w:tcPr>
            <w:tcW w:w="1574" w:type="dxa"/>
            <w:gridSpan w:val="2"/>
            <w:tcBorders>
              <w:top w:val="nil"/>
              <w:bottom w:val="nil"/>
            </w:tcBorders>
          </w:tcPr>
          <w:p w14:paraId="4C5B8C5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NT, AUS</w:t>
            </w:r>
          </w:p>
        </w:tc>
        <w:tc>
          <w:tcPr>
            <w:tcW w:w="935" w:type="dxa"/>
            <w:tcBorders>
              <w:top w:val="nil"/>
              <w:bottom w:val="nil"/>
            </w:tcBorders>
          </w:tcPr>
          <w:p w14:paraId="6F22AE8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208F611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2-10</w:t>
            </w:r>
          </w:p>
        </w:tc>
        <w:tc>
          <w:tcPr>
            <w:tcW w:w="567" w:type="dxa"/>
            <w:tcBorders>
              <w:top w:val="nil"/>
              <w:bottom w:val="nil"/>
            </w:tcBorders>
          </w:tcPr>
          <w:p w14:paraId="378C919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26BA065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w:t>
            </w:r>
          </w:p>
        </w:tc>
        <w:tc>
          <w:tcPr>
            <w:tcW w:w="1474" w:type="dxa"/>
            <w:tcBorders>
              <w:top w:val="nil"/>
              <w:bottom w:val="nil"/>
            </w:tcBorders>
          </w:tcPr>
          <w:p w14:paraId="499282E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0.001</w:t>
            </w:r>
          </w:p>
        </w:tc>
        <w:tc>
          <w:tcPr>
            <w:tcW w:w="1421" w:type="dxa"/>
            <w:tcBorders>
              <w:top w:val="nil"/>
              <w:bottom w:val="nil"/>
            </w:tcBorders>
          </w:tcPr>
          <w:p w14:paraId="14B4104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2.330 ± 0.0151</w:t>
            </w:r>
          </w:p>
        </w:tc>
        <w:tc>
          <w:tcPr>
            <w:tcW w:w="567" w:type="dxa"/>
            <w:tcBorders>
              <w:top w:val="nil"/>
              <w:bottom w:val="nil"/>
            </w:tcBorders>
          </w:tcPr>
          <w:p w14:paraId="5AE1A7D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0.49</w:t>
            </w:r>
          </w:p>
        </w:tc>
        <w:tc>
          <w:tcPr>
            <w:tcW w:w="709" w:type="dxa"/>
            <w:tcBorders>
              <w:top w:val="nil"/>
              <w:bottom w:val="nil"/>
            </w:tcBorders>
          </w:tcPr>
          <w:p w14:paraId="1DF0F5D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0.708/0.956</w:t>
            </w:r>
          </w:p>
        </w:tc>
      </w:tr>
      <w:tr w:rsidR="00EA6D10" w:rsidRPr="002B7E29" w14:paraId="1D161C5E" w14:textId="77777777">
        <w:tc>
          <w:tcPr>
            <w:tcW w:w="1984" w:type="dxa"/>
            <w:gridSpan w:val="2"/>
            <w:tcBorders>
              <w:top w:val="nil"/>
              <w:bottom w:val="nil"/>
            </w:tcBorders>
          </w:tcPr>
          <w:p w14:paraId="38A983E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5A35C63A" w14:textId="77777777" w:rsidR="00EA6D10" w:rsidRPr="002B7E29" w:rsidRDefault="00EA6D10" w:rsidP="002B7E29">
            <w:pPr>
              <w:jc w:val="both"/>
              <w:rPr>
                <w:rFonts w:ascii="Times New Roman" w:hAnsi="Times New Roman" w:cs="Times New Roman"/>
                <w:i/>
                <w:iCs/>
                <w:sz w:val="14"/>
                <w:szCs w:val="14"/>
              </w:rPr>
            </w:pPr>
          </w:p>
        </w:tc>
        <w:tc>
          <w:tcPr>
            <w:tcW w:w="1519" w:type="dxa"/>
            <w:gridSpan w:val="2"/>
            <w:tcBorders>
              <w:top w:val="nil"/>
              <w:bottom w:val="nil"/>
            </w:tcBorders>
          </w:tcPr>
          <w:p w14:paraId="5C02775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110" w:type="dxa"/>
            <w:gridSpan w:val="3"/>
            <w:tcBorders>
              <w:top w:val="nil"/>
              <w:bottom w:val="nil"/>
            </w:tcBorders>
          </w:tcPr>
          <w:p w14:paraId="65A8F70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(9 sp:28)</w:t>
            </w:r>
          </w:p>
        </w:tc>
        <w:tc>
          <w:tcPr>
            <w:tcW w:w="1574" w:type="dxa"/>
            <w:gridSpan w:val="2"/>
            <w:tcBorders>
              <w:top w:val="nil"/>
              <w:bottom w:val="nil"/>
            </w:tcBorders>
          </w:tcPr>
          <w:p w14:paraId="1E19D11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NT, AUS</w:t>
            </w:r>
          </w:p>
        </w:tc>
        <w:tc>
          <w:tcPr>
            <w:tcW w:w="935" w:type="dxa"/>
            <w:tcBorders>
              <w:top w:val="nil"/>
              <w:bottom w:val="nil"/>
            </w:tcBorders>
          </w:tcPr>
          <w:p w14:paraId="5F780BE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099" w:type="dxa"/>
            <w:gridSpan w:val="2"/>
            <w:tcBorders>
              <w:top w:val="nil"/>
              <w:bottom w:val="nil"/>
            </w:tcBorders>
          </w:tcPr>
          <w:p w14:paraId="1B6D192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4-29</w:t>
            </w:r>
          </w:p>
        </w:tc>
        <w:tc>
          <w:tcPr>
            <w:tcW w:w="567" w:type="dxa"/>
            <w:tcBorders>
              <w:top w:val="nil"/>
              <w:bottom w:val="nil"/>
            </w:tcBorders>
          </w:tcPr>
          <w:p w14:paraId="436B83A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4" w:type="dxa"/>
            <w:tcBorders>
              <w:top w:val="nil"/>
              <w:bottom w:val="nil"/>
            </w:tcBorders>
          </w:tcPr>
          <w:p w14:paraId="0EA763C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w:t>
            </w:r>
          </w:p>
        </w:tc>
        <w:tc>
          <w:tcPr>
            <w:tcW w:w="1474" w:type="dxa"/>
            <w:tcBorders>
              <w:top w:val="nil"/>
              <w:bottom w:val="nil"/>
            </w:tcBorders>
          </w:tcPr>
          <w:p w14:paraId="46AAD02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6.783 ± 0.001</w:t>
            </w:r>
          </w:p>
        </w:tc>
        <w:tc>
          <w:tcPr>
            <w:tcW w:w="1421" w:type="dxa"/>
            <w:tcBorders>
              <w:top w:val="nil"/>
              <w:bottom w:val="nil"/>
            </w:tcBorders>
          </w:tcPr>
          <w:p w14:paraId="21FF8D3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2.544 ± 0.26</w:t>
            </w:r>
          </w:p>
        </w:tc>
        <w:tc>
          <w:tcPr>
            <w:tcW w:w="567" w:type="dxa"/>
            <w:tcBorders>
              <w:top w:val="nil"/>
              <w:bottom w:val="nil"/>
            </w:tcBorders>
          </w:tcPr>
          <w:p w14:paraId="63D8F07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0.57</w:t>
            </w:r>
          </w:p>
        </w:tc>
        <w:tc>
          <w:tcPr>
            <w:tcW w:w="709" w:type="dxa"/>
            <w:tcBorders>
              <w:top w:val="nil"/>
              <w:bottom w:val="nil"/>
            </w:tcBorders>
          </w:tcPr>
          <w:p w14:paraId="148DC04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0.786/0.905</w:t>
            </w:r>
          </w:p>
        </w:tc>
      </w:tr>
      <w:tr w:rsidR="00EA6D10" w:rsidRPr="002B7E29" w14:paraId="420FD0A3" w14:textId="77777777">
        <w:tc>
          <w:tcPr>
            <w:tcW w:w="1984" w:type="dxa"/>
            <w:gridSpan w:val="2"/>
            <w:tcBorders>
              <w:top w:val="nil"/>
              <w:bottom w:val="nil"/>
            </w:tcBorders>
          </w:tcPr>
          <w:p w14:paraId="744AFAF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Wardhaugh (2013)</w:t>
            </w:r>
          </w:p>
        </w:tc>
        <w:tc>
          <w:tcPr>
            <w:tcW w:w="851" w:type="dxa"/>
            <w:gridSpan w:val="2"/>
            <w:tcBorders>
              <w:top w:val="nil"/>
              <w:bottom w:val="nil"/>
            </w:tcBorders>
          </w:tcPr>
          <w:p w14:paraId="7B89E39D"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bottom w:val="nil"/>
            </w:tcBorders>
          </w:tcPr>
          <w:p w14:paraId="73EDE5CF" w14:textId="77777777" w:rsidR="00EA6D10" w:rsidRPr="002B7E29" w:rsidRDefault="00EA6D10" w:rsidP="002B7E29">
            <w:pPr>
              <w:jc w:val="both"/>
              <w:rPr>
                <w:rFonts w:ascii="Times New Roman" w:hAnsi="Times New Roman" w:cs="Times New Roman"/>
                <w:sz w:val="14"/>
                <w:szCs w:val="14"/>
              </w:rPr>
            </w:pPr>
          </w:p>
        </w:tc>
        <w:tc>
          <w:tcPr>
            <w:tcW w:w="1110" w:type="dxa"/>
            <w:gridSpan w:val="3"/>
            <w:tcBorders>
              <w:top w:val="nil"/>
              <w:bottom w:val="nil"/>
            </w:tcBorders>
          </w:tcPr>
          <w:p w14:paraId="0896261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w:t>
            </w:r>
          </w:p>
        </w:tc>
        <w:tc>
          <w:tcPr>
            <w:tcW w:w="1574" w:type="dxa"/>
            <w:gridSpan w:val="2"/>
            <w:tcBorders>
              <w:top w:val="nil"/>
              <w:bottom w:val="nil"/>
            </w:tcBorders>
          </w:tcPr>
          <w:p w14:paraId="033F3B5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Daintree QL AUS</w:t>
            </w:r>
          </w:p>
        </w:tc>
        <w:tc>
          <w:tcPr>
            <w:tcW w:w="935" w:type="dxa"/>
            <w:tcBorders>
              <w:top w:val="nil"/>
              <w:bottom w:val="nil"/>
            </w:tcBorders>
          </w:tcPr>
          <w:p w14:paraId="2BD5027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099" w:type="dxa"/>
            <w:gridSpan w:val="2"/>
            <w:tcBorders>
              <w:top w:val="nil"/>
              <w:bottom w:val="nil"/>
            </w:tcBorders>
          </w:tcPr>
          <w:p w14:paraId="25CBE14E" w14:textId="77777777" w:rsidR="00EA6D10" w:rsidRPr="002B7E29" w:rsidRDefault="00EA6D10" w:rsidP="002B7E29">
            <w:pPr>
              <w:jc w:val="both"/>
              <w:rPr>
                <w:rFonts w:ascii="Times New Roman" w:hAnsi="Times New Roman" w:cs="Times New Roman"/>
                <w:sz w:val="14"/>
                <w:szCs w:val="14"/>
              </w:rPr>
            </w:pPr>
          </w:p>
        </w:tc>
        <w:tc>
          <w:tcPr>
            <w:tcW w:w="567" w:type="dxa"/>
            <w:tcBorders>
              <w:top w:val="nil"/>
              <w:bottom w:val="nil"/>
            </w:tcBorders>
          </w:tcPr>
          <w:p w14:paraId="198F2A8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MA</w:t>
            </w:r>
          </w:p>
        </w:tc>
        <w:tc>
          <w:tcPr>
            <w:tcW w:w="654" w:type="dxa"/>
            <w:tcBorders>
              <w:top w:val="nil"/>
              <w:bottom w:val="nil"/>
            </w:tcBorders>
          </w:tcPr>
          <w:p w14:paraId="24604C6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1D60A5F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-4.3 ± 0.38</w:t>
            </w:r>
          </w:p>
        </w:tc>
        <w:tc>
          <w:tcPr>
            <w:tcW w:w="1421" w:type="dxa"/>
            <w:tcBorders>
              <w:top w:val="nil"/>
              <w:bottom w:val="nil"/>
            </w:tcBorders>
          </w:tcPr>
          <w:p w14:paraId="1FCC1A0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 ± 0.24</w:t>
            </w:r>
          </w:p>
        </w:tc>
        <w:tc>
          <w:tcPr>
            <w:tcW w:w="567" w:type="dxa"/>
            <w:tcBorders>
              <w:top w:val="nil"/>
              <w:bottom w:val="nil"/>
            </w:tcBorders>
          </w:tcPr>
          <w:p w14:paraId="740F267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04440F6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0.83</w:t>
            </w:r>
          </w:p>
        </w:tc>
      </w:tr>
      <w:tr w:rsidR="00EA6D10" w:rsidRPr="002B7E29" w14:paraId="6CF70FDE" w14:textId="77777777">
        <w:tc>
          <w:tcPr>
            <w:tcW w:w="1984" w:type="dxa"/>
            <w:gridSpan w:val="2"/>
            <w:tcBorders>
              <w:top w:val="nil"/>
            </w:tcBorders>
          </w:tcPr>
          <w:p w14:paraId="73C3DE7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Wardhaugh (2013)</w:t>
            </w:r>
          </w:p>
        </w:tc>
        <w:tc>
          <w:tcPr>
            <w:tcW w:w="851" w:type="dxa"/>
            <w:gridSpan w:val="2"/>
            <w:tcBorders>
              <w:top w:val="nil"/>
            </w:tcBorders>
          </w:tcPr>
          <w:p w14:paraId="3C3A98F5" w14:textId="77777777" w:rsidR="00EA6D10" w:rsidRPr="002B7E29" w:rsidRDefault="00EA6D10" w:rsidP="002B7E29">
            <w:pPr>
              <w:jc w:val="both"/>
              <w:rPr>
                <w:rFonts w:ascii="Times New Roman" w:hAnsi="Times New Roman" w:cs="Times New Roman"/>
                <w:sz w:val="14"/>
                <w:szCs w:val="14"/>
              </w:rPr>
            </w:pPr>
          </w:p>
        </w:tc>
        <w:tc>
          <w:tcPr>
            <w:tcW w:w="1519" w:type="dxa"/>
            <w:gridSpan w:val="2"/>
            <w:tcBorders>
              <w:top w:val="nil"/>
            </w:tcBorders>
          </w:tcPr>
          <w:p w14:paraId="2F0AB01E" w14:textId="77777777" w:rsidR="00EA6D10" w:rsidRPr="002B7E29" w:rsidRDefault="00EA6D10" w:rsidP="002B7E29">
            <w:pPr>
              <w:jc w:val="both"/>
              <w:rPr>
                <w:rFonts w:ascii="Times New Roman" w:hAnsi="Times New Roman" w:cs="Times New Roman"/>
                <w:sz w:val="14"/>
                <w:szCs w:val="14"/>
              </w:rPr>
            </w:pPr>
          </w:p>
        </w:tc>
        <w:tc>
          <w:tcPr>
            <w:tcW w:w="1110" w:type="dxa"/>
            <w:gridSpan w:val="3"/>
            <w:tcBorders>
              <w:top w:val="nil"/>
            </w:tcBorders>
          </w:tcPr>
          <w:p w14:paraId="481342D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w:t>
            </w:r>
          </w:p>
        </w:tc>
        <w:tc>
          <w:tcPr>
            <w:tcW w:w="1574" w:type="dxa"/>
            <w:gridSpan w:val="2"/>
            <w:tcBorders>
              <w:top w:val="nil"/>
            </w:tcBorders>
          </w:tcPr>
          <w:p w14:paraId="25F7368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Daintree QL AUS</w:t>
            </w:r>
          </w:p>
        </w:tc>
        <w:tc>
          <w:tcPr>
            <w:tcW w:w="935" w:type="dxa"/>
            <w:tcBorders>
              <w:top w:val="nil"/>
            </w:tcBorders>
          </w:tcPr>
          <w:p w14:paraId="17F484E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099" w:type="dxa"/>
            <w:gridSpan w:val="2"/>
            <w:tcBorders>
              <w:top w:val="nil"/>
            </w:tcBorders>
          </w:tcPr>
          <w:p w14:paraId="1A9B8F47" w14:textId="77777777" w:rsidR="00EA6D10" w:rsidRPr="002B7E29" w:rsidRDefault="00EA6D10" w:rsidP="002B7E29">
            <w:pPr>
              <w:jc w:val="both"/>
              <w:rPr>
                <w:rFonts w:ascii="Times New Roman" w:hAnsi="Times New Roman" w:cs="Times New Roman"/>
                <w:sz w:val="14"/>
                <w:szCs w:val="14"/>
              </w:rPr>
            </w:pPr>
          </w:p>
        </w:tc>
        <w:tc>
          <w:tcPr>
            <w:tcW w:w="567" w:type="dxa"/>
            <w:tcBorders>
              <w:top w:val="nil"/>
            </w:tcBorders>
          </w:tcPr>
          <w:p w14:paraId="5CD445D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MA</w:t>
            </w:r>
          </w:p>
        </w:tc>
        <w:tc>
          <w:tcPr>
            <w:tcW w:w="654" w:type="dxa"/>
            <w:tcBorders>
              <w:top w:val="nil"/>
            </w:tcBorders>
          </w:tcPr>
          <w:p w14:paraId="5688725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tcBorders>
          </w:tcPr>
          <w:p w14:paraId="4B98668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-2.1 ± 0.09</w:t>
            </w:r>
          </w:p>
        </w:tc>
        <w:tc>
          <w:tcPr>
            <w:tcW w:w="1421" w:type="dxa"/>
            <w:tcBorders>
              <w:top w:val="nil"/>
            </w:tcBorders>
          </w:tcPr>
          <w:p w14:paraId="30A11AF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1.34 ± 0.05</w:t>
            </w:r>
          </w:p>
        </w:tc>
        <w:tc>
          <w:tcPr>
            <w:tcW w:w="567" w:type="dxa"/>
            <w:tcBorders>
              <w:top w:val="nil"/>
            </w:tcBorders>
          </w:tcPr>
          <w:p w14:paraId="2F9511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tcBorders>
          </w:tcPr>
          <w:p w14:paraId="04C3F76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b/>
                <w:bCs/>
                <w:sz w:val="14"/>
                <w:szCs w:val="14"/>
              </w:rPr>
              <w:t>0.97</w:t>
            </w:r>
          </w:p>
        </w:tc>
      </w:tr>
    </w:tbl>
    <w:p w14:paraId="5D28B59A" w14:textId="77777777" w:rsidR="00EA6D10" w:rsidRPr="004938EB" w:rsidRDefault="00EA6D10" w:rsidP="00CC48BB">
      <w:pPr>
        <w:jc w:val="both"/>
        <w:rPr>
          <w:rFonts w:ascii="Times New Roman" w:hAnsi="Times New Roman" w:cs="Times New Roman"/>
          <w:sz w:val="14"/>
          <w:szCs w:val="14"/>
        </w:rPr>
      </w:pPr>
      <w:r w:rsidRPr="004938EB">
        <w:rPr>
          <w:rFonts w:ascii="Times New Roman" w:hAnsi="Times New Roman" w:cs="Times New Roman"/>
          <w:sz w:val="14"/>
          <w:szCs w:val="14"/>
        </w:rPr>
        <w:t>ANT = Anthophoridae, API = Apidae, CHR = Chrysididae, FOR = Formicidae, ICH = Ichneumonidae, SPH = Sphecidae, VES = Vespidae. ** = excluded ants. ****Seven families = ANT, API, CHR, FOR, ICH, SPH, VES</w:t>
      </w:r>
    </w:p>
    <w:p w14:paraId="7DCBBBD2" w14:textId="77777777" w:rsidR="00EA6D10" w:rsidRPr="009C7B85" w:rsidRDefault="00EA6D10" w:rsidP="00CC48BB">
      <w:pPr>
        <w:jc w:val="both"/>
        <w:rPr>
          <w:rFonts w:ascii="Times New Roman" w:hAnsi="Times New Roman" w:cs="Times New Roman"/>
        </w:rPr>
      </w:pPr>
      <w:r w:rsidRPr="009C7B85">
        <w:rPr>
          <w:rFonts w:ascii="Times New Roman" w:hAnsi="Times New Roman" w:cs="Times New Roman"/>
        </w:rPr>
        <w:br w:type="page"/>
      </w:r>
    </w:p>
    <w:p w14:paraId="0BF15031" w14:textId="77777777" w:rsidR="00EA6D10" w:rsidRPr="009C7B85" w:rsidRDefault="00EA6D10" w:rsidP="00CC48BB">
      <w:pPr>
        <w:pStyle w:val="ListParagraph"/>
        <w:numPr>
          <w:ilvl w:val="0"/>
          <w:numId w:val="9"/>
          <w:numberingChange w:id="166" w:author="Dr. Vesna Gagic" w:date="2018-05-22T07:52:00Z" w:original="%1:3:3:)"/>
        </w:numPr>
        <w:spacing w:after="160"/>
        <w:jc w:val="both"/>
        <w:rPr>
          <w:rFonts w:ascii="Times New Roman" w:hAnsi="Times New Roman" w:cs="Times New Roman"/>
          <w:b/>
          <w:bCs/>
        </w:rPr>
      </w:pPr>
      <w:commentRangeStart w:id="167"/>
      <w:r w:rsidRPr="009C7B85">
        <w:rPr>
          <w:rFonts w:ascii="Times New Roman" w:hAnsi="Times New Roman" w:cs="Times New Roman"/>
          <w:b/>
          <w:bCs/>
        </w:rPr>
        <w:t>Lepidoptera</w:t>
      </w:r>
      <w:r w:rsidRPr="009C7B85">
        <w:rPr>
          <w:rFonts w:ascii="Times New Roman" w:hAnsi="Times New Roman" w:cs="Times New Roman"/>
        </w:rPr>
        <w:t xml:space="preserve">. </w:t>
      </w:r>
      <w:commentRangeEnd w:id="167"/>
      <w:r>
        <w:rPr>
          <w:rStyle w:val="CommentReference"/>
        </w:rPr>
        <w:commentReference w:id="167"/>
      </w:r>
      <w:r w:rsidRPr="009C7B85">
        <w:rPr>
          <w:rFonts w:ascii="Times New Roman" w:hAnsi="Times New Roman" w:cs="Times New Roman"/>
        </w:rPr>
        <w:t>*** = Multivariate regression using multiple length measures: length, width, wing area and wing length. See Garcia-Barros (2015) for parameters.</w:t>
      </w:r>
    </w:p>
    <w:tbl>
      <w:tblPr>
        <w:tblW w:w="14464" w:type="dxa"/>
        <w:tblInd w:w="2" w:type="dxa"/>
        <w:tblBorders>
          <w:bottom w:val="single" w:sz="4" w:space="0" w:color="auto"/>
          <w:insideH w:val="single" w:sz="4" w:space="0" w:color="auto"/>
        </w:tblBorders>
        <w:tblLayout w:type="fixed"/>
        <w:tblLook w:val="00A0" w:firstRow="1" w:lastRow="0" w:firstColumn="1" w:lastColumn="0" w:noHBand="0" w:noVBand="0"/>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EA6D10" w:rsidRPr="002B7E29" w14:paraId="2E6BFBCD" w14:textId="77777777">
        <w:tc>
          <w:tcPr>
            <w:tcW w:w="1985" w:type="dxa"/>
            <w:gridSpan w:val="2"/>
          </w:tcPr>
          <w:p w14:paraId="439E26AA"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Source</w:t>
            </w:r>
          </w:p>
        </w:tc>
        <w:tc>
          <w:tcPr>
            <w:tcW w:w="851" w:type="dxa"/>
            <w:gridSpan w:val="2"/>
          </w:tcPr>
          <w:p w14:paraId="253E30C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Taxa</w:t>
            </w:r>
          </w:p>
        </w:tc>
        <w:tc>
          <w:tcPr>
            <w:tcW w:w="1519" w:type="dxa"/>
            <w:gridSpan w:val="3"/>
          </w:tcPr>
          <w:p w14:paraId="5DE34200"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Families</w:t>
            </w:r>
          </w:p>
        </w:tc>
        <w:tc>
          <w:tcPr>
            <w:tcW w:w="1110" w:type="dxa"/>
          </w:tcPr>
          <w:p w14:paraId="7267DACE"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 xml:space="preserve">Sample size </w:t>
            </w:r>
          </w:p>
        </w:tc>
        <w:tc>
          <w:tcPr>
            <w:tcW w:w="1574" w:type="dxa"/>
            <w:gridSpan w:val="3"/>
          </w:tcPr>
          <w:p w14:paraId="154204C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Biogeographical region</w:t>
            </w:r>
          </w:p>
        </w:tc>
        <w:tc>
          <w:tcPr>
            <w:tcW w:w="899" w:type="dxa"/>
          </w:tcPr>
          <w:p w14:paraId="20BD1397"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Measure</w:t>
            </w:r>
          </w:p>
        </w:tc>
        <w:tc>
          <w:tcPr>
            <w:tcW w:w="1135" w:type="dxa"/>
          </w:tcPr>
          <w:p w14:paraId="10A5598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 xml:space="preserve">Range in body length </w:t>
            </w:r>
          </w:p>
        </w:tc>
        <w:tc>
          <w:tcPr>
            <w:tcW w:w="567" w:type="dxa"/>
            <w:gridSpan w:val="2"/>
          </w:tcPr>
          <w:p w14:paraId="3268696F"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Reg. Type</w:t>
            </w:r>
          </w:p>
        </w:tc>
        <w:tc>
          <w:tcPr>
            <w:tcW w:w="653" w:type="dxa"/>
          </w:tcPr>
          <w:p w14:paraId="6AA1958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Type</w:t>
            </w:r>
          </w:p>
        </w:tc>
        <w:tc>
          <w:tcPr>
            <w:tcW w:w="4171" w:type="dxa"/>
            <w:gridSpan w:val="4"/>
          </w:tcPr>
          <w:p w14:paraId="53F30DF9"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sz w:val="16"/>
                <w:szCs w:val="16"/>
              </w:rPr>
              <w:t>Equation</w:t>
            </w:r>
          </w:p>
        </w:tc>
      </w:tr>
      <w:tr w:rsidR="00EA6D10" w:rsidRPr="002B7E29" w14:paraId="32AC82A3" w14:textId="77777777">
        <w:tc>
          <w:tcPr>
            <w:tcW w:w="1143" w:type="dxa"/>
          </w:tcPr>
          <w:p w14:paraId="7FA7A1FD" w14:textId="77777777" w:rsidR="00EA6D10" w:rsidRPr="002B7E29" w:rsidRDefault="00EA6D10" w:rsidP="002B7E29">
            <w:pPr>
              <w:jc w:val="both"/>
              <w:rPr>
                <w:rFonts w:ascii="Times New Roman" w:hAnsi="Times New Roman" w:cs="Times New Roman"/>
                <w:sz w:val="16"/>
                <w:szCs w:val="16"/>
              </w:rPr>
            </w:pPr>
          </w:p>
        </w:tc>
        <w:tc>
          <w:tcPr>
            <w:tcW w:w="1144" w:type="dxa"/>
            <w:gridSpan w:val="2"/>
          </w:tcPr>
          <w:p w14:paraId="5CFE61CB" w14:textId="77777777" w:rsidR="00EA6D10" w:rsidRPr="002B7E29" w:rsidRDefault="00EA6D10" w:rsidP="002B7E29">
            <w:pPr>
              <w:jc w:val="both"/>
              <w:rPr>
                <w:rFonts w:ascii="Times New Roman" w:hAnsi="Times New Roman" w:cs="Times New Roman"/>
                <w:sz w:val="16"/>
                <w:szCs w:val="16"/>
              </w:rPr>
            </w:pPr>
          </w:p>
        </w:tc>
        <w:tc>
          <w:tcPr>
            <w:tcW w:w="1144" w:type="dxa"/>
            <w:gridSpan w:val="2"/>
          </w:tcPr>
          <w:p w14:paraId="25FA7E64" w14:textId="77777777" w:rsidR="00EA6D10" w:rsidRPr="002B7E29" w:rsidRDefault="00EA6D10" w:rsidP="002B7E29">
            <w:pPr>
              <w:jc w:val="both"/>
              <w:rPr>
                <w:rFonts w:ascii="Times New Roman" w:hAnsi="Times New Roman" w:cs="Times New Roman"/>
                <w:sz w:val="16"/>
                <w:szCs w:val="16"/>
              </w:rPr>
            </w:pPr>
          </w:p>
        </w:tc>
        <w:tc>
          <w:tcPr>
            <w:tcW w:w="822" w:type="dxa"/>
          </w:tcPr>
          <w:p w14:paraId="15CF8D69" w14:textId="77777777" w:rsidR="00EA6D10" w:rsidRPr="002B7E29" w:rsidRDefault="00EA6D10" w:rsidP="002B7E29">
            <w:pPr>
              <w:jc w:val="both"/>
              <w:rPr>
                <w:rFonts w:ascii="Times New Roman" w:hAnsi="Times New Roman" w:cs="Times New Roman"/>
                <w:sz w:val="16"/>
                <w:szCs w:val="16"/>
              </w:rPr>
            </w:pPr>
          </w:p>
        </w:tc>
        <w:tc>
          <w:tcPr>
            <w:tcW w:w="1465" w:type="dxa"/>
            <w:gridSpan w:val="3"/>
          </w:tcPr>
          <w:p w14:paraId="5670A8C5"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(Families: species)</w:t>
            </w:r>
          </w:p>
        </w:tc>
        <w:tc>
          <w:tcPr>
            <w:tcW w:w="1144" w:type="dxa"/>
          </w:tcPr>
          <w:p w14:paraId="3B076D2D" w14:textId="77777777" w:rsidR="00EA6D10" w:rsidRPr="002B7E29" w:rsidRDefault="00EA6D10" w:rsidP="002B7E29">
            <w:pPr>
              <w:jc w:val="both"/>
              <w:rPr>
                <w:rFonts w:ascii="Times New Roman" w:hAnsi="Times New Roman" w:cs="Times New Roman"/>
                <w:sz w:val="16"/>
                <w:szCs w:val="16"/>
              </w:rPr>
            </w:pPr>
          </w:p>
        </w:tc>
        <w:tc>
          <w:tcPr>
            <w:tcW w:w="1076" w:type="dxa"/>
            <w:gridSpan w:val="2"/>
          </w:tcPr>
          <w:p w14:paraId="26F4287F" w14:textId="77777777" w:rsidR="00EA6D10" w:rsidRPr="002B7E29" w:rsidRDefault="00EA6D10" w:rsidP="002B7E29">
            <w:pPr>
              <w:jc w:val="both"/>
              <w:rPr>
                <w:rFonts w:ascii="Times New Roman" w:hAnsi="Times New Roman" w:cs="Times New Roman"/>
                <w:sz w:val="16"/>
                <w:szCs w:val="16"/>
              </w:rPr>
            </w:pPr>
          </w:p>
        </w:tc>
        <w:tc>
          <w:tcPr>
            <w:tcW w:w="1211" w:type="dxa"/>
            <w:gridSpan w:val="2"/>
          </w:tcPr>
          <w:p w14:paraId="7FC25F1C"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(mm)</w:t>
            </w:r>
          </w:p>
        </w:tc>
        <w:tc>
          <w:tcPr>
            <w:tcW w:w="1144" w:type="dxa"/>
            <w:gridSpan w:val="2"/>
          </w:tcPr>
          <w:p w14:paraId="5EC7A03E" w14:textId="77777777" w:rsidR="00EA6D10" w:rsidRPr="002B7E29" w:rsidRDefault="00EA6D10" w:rsidP="002B7E29">
            <w:pPr>
              <w:jc w:val="both"/>
              <w:rPr>
                <w:rFonts w:ascii="Times New Roman" w:hAnsi="Times New Roman" w:cs="Times New Roman"/>
                <w:sz w:val="16"/>
                <w:szCs w:val="16"/>
              </w:rPr>
            </w:pPr>
          </w:p>
        </w:tc>
        <w:tc>
          <w:tcPr>
            <w:tcW w:w="1474" w:type="dxa"/>
          </w:tcPr>
          <w:p w14:paraId="2B5B5A18"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B</w:t>
            </w:r>
            <w:r w:rsidRPr="002B7E29">
              <w:rPr>
                <w:rFonts w:ascii="Times New Roman" w:hAnsi="Times New Roman" w:cs="Times New Roman"/>
                <w:b/>
                <w:bCs/>
                <w:sz w:val="16"/>
                <w:szCs w:val="16"/>
                <w:vertAlign w:val="subscript"/>
              </w:rPr>
              <w:t xml:space="preserve">0 </w:t>
            </w:r>
            <w:r w:rsidRPr="002B7E29">
              <w:rPr>
                <w:rFonts w:ascii="Times New Roman" w:hAnsi="Times New Roman" w:cs="Times New Roman"/>
                <w:b/>
                <w:bCs/>
                <w:sz w:val="16"/>
                <w:szCs w:val="16"/>
              </w:rPr>
              <w:t>± S.E.</w:t>
            </w:r>
          </w:p>
        </w:tc>
        <w:tc>
          <w:tcPr>
            <w:tcW w:w="1421" w:type="dxa"/>
          </w:tcPr>
          <w:p w14:paraId="6A9C0FF3"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i/>
                <w:iCs/>
                <w:sz w:val="16"/>
                <w:szCs w:val="16"/>
              </w:rPr>
              <w:t>B</w:t>
            </w:r>
            <w:r w:rsidRPr="002B7E29">
              <w:rPr>
                <w:rFonts w:ascii="Times New Roman" w:hAnsi="Times New Roman" w:cs="Times New Roman"/>
                <w:b/>
                <w:bCs/>
                <w:sz w:val="16"/>
                <w:szCs w:val="16"/>
                <w:vertAlign w:val="subscript"/>
              </w:rPr>
              <w:t xml:space="preserve">1 </w:t>
            </w:r>
            <w:r w:rsidRPr="002B7E29">
              <w:rPr>
                <w:rFonts w:ascii="Times New Roman" w:hAnsi="Times New Roman" w:cs="Times New Roman"/>
                <w:b/>
                <w:bCs/>
                <w:sz w:val="16"/>
                <w:szCs w:val="16"/>
              </w:rPr>
              <w:t>± S.E.</w:t>
            </w:r>
          </w:p>
        </w:tc>
        <w:tc>
          <w:tcPr>
            <w:tcW w:w="567" w:type="dxa"/>
          </w:tcPr>
          <w:p w14:paraId="001CD731" w14:textId="77777777" w:rsidR="00EA6D10" w:rsidRPr="002B7E29" w:rsidRDefault="00EA6D10" w:rsidP="002B7E29">
            <w:pPr>
              <w:jc w:val="both"/>
              <w:rPr>
                <w:rFonts w:ascii="Times New Roman" w:hAnsi="Times New Roman" w:cs="Times New Roman"/>
                <w:sz w:val="16"/>
                <w:szCs w:val="16"/>
              </w:rPr>
            </w:pPr>
            <w:r w:rsidRPr="002B7E29">
              <w:rPr>
                <w:rFonts w:ascii="Times New Roman" w:hAnsi="Times New Roman" w:cs="Times New Roman"/>
                <w:b/>
                <w:bCs/>
                <w:sz w:val="16"/>
                <w:szCs w:val="16"/>
              </w:rPr>
              <w:t>Resi. SE</w:t>
            </w:r>
          </w:p>
        </w:tc>
        <w:tc>
          <w:tcPr>
            <w:tcW w:w="709" w:type="dxa"/>
          </w:tcPr>
          <w:p w14:paraId="6D781437" w14:textId="77777777" w:rsidR="00EA6D10" w:rsidRPr="002B7E29" w:rsidRDefault="00EA6D10" w:rsidP="002B7E29">
            <w:pPr>
              <w:jc w:val="both"/>
              <w:rPr>
                <w:rFonts w:ascii="Times New Roman" w:hAnsi="Times New Roman" w:cs="Times New Roman"/>
                <w:b/>
                <w:bCs/>
                <w:sz w:val="16"/>
                <w:szCs w:val="16"/>
              </w:rPr>
            </w:pPr>
            <w:r w:rsidRPr="002B7E29">
              <w:rPr>
                <w:rFonts w:ascii="Times New Roman" w:hAnsi="Times New Roman" w:cs="Times New Roman"/>
                <w:b/>
                <w:bCs/>
                <w:i/>
                <w:iCs/>
                <w:sz w:val="16"/>
                <w:szCs w:val="16"/>
              </w:rPr>
              <w:t>R</w:t>
            </w:r>
            <w:r w:rsidRPr="002B7E29">
              <w:rPr>
                <w:rFonts w:ascii="Times New Roman" w:hAnsi="Times New Roman" w:cs="Times New Roman"/>
                <w:b/>
                <w:bCs/>
                <w:i/>
                <w:iCs/>
                <w:sz w:val="16"/>
                <w:szCs w:val="16"/>
                <w:vertAlign w:val="superscript"/>
              </w:rPr>
              <w:t>2</w:t>
            </w:r>
          </w:p>
        </w:tc>
      </w:tr>
      <w:tr w:rsidR="00EA6D10" w:rsidRPr="002B7E29" w14:paraId="08CA28DA" w14:textId="77777777">
        <w:tc>
          <w:tcPr>
            <w:tcW w:w="1985" w:type="dxa"/>
            <w:gridSpan w:val="2"/>
            <w:tcBorders>
              <w:bottom w:val="nil"/>
            </w:tcBorders>
          </w:tcPr>
          <w:p w14:paraId="1F1C646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Rogers et al. (1977)</w:t>
            </w:r>
          </w:p>
        </w:tc>
        <w:tc>
          <w:tcPr>
            <w:tcW w:w="851" w:type="dxa"/>
            <w:gridSpan w:val="2"/>
            <w:tcBorders>
              <w:bottom w:val="nil"/>
            </w:tcBorders>
          </w:tcPr>
          <w:p w14:paraId="1F45B92A"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bottom w:val="nil"/>
            </w:tcBorders>
          </w:tcPr>
          <w:p w14:paraId="50DD34A2" w14:textId="77777777" w:rsidR="00EA6D10" w:rsidRPr="002B7E29" w:rsidRDefault="00EA6D10" w:rsidP="002B7E29">
            <w:pPr>
              <w:jc w:val="both"/>
              <w:rPr>
                <w:rFonts w:ascii="Times New Roman" w:hAnsi="Times New Roman" w:cs="Times New Roman"/>
                <w:sz w:val="14"/>
                <w:szCs w:val="14"/>
              </w:rPr>
            </w:pPr>
          </w:p>
        </w:tc>
        <w:tc>
          <w:tcPr>
            <w:tcW w:w="1110" w:type="dxa"/>
            <w:tcBorders>
              <w:bottom w:val="nil"/>
            </w:tcBorders>
          </w:tcPr>
          <w:p w14:paraId="5139036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(#:22)</w:t>
            </w:r>
          </w:p>
        </w:tc>
        <w:tc>
          <w:tcPr>
            <w:tcW w:w="1574" w:type="dxa"/>
            <w:gridSpan w:val="3"/>
            <w:tcBorders>
              <w:bottom w:val="nil"/>
            </w:tcBorders>
          </w:tcPr>
          <w:p w14:paraId="1344EE2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Washington, USA</w:t>
            </w:r>
          </w:p>
        </w:tc>
        <w:tc>
          <w:tcPr>
            <w:tcW w:w="899" w:type="dxa"/>
            <w:tcBorders>
              <w:bottom w:val="nil"/>
            </w:tcBorders>
          </w:tcPr>
          <w:p w14:paraId="5671E0B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bottom w:val="nil"/>
            </w:tcBorders>
          </w:tcPr>
          <w:p w14:paraId="69C6479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1.6-17</w:t>
            </w:r>
          </w:p>
        </w:tc>
        <w:tc>
          <w:tcPr>
            <w:tcW w:w="567" w:type="dxa"/>
            <w:gridSpan w:val="2"/>
            <w:tcBorders>
              <w:bottom w:val="nil"/>
            </w:tcBorders>
          </w:tcPr>
          <w:p w14:paraId="76B60CE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3" w:type="dxa"/>
            <w:tcBorders>
              <w:bottom w:val="nil"/>
            </w:tcBorders>
          </w:tcPr>
          <w:p w14:paraId="411AD77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bottom w:val="nil"/>
            </w:tcBorders>
          </w:tcPr>
          <w:p w14:paraId="3DC88AF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-4.037 ± 0.133</w:t>
            </w:r>
          </w:p>
        </w:tc>
        <w:tc>
          <w:tcPr>
            <w:tcW w:w="1421" w:type="dxa"/>
            <w:tcBorders>
              <w:bottom w:val="nil"/>
            </w:tcBorders>
          </w:tcPr>
          <w:p w14:paraId="5188931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2.903 ± 0.08</w:t>
            </w:r>
          </w:p>
        </w:tc>
        <w:tc>
          <w:tcPr>
            <w:tcW w:w="567" w:type="dxa"/>
            <w:tcBorders>
              <w:bottom w:val="nil"/>
            </w:tcBorders>
          </w:tcPr>
          <w:p w14:paraId="7F80371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0.31</w:t>
            </w:r>
          </w:p>
        </w:tc>
        <w:tc>
          <w:tcPr>
            <w:tcW w:w="709" w:type="dxa"/>
            <w:tcBorders>
              <w:bottom w:val="nil"/>
            </w:tcBorders>
          </w:tcPr>
          <w:p w14:paraId="74CD7338"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0.99</w:t>
            </w:r>
          </w:p>
        </w:tc>
      </w:tr>
      <w:tr w:rsidR="00EA6D10" w:rsidRPr="002B7E29" w14:paraId="5DEEDAD8" w14:textId="77777777">
        <w:tc>
          <w:tcPr>
            <w:tcW w:w="1985" w:type="dxa"/>
            <w:gridSpan w:val="2"/>
            <w:tcBorders>
              <w:top w:val="nil"/>
              <w:bottom w:val="nil"/>
            </w:tcBorders>
          </w:tcPr>
          <w:p w14:paraId="4E8DF0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Sample et al. (1993)</w:t>
            </w:r>
          </w:p>
        </w:tc>
        <w:tc>
          <w:tcPr>
            <w:tcW w:w="851" w:type="dxa"/>
            <w:gridSpan w:val="2"/>
            <w:tcBorders>
              <w:top w:val="nil"/>
              <w:bottom w:val="nil"/>
            </w:tcBorders>
          </w:tcPr>
          <w:p w14:paraId="3647159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ALL</w:t>
            </w:r>
          </w:p>
        </w:tc>
        <w:tc>
          <w:tcPr>
            <w:tcW w:w="1519" w:type="dxa"/>
            <w:gridSpan w:val="3"/>
            <w:tcBorders>
              <w:top w:val="nil"/>
              <w:bottom w:val="nil"/>
            </w:tcBorders>
          </w:tcPr>
          <w:p w14:paraId="601497ED"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111536E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(#:384)</w:t>
            </w:r>
          </w:p>
        </w:tc>
        <w:tc>
          <w:tcPr>
            <w:tcW w:w="1574" w:type="dxa"/>
            <w:gridSpan w:val="3"/>
            <w:tcBorders>
              <w:top w:val="nil"/>
              <w:bottom w:val="nil"/>
            </w:tcBorders>
          </w:tcPr>
          <w:p w14:paraId="75E8845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West Virginia, USA</w:t>
            </w:r>
          </w:p>
        </w:tc>
        <w:tc>
          <w:tcPr>
            <w:tcW w:w="899" w:type="dxa"/>
            <w:tcBorders>
              <w:top w:val="nil"/>
              <w:bottom w:val="nil"/>
            </w:tcBorders>
          </w:tcPr>
          <w:p w14:paraId="742A46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14D662F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2.76-40.73</w:t>
            </w:r>
          </w:p>
        </w:tc>
        <w:tc>
          <w:tcPr>
            <w:tcW w:w="567" w:type="dxa"/>
            <w:gridSpan w:val="2"/>
            <w:tcBorders>
              <w:top w:val="nil"/>
              <w:bottom w:val="nil"/>
            </w:tcBorders>
          </w:tcPr>
          <w:p w14:paraId="7F9F637C"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20B8905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63875DF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-5.036 ± 0.157</w:t>
            </w:r>
          </w:p>
        </w:tc>
        <w:tc>
          <w:tcPr>
            <w:tcW w:w="1421" w:type="dxa"/>
            <w:tcBorders>
              <w:top w:val="nil"/>
              <w:bottom w:val="nil"/>
            </w:tcBorders>
          </w:tcPr>
          <w:p w14:paraId="5B2C6AD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3.122 ± 0.064</w:t>
            </w:r>
          </w:p>
        </w:tc>
        <w:tc>
          <w:tcPr>
            <w:tcW w:w="567" w:type="dxa"/>
            <w:tcBorders>
              <w:top w:val="nil"/>
              <w:bottom w:val="nil"/>
            </w:tcBorders>
          </w:tcPr>
          <w:p w14:paraId="520C07C8"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329374A6"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0.93</w:t>
            </w:r>
          </w:p>
        </w:tc>
      </w:tr>
      <w:tr w:rsidR="00EA6D10" w:rsidRPr="002B7E29" w14:paraId="03EA28E1" w14:textId="77777777">
        <w:tc>
          <w:tcPr>
            <w:tcW w:w="1985" w:type="dxa"/>
            <w:gridSpan w:val="2"/>
            <w:tcBorders>
              <w:top w:val="nil"/>
              <w:bottom w:val="nil"/>
            </w:tcBorders>
          </w:tcPr>
          <w:p w14:paraId="2F4E88C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72E315B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19" w:type="dxa"/>
            <w:gridSpan w:val="3"/>
            <w:tcBorders>
              <w:top w:val="nil"/>
              <w:bottom w:val="nil"/>
            </w:tcBorders>
          </w:tcPr>
          <w:p w14:paraId="0CC5B168"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173389A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574" w:type="dxa"/>
            <w:gridSpan w:val="3"/>
            <w:tcBorders>
              <w:top w:val="nil"/>
              <w:bottom w:val="nil"/>
            </w:tcBorders>
          </w:tcPr>
          <w:p w14:paraId="2F35496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2A4CC31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135" w:type="dxa"/>
            <w:tcBorders>
              <w:top w:val="nil"/>
              <w:bottom w:val="nil"/>
            </w:tcBorders>
          </w:tcPr>
          <w:p w14:paraId="5DE418D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gridSpan w:val="2"/>
            <w:tcBorders>
              <w:top w:val="nil"/>
              <w:bottom w:val="nil"/>
            </w:tcBorders>
          </w:tcPr>
          <w:p w14:paraId="12993298"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1A369FD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3C9E3AB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-2.607 ± 0.088</w:t>
            </w:r>
          </w:p>
        </w:tc>
        <w:tc>
          <w:tcPr>
            <w:tcW w:w="1421" w:type="dxa"/>
            <w:tcBorders>
              <w:top w:val="nil"/>
              <w:bottom w:val="nil"/>
            </w:tcBorders>
          </w:tcPr>
          <w:p w14:paraId="1D4063B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1.457 ± 0.024</w:t>
            </w:r>
          </w:p>
        </w:tc>
        <w:tc>
          <w:tcPr>
            <w:tcW w:w="567" w:type="dxa"/>
            <w:tcBorders>
              <w:top w:val="nil"/>
              <w:bottom w:val="nil"/>
            </w:tcBorders>
          </w:tcPr>
          <w:p w14:paraId="4A3F25E6"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739DB308"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0.95</w:t>
            </w:r>
          </w:p>
        </w:tc>
      </w:tr>
      <w:tr w:rsidR="00EA6D10" w:rsidRPr="002B7E29" w14:paraId="7375A423" w14:textId="77777777">
        <w:tc>
          <w:tcPr>
            <w:tcW w:w="1985" w:type="dxa"/>
            <w:gridSpan w:val="2"/>
            <w:tcBorders>
              <w:top w:val="nil"/>
              <w:bottom w:val="nil"/>
            </w:tcBorders>
          </w:tcPr>
          <w:p w14:paraId="492EF3A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294695E1"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13F0996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MIC.</w:t>
            </w:r>
          </w:p>
        </w:tc>
        <w:tc>
          <w:tcPr>
            <w:tcW w:w="1110" w:type="dxa"/>
            <w:tcBorders>
              <w:top w:val="nil"/>
              <w:bottom w:val="nil"/>
            </w:tcBorders>
          </w:tcPr>
          <w:p w14:paraId="1039D4E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(#:46)</w:t>
            </w:r>
          </w:p>
        </w:tc>
        <w:tc>
          <w:tcPr>
            <w:tcW w:w="1574" w:type="dxa"/>
            <w:gridSpan w:val="3"/>
            <w:tcBorders>
              <w:top w:val="nil"/>
              <w:bottom w:val="nil"/>
            </w:tcBorders>
          </w:tcPr>
          <w:p w14:paraId="15A90BD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1137145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0914F98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2.76-10.6</w:t>
            </w:r>
          </w:p>
        </w:tc>
        <w:tc>
          <w:tcPr>
            <w:tcW w:w="567" w:type="dxa"/>
            <w:gridSpan w:val="2"/>
            <w:tcBorders>
              <w:top w:val="nil"/>
              <w:bottom w:val="nil"/>
            </w:tcBorders>
          </w:tcPr>
          <w:p w14:paraId="04B62776"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5B1484C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3D37896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-4.913 ± 0.325</w:t>
            </w:r>
          </w:p>
        </w:tc>
        <w:tc>
          <w:tcPr>
            <w:tcW w:w="1421" w:type="dxa"/>
            <w:tcBorders>
              <w:top w:val="nil"/>
              <w:bottom w:val="nil"/>
            </w:tcBorders>
          </w:tcPr>
          <w:p w14:paraId="169E576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2.918 ± 0.169</w:t>
            </w:r>
          </w:p>
        </w:tc>
        <w:tc>
          <w:tcPr>
            <w:tcW w:w="567" w:type="dxa"/>
            <w:tcBorders>
              <w:top w:val="nil"/>
              <w:bottom w:val="nil"/>
            </w:tcBorders>
          </w:tcPr>
          <w:p w14:paraId="538D0734"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645A3379"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0.93</w:t>
            </w:r>
          </w:p>
        </w:tc>
      </w:tr>
      <w:tr w:rsidR="00EA6D10" w:rsidRPr="002B7E29" w14:paraId="742898F4" w14:textId="77777777">
        <w:tc>
          <w:tcPr>
            <w:tcW w:w="1985" w:type="dxa"/>
            <w:gridSpan w:val="2"/>
            <w:tcBorders>
              <w:top w:val="nil"/>
              <w:bottom w:val="nil"/>
            </w:tcBorders>
          </w:tcPr>
          <w:p w14:paraId="0326C43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0142EC78"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7F7673AF"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7E410B55" w14:textId="77777777" w:rsidR="00EA6D10" w:rsidRPr="002B7E29" w:rsidRDefault="00EA6D10" w:rsidP="002B7E29">
            <w:pPr>
              <w:jc w:val="both"/>
              <w:rPr>
                <w:rFonts w:ascii="Times New Roman" w:hAnsi="Times New Roman" w:cs="Times New Roman"/>
                <w:sz w:val="14"/>
                <w:szCs w:val="14"/>
              </w:rPr>
            </w:pPr>
          </w:p>
        </w:tc>
        <w:tc>
          <w:tcPr>
            <w:tcW w:w="1574" w:type="dxa"/>
            <w:gridSpan w:val="3"/>
            <w:tcBorders>
              <w:top w:val="nil"/>
              <w:bottom w:val="nil"/>
            </w:tcBorders>
          </w:tcPr>
          <w:p w14:paraId="205CB85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201889D8"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135" w:type="dxa"/>
            <w:tcBorders>
              <w:top w:val="nil"/>
              <w:bottom w:val="nil"/>
            </w:tcBorders>
          </w:tcPr>
          <w:p w14:paraId="686CEBB3" w14:textId="77777777" w:rsidR="00EA6D10" w:rsidRPr="002B7E29" w:rsidRDefault="00EA6D10" w:rsidP="002B7E29">
            <w:pPr>
              <w:jc w:val="both"/>
              <w:rPr>
                <w:rFonts w:ascii="Times New Roman" w:hAnsi="Times New Roman" w:cs="Times New Roman"/>
                <w:sz w:val="14"/>
                <w:szCs w:val="14"/>
              </w:rPr>
            </w:pPr>
          </w:p>
        </w:tc>
        <w:tc>
          <w:tcPr>
            <w:tcW w:w="567" w:type="dxa"/>
            <w:gridSpan w:val="2"/>
            <w:tcBorders>
              <w:top w:val="nil"/>
              <w:bottom w:val="nil"/>
            </w:tcBorders>
          </w:tcPr>
          <w:p w14:paraId="359B0FC3"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18B88E9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7B43467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-2.715 ± 0.199</w:t>
            </w:r>
          </w:p>
        </w:tc>
        <w:tc>
          <w:tcPr>
            <w:tcW w:w="1421" w:type="dxa"/>
            <w:tcBorders>
              <w:top w:val="nil"/>
              <w:bottom w:val="nil"/>
            </w:tcBorders>
          </w:tcPr>
          <w:p w14:paraId="5EF4317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1.395 ± 0.08</w:t>
            </w:r>
          </w:p>
        </w:tc>
        <w:tc>
          <w:tcPr>
            <w:tcW w:w="567" w:type="dxa"/>
            <w:tcBorders>
              <w:top w:val="nil"/>
              <w:bottom w:val="nil"/>
            </w:tcBorders>
          </w:tcPr>
          <w:p w14:paraId="591B1020"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7E4690A9"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0.93</w:t>
            </w:r>
          </w:p>
        </w:tc>
      </w:tr>
      <w:tr w:rsidR="00EA6D10" w:rsidRPr="002B7E29" w14:paraId="3A0C93F8" w14:textId="77777777">
        <w:tc>
          <w:tcPr>
            <w:tcW w:w="1985" w:type="dxa"/>
            <w:gridSpan w:val="2"/>
            <w:tcBorders>
              <w:top w:val="nil"/>
              <w:bottom w:val="nil"/>
            </w:tcBorders>
          </w:tcPr>
          <w:p w14:paraId="5480C8B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6BA01879"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77D7C28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GEO</w:t>
            </w:r>
          </w:p>
        </w:tc>
        <w:tc>
          <w:tcPr>
            <w:tcW w:w="1110" w:type="dxa"/>
            <w:tcBorders>
              <w:top w:val="nil"/>
              <w:bottom w:val="nil"/>
            </w:tcBorders>
          </w:tcPr>
          <w:p w14:paraId="2B4FB14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(1:58)</w:t>
            </w:r>
          </w:p>
        </w:tc>
        <w:tc>
          <w:tcPr>
            <w:tcW w:w="1574" w:type="dxa"/>
            <w:gridSpan w:val="3"/>
            <w:tcBorders>
              <w:top w:val="nil"/>
              <w:bottom w:val="nil"/>
            </w:tcBorders>
          </w:tcPr>
          <w:p w14:paraId="2B51D09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7CBBB66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485151D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6.45-21.70</w:t>
            </w:r>
          </w:p>
        </w:tc>
        <w:tc>
          <w:tcPr>
            <w:tcW w:w="567" w:type="dxa"/>
            <w:gridSpan w:val="2"/>
            <w:tcBorders>
              <w:top w:val="nil"/>
              <w:bottom w:val="nil"/>
            </w:tcBorders>
          </w:tcPr>
          <w:p w14:paraId="72BD05B5"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5890ECD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4ADA9FC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-4.172 ± 0.411</w:t>
            </w:r>
          </w:p>
        </w:tc>
        <w:tc>
          <w:tcPr>
            <w:tcW w:w="1421" w:type="dxa"/>
            <w:tcBorders>
              <w:top w:val="nil"/>
              <w:bottom w:val="nil"/>
            </w:tcBorders>
          </w:tcPr>
          <w:p w14:paraId="4030DE4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2.628 ± 0.167</w:t>
            </w:r>
          </w:p>
        </w:tc>
        <w:tc>
          <w:tcPr>
            <w:tcW w:w="567" w:type="dxa"/>
            <w:tcBorders>
              <w:top w:val="nil"/>
              <w:bottom w:val="nil"/>
            </w:tcBorders>
          </w:tcPr>
          <w:p w14:paraId="2DCB1D3C"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642D546C"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w:t>
            </w:r>
          </w:p>
        </w:tc>
      </w:tr>
      <w:tr w:rsidR="00EA6D10" w:rsidRPr="002B7E29" w14:paraId="18CC83F1" w14:textId="77777777">
        <w:tc>
          <w:tcPr>
            <w:tcW w:w="1985" w:type="dxa"/>
            <w:gridSpan w:val="2"/>
            <w:tcBorders>
              <w:top w:val="nil"/>
              <w:bottom w:val="nil"/>
            </w:tcBorders>
          </w:tcPr>
          <w:p w14:paraId="0F9557A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6F5165BB"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20B8A7A1"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67038628" w14:textId="77777777" w:rsidR="00EA6D10" w:rsidRPr="002B7E29" w:rsidRDefault="00EA6D10" w:rsidP="002B7E29">
            <w:pPr>
              <w:jc w:val="both"/>
              <w:rPr>
                <w:rFonts w:ascii="Times New Roman" w:hAnsi="Times New Roman" w:cs="Times New Roman"/>
                <w:sz w:val="14"/>
                <w:szCs w:val="14"/>
              </w:rPr>
            </w:pPr>
          </w:p>
        </w:tc>
        <w:tc>
          <w:tcPr>
            <w:tcW w:w="1574" w:type="dxa"/>
            <w:gridSpan w:val="3"/>
            <w:tcBorders>
              <w:top w:val="nil"/>
              <w:bottom w:val="nil"/>
            </w:tcBorders>
          </w:tcPr>
          <w:p w14:paraId="0D3E8EF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34004D5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135" w:type="dxa"/>
            <w:tcBorders>
              <w:top w:val="nil"/>
              <w:bottom w:val="nil"/>
            </w:tcBorders>
          </w:tcPr>
          <w:p w14:paraId="0AA2C1E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gridSpan w:val="2"/>
            <w:tcBorders>
              <w:top w:val="nil"/>
              <w:bottom w:val="nil"/>
            </w:tcBorders>
          </w:tcPr>
          <w:p w14:paraId="20F51AC7"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7610FAB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046E2D3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-2.343 ± 0.283</w:t>
            </w:r>
          </w:p>
        </w:tc>
        <w:tc>
          <w:tcPr>
            <w:tcW w:w="1421" w:type="dxa"/>
            <w:tcBorders>
              <w:top w:val="nil"/>
              <w:bottom w:val="nil"/>
            </w:tcBorders>
          </w:tcPr>
          <w:p w14:paraId="11C8A95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1.387 ± 0.084</w:t>
            </w:r>
          </w:p>
        </w:tc>
        <w:tc>
          <w:tcPr>
            <w:tcW w:w="567" w:type="dxa"/>
            <w:tcBorders>
              <w:top w:val="nil"/>
              <w:bottom w:val="nil"/>
            </w:tcBorders>
          </w:tcPr>
          <w:p w14:paraId="5A16123A"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1BC612D0"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0.91</w:t>
            </w:r>
          </w:p>
        </w:tc>
      </w:tr>
      <w:tr w:rsidR="00EA6D10" w:rsidRPr="002B7E29" w14:paraId="7F054F6E" w14:textId="77777777">
        <w:tc>
          <w:tcPr>
            <w:tcW w:w="1985" w:type="dxa"/>
            <w:gridSpan w:val="2"/>
            <w:tcBorders>
              <w:top w:val="nil"/>
              <w:bottom w:val="nil"/>
            </w:tcBorders>
          </w:tcPr>
          <w:p w14:paraId="78EE67E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6D13E679"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2F7D919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ARC</w:t>
            </w:r>
          </w:p>
        </w:tc>
        <w:tc>
          <w:tcPr>
            <w:tcW w:w="1110" w:type="dxa"/>
            <w:tcBorders>
              <w:top w:val="nil"/>
              <w:bottom w:val="nil"/>
            </w:tcBorders>
          </w:tcPr>
          <w:p w14:paraId="7F471B6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(1:60)</w:t>
            </w:r>
          </w:p>
        </w:tc>
        <w:tc>
          <w:tcPr>
            <w:tcW w:w="1574" w:type="dxa"/>
            <w:gridSpan w:val="3"/>
            <w:tcBorders>
              <w:top w:val="nil"/>
              <w:bottom w:val="nil"/>
            </w:tcBorders>
          </w:tcPr>
          <w:p w14:paraId="65F33E8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3FB34BB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5C6C709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5.05-20.06</w:t>
            </w:r>
          </w:p>
        </w:tc>
        <w:tc>
          <w:tcPr>
            <w:tcW w:w="567" w:type="dxa"/>
            <w:gridSpan w:val="2"/>
            <w:tcBorders>
              <w:top w:val="nil"/>
              <w:bottom w:val="nil"/>
            </w:tcBorders>
          </w:tcPr>
          <w:p w14:paraId="47273049"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4574308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15771E0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-3.755 ± 0.242</w:t>
            </w:r>
          </w:p>
        </w:tc>
        <w:tc>
          <w:tcPr>
            <w:tcW w:w="1421" w:type="dxa"/>
            <w:tcBorders>
              <w:top w:val="nil"/>
              <w:bottom w:val="nil"/>
            </w:tcBorders>
          </w:tcPr>
          <w:p w14:paraId="15C81B6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2.658 ± 0.105</w:t>
            </w:r>
          </w:p>
        </w:tc>
        <w:tc>
          <w:tcPr>
            <w:tcW w:w="567" w:type="dxa"/>
            <w:tcBorders>
              <w:top w:val="nil"/>
              <w:bottom w:val="nil"/>
            </w:tcBorders>
          </w:tcPr>
          <w:p w14:paraId="38D134D6"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4CE4C278"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0.96</w:t>
            </w:r>
          </w:p>
        </w:tc>
      </w:tr>
      <w:tr w:rsidR="00EA6D10" w:rsidRPr="002B7E29" w14:paraId="6C9CEE0A" w14:textId="77777777">
        <w:tc>
          <w:tcPr>
            <w:tcW w:w="1985" w:type="dxa"/>
            <w:gridSpan w:val="2"/>
            <w:tcBorders>
              <w:top w:val="nil"/>
              <w:bottom w:val="nil"/>
            </w:tcBorders>
          </w:tcPr>
          <w:p w14:paraId="09C5270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6B75DE2C"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23D94083"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608CA540" w14:textId="77777777" w:rsidR="00EA6D10" w:rsidRPr="002B7E29" w:rsidRDefault="00EA6D10" w:rsidP="002B7E29">
            <w:pPr>
              <w:jc w:val="both"/>
              <w:rPr>
                <w:rFonts w:ascii="Times New Roman" w:hAnsi="Times New Roman" w:cs="Times New Roman"/>
                <w:sz w:val="14"/>
                <w:szCs w:val="14"/>
              </w:rPr>
            </w:pPr>
          </w:p>
        </w:tc>
        <w:tc>
          <w:tcPr>
            <w:tcW w:w="1574" w:type="dxa"/>
            <w:gridSpan w:val="3"/>
            <w:tcBorders>
              <w:top w:val="nil"/>
              <w:bottom w:val="nil"/>
            </w:tcBorders>
          </w:tcPr>
          <w:p w14:paraId="0EAC62E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065B7C9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 * BW</w:t>
            </w:r>
          </w:p>
        </w:tc>
        <w:tc>
          <w:tcPr>
            <w:tcW w:w="1135" w:type="dxa"/>
            <w:tcBorders>
              <w:top w:val="nil"/>
              <w:bottom w:val="nil"/>
            </w:tcBorders>
          </w:tcPr>
          <w:p w14:paraId="7EC818B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567" w:type="dxa"/>
            <w:gridSpan w:val="2"/>
            <w:tcBorders>
              <w:top w:val="nil"/>
              <w:bottom w:val="nil"/>
            </w:tcBorders>
          </w:tcPr>
          <w:p w14:paraId="5D699047"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35D0E59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2A05682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-1.658 ± 0.148</w:t>
            </w:r>
          </w:p>
        </w:tc>
        <w:tc>
          <w:tcPr>
            <w:tcW w:w="1421" w:type="dxa"/>
            <w:tcBorders>
              <w:top w:val="nil"/>
              <w:bottom w:val="nil"/>
            </w:tcBorders>
          </w:tcPr>
          <w:p w14:paraId="2C78F81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1.222 ± 0.044</w:t>
            </w:r>
          </w:p>
        </w:tc>
        <w:tc>
          <w:tcPr>
            <w:tcW w:w="567" w:type="dxa"/>
            <w:tcBorders>
              <w:top w:val="nil"/>
              <w:bottom w:val="nil"/>
            </w:tcBorders>
          </w:tcPr>
          <w:p w14:paraId="37D210A6"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10D5940A"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0.96</w:t>
            </w:r>
          </w:p>
        </w:tc>
      </w:tr>
      <w:tr w:rsidR="00EA6D10" w:rsidRPr="002B7E29" w14:paraId="35A6B3B9" w14:textId="77777777">
        <w:tc>
          <w:tcPr>
            <w:tcW w:w="1985" w:type="dxa"/>
            <w:gridSpan w:val="2"/>
            <w:tcBorders>
              <w:top w:val="nil"/>
              <w:bottom w:val="nil"/>
            </w:tcBorders>
          </w:tcPr>
          <w:p w14:paraId="5B64EE7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Sage et al. (1982)</w:t>
            </w:r>
          </w:p>
        </w:tc>
        <w:tc>
          <w:tcPr>
            <w:tcW w:w="851" w:type="dxa"/>
            <w:gridSpan w:val="2"/>
            <w:tcBorders>
              <w:top w:val="nil"/>
              <w:bottom w:val="nil"/>
            </w:tcBorders>
          </w:tcPr>
          <w:p w14:paraId="4A1E312A"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0350E67D"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51A6EEC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(#:25)</w:t>
            </w:r>
          </w:p>
        </w:tc>
        <w:tc>
          <w:tcPr>
            <w:tcW w:w="1574" w:type="dxa"/>
            <w:gridSpan w:val="3"/>
            <w:tcBorders>
              <w:top w:val="nil"/>
              <w:bottom w:val="nil"/>
            </w:tcBorders>
          </w:tcPr>
          <w:p w14:paraId="0C23FA7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Texas, USA</w:t>
            </w:r>
          </w:p>
        </w:tc>
        <w:tc>
          <w:tcPr>
            <w:tcW w:w="899" w:type="dxa"/>
            <w:tcBorders>
              <w:top w:val="nil"/>
              <w:bottom w:val="nil"/>
            </w:tcBorders>
          </w:tcPr>
          <w:p w14:paraId="5B4C05A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0E82163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4.9-22.9</w:t>
            </w:r>
          </w:p>
        </w:tc>
        <w:tc>
          <w:tcPr>
            <w:tcW w:w="567" w:type="dxa"/>
            <w:gridSpan w:val="2"/>
            <w:tcBorders>
              <w:top w:val="nil"/>
              <w:bottom w:val="nil"/>
            </w:tcBorders>
          </w:tcPr>
          <w:p w14:paraId="2F9AEC16"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655FD2FE" w14:textId="77777777" w:rsidR="00EA6D10" w:rsidRPr="002B7E29" w:rsidRDefault="00EA6D10" w:rsidP="002B7E29">
            <w:pPr>
              <w:jc w:val="both"/>
              <w:rPr>
                <w:rFonts w:ascii="Times New Roman" w:hAnsi="Times New Roman" w:cs="Times New Roman"/>
                <w:sz w:val="14"/>
                <w:szCs w:val="14"/>
              </w:rPr>
            </w:pPr>
            <w:commentRangeStart w:id="168"/>
            <w:r w:rsidRPr="002B7E29">
              <w:rPr>
                <w:rFonts w:ascii="Times New Roman" w:hAnsi="Times New Roman" w:cs="Times New Roman"/>
                <w:sz w:val="14"/>
                <w:szCs w:val="14"/>
              </w:rPr>
              <w:t>PF</w:t>
            </w:r>
            <w:commentRangeEnd w:id="168"/>
            <w:r w:rsidRPr="002B7E29">
              <w:rPr>
                <w:rStyle w:val="CommentReference"/>
                <w:rFonts w:ascii="Times New Roman" w:hAnsi="Times New Roman" w:cs="Times New Roman"/>
                <w:sz w:val="14"/>
                <w:szCs w:val="14"/>
              </w:rPr>
              <w:commentReference w:id="168"/>
            </w:r>
          </w:p>
        </w:tc>
        <w:tc>
          <w:tcPr>
            <w:tcW w:w="1474" w:type="dxa"/>
            <w:tcBorders>
              <w:top w:val="nil"/>
              <w:bottom w:val="nil"/>
            </w:tcBorders>
          </w:tcPr>
          <w:p w14:paraId="282E53A9" w14:textId="77777777" w:rsidR="00EA6D10" w:rsidRPr="002B7E29" w:rsidRDefault="00EA6D10" w:rsidP="002B7E29">
            <w:pPr>
              <w:jc w:val="both"/>
              <w:rPr>
                <w:rFonts w:ascii="Times New Roman" w:hAnsi="Times New Roman" w:cs="Times New Roman"/>
                <w:sz w:val="14"/>
                <w:szCs w:val="14"/>
              </w:rPr>
            </w:pPr>
          </w:p>
        </w:tc>
        <w:tc>
          <w:tcPr>
            <w:tcW w:w="1421" w:type="dxa"/>
            <w:tcBorders>
              <w:top w:val="nil"/>
              <w:bottom w:val="nil"/>
            </w:tcBorders>
          </w:tcPr>
          <w:p w14:paraId="144C37C4" w14:textId="77777777" w:rsidR="00EA6D10" w:rsidRPr="002B7E29" w:rsidRDefault="00EA6D10" w:rsidP="002B7E29">
            <w:pPr>
              <w:jc w:val="both"/>
              <w:rPr>
                <w:rFonts w:ascii="Times New Roman" w:hAnsi="Times New Roman" w:cs="Times New Roman"/>
                <w:sz w:val="14"/>
                <w:szCs w:val="14"/>
              </w:rPr>
            </w:pPr>
          </w:p>
        </w:tc>
        <w:tc>
          <w:tcPr>
            <w:tcW w:w="567" w:type="dxa"/>
            <w:tcBorders>
              <w:top w:val="nil"/>
              <w:bottom w:val="nil"/>
            </w:tcBorders>
          </w:tcPr>
          <w:p w14:paraId="4B04049D" w14:textId="77777777" w:rsidR="00EA6D10" w:rsidRPr="002B7E29" w:rsidRDefault="00EA6D10" w:rsidP="002B7E29">
            <w:pPr>
              <w:jc w:val="both"/>
              <w:rPr>
                <w:rFonts w:ascii="Times New Roman" w:hAnsi="Times New Roman" w:cs="Times New Roman"/>
                <w:sz w:val="14"/>
                <w:szCs w:val="14"/>
              </w:rPr>
            </w:pPr>
          </w:p>
        </w:tc>
        <w:tc>
          <w:tcPr>
            <w:tcW w:w="709" w:type="dxa"/>
            <w:tcBorders>
              <w:top w:val="nil"/>
              <w:bottom w:val="nil"/>
            </w:tcBorders>
          </w:tcPr>
          <w:p w14:paraId="7431CD87"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0.92</w:t>
            </w:r>
          </w:p>
        </w:tc>
      </w:tr>
      <w:tr w:rsidR="00EA6D10" w:rsidRPr="002B7E29" w14:paraId="6502FD46" w14:textId="77777777">
        <w:tc>
          <w:tcPr>
            <w:tcW w:w="1985" w:type="dxa"/>
            <w:gridSpan w:val="2"/>
            <w:tcBorders>
              <w:top w:val="nil"/>
              <w:bottom w:val="nil"/>
            </w:tcBorders>
          </w:tcPr>
          <w:p w14:paraId="5749877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Hodar (1996)</w:t>
            </w:r>
          </w:p>
        </w:tc>
        <w:tc>
          <w:tcPr>
            <w:tcW w:w="851" w:type="dxa"/>
            <w:gridSpan w:val="2"/>
            <w:tcBorders>
              <w:top w:val="nil"/>
              <w:bottom w:val="nil"/>
            </w:tcBorders>
          </w:tcPr>
          <w:p w14:paraId="3ADEB01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HET</w:t>
            </w:r>
          </w:p>
        </w:tc>
        <w:tc>
          <w:tcPr>
            <w:tcW w:w="1519" w:type="dxa"/>
            <w:gridSpan w:val="3"/>
            <w:tcBorders>
              <w:top w:val="nil"/>
              <w:bottom w:val="nil"/>
            </w:tcBorders>
          </w:tcPr>
          <w:p w14:paraId="0C16C76A"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60ECEB8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(10)</w:t>
            </w:r>
          </w:p>
        </w:tc>
        <w:tc>
          <w:tcPr>
            <w:tcW w:w="1574" w:type="dxa"/>
            <w:gridSpan w:val="3"/>
            <w:tcBorders>
              <w:top w:val="nil"/>
              <w:bottom w:val="nil"/>
            </w:tcBorders>
          </w:tcPr>
          <w:p w14:paraId="7C1542F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Gaudix-Baza, Spain</w:t>
            </w:r>
          </w:p>
        </w:tc>
        <w:tc>
          <w:tcPr>
            <w:tcW w:w="899" w:type="dxa"/>
            <w:tcBorders>
              <w:top w:val="nil"/>
              <w:bottom w:val="nil"/>
            </w:tcBorders>
          </w:tcPr>
          <w:p w14:paraId="56B7915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HW</w:t>
            </w:r>
          </w:p>
        </w:tc>
        <w:tc>
          <w:tcPr>
            <w:tcW w:w="1135" w:type="dxa"/>
            <w:tcBorders>
              <w:top w:val="nil"/>
              <w:bottom w:val="nil"/>
            </w:tcBorders>
          </w:tcPr>
          <w:p w14:paraId="5B4EAD43" w14:textId="77777777" w:rsidR="00EA6D10" w:rsidRPr="002B7E29" w:rsidRDefault="00EA6D10" w:rsidP="002B7E29">
            <w:pPr>
              <w:jc w:val="both"/>
              <w:rPr>
                <w:rFonts w:ascii="Times New Roman" w:hAnsi="Times New Roman" w:cs="Times New Roman"/>
                <w:sz w:val="14"/>
                <w:szCs w:val="14"/>
              </w:rPr>
            </w:pPr>
          </w:p>
        </w:tc>
        <w:tc>
          <w:tcPr>
            <w:tcW w:w="567" w:type="dxa"/>
            <w:gridSpan w:val="2"/>
            <w:tcBorders>
              <w:top w:val="nil"/>
              <w:bottom w:val="nil"/>
            </w:tcBorders>
          </w:tcPr>
          <w:p w14:paraId="7459BF33"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3208FBE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1DB4371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A=2.053 ± 0.25</w:t>
            </w:r>
          </w:p>
        </w:tc>
        <w:tc>
          <w:tcPr>
            <w:tcW w:w="1421" w:type="dxa"/>
            <w:tcBorders>
              <w:top w:val="nil"/>
              <w:bottom w:val="nil"/>
            </w:tcBorders>
          </w:tcPr>
          <w:p w14:paraId="25B332D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B=2.804 ± 0.236</w:t>
            </w:r>
          </w:p>
        </w:tc>
        <w:tc>
          <w:tcPr>
            <w:tcW w:w="567" w:type="dxa"/>
            <w:tcBorders>
              <w:top w:val="nil"/>
              <w:bottom w:val="nil"/>
            </w:tcBorders>
          </w:tcPr>
          <w:p w14:paraId="66B2641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0.493</w:t>
            </w:r>
          </w:p>
        </w:tc>
        <w:tc>
          <w:tcPr>
            <w:tcW w:w="709" w:type="dxa"/>
            <w:tcBorders>
              <w:top w:val="nil"/>
              <w:bottom w:val="nil"/>
            </w:tcBorders>
          </w:tcPr>
          <w:p w14:paraId="64B73F4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0.946</w:t>
            </w:r>
          </w:p>
        </w:tc>
      </w:tr>
      <w:tr w:rsidR="00EA6D10" w:rsidRPr="002B7E29" w14:paraId="79758583" w14:textId="77777777">
        <w:tc>
          <w:tcPr>
            <w:tcW w:w="1985" w:type="dxa"/>
            <w:gridSpan w:val="2"/>
            <w:tcBorders>
              <w:top w:val="nil"/>
              <w:bottom w:val="nil"/>
            </w:tcBorders>
          </w:tcPr>
          <w:p w14:paraId="3EBB640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51" w:type="dxa"/>
            <w:gridSpan w:val="2"/>
            <w:tcBorders>
              <w:top w:val="nil"/>
              <w:bottom w:val="nil"/>
            </w:tcBorders>
          </w:tcPr>
          <w:p w14:paraId="35F88B0D"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ROP</w:t>
            </w:r>
          </w:p>
        </w:tc>
        <w:tc>
          <w:tcPr>
            <w:tcW w:w="1519" w:type="dxa"/>
            <w:gridSpan w:val="3"/>
            <w:tcBorders>
              <w:top w:val="nil"/>
              <w:bottom w:val="nil"/>
            </w:tcBorders>
          </w:tcPr>
          <w:p w14:paraId="1AFB41E6" w14:textId="77777777" w:rsidR="00EA6D10" w:rsidRPr="002B7E29" w:rsidRDefault="00EA6D10" w:rsidP="002B7E29">
            <w:pPr>
              <w:jc w:val="both"/>
              <w:rPr>
                <w:rFonts w:ascii="Times New Roman" w:hAnsi="Times New Roman" w:cs="Times New Roman"/>
                <w:sz w:val="14"/>
                <w:szCs w:val="14"/>
              </w:rPr>
            </w:pPr>
          </w:p>
        </w:tc>
        <w:tc>
          <w:tcPr>
            <w:tcW w:w="1110" w:type="dxa"/>
            <w:tcBorders>
              <w:top w:val="nil"/>
              <w:bottom w:val="nil"/>
            </w:tcBorders>
          </w:tcPr>
          <w:p w14:paraId="341BD5A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(10)</w:t>
            </w:r>
          </w:p>
        </w:tc>
        <w:tc>
          <w:tcPr>
            <w:tcW w:w="1574" w:type="dxa"/>
            <w:gridSpan w:val="3"/>
            <w:tcBorders>
              <w:top w:val="nil"/>
              <w:bottom w:val="nil"/>
            </w:tcBorders>
          </w:tcPr>
          <w:p w14:paraId="2AE0D50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899" w:type="dxa"/>
            <w:tcBorders>
              <w:top w:val="nil"/>
              <w:bottom w:val="nil"/>
            </w:tcBorders>
          </w:tcPr>
          <w:p w14:paraId="0E59CB4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HW</w:t>
            </w:r>
          </w:p>
        </w:tc>
        <w:tc>
          <w:tcPr>
            <w:tcW w:w="1135" w:type="dxa"/>
            <w:tcBorders>
              <w:top w:val="nil"/>
              <w:bottom w:val="nil"/>
            </w:tcBorders>
          </w:tcPr>
          <w:p w14:paraId="25D768A9" w14:textId="77777777" w:rsidR="00EA6D10" w:rsidRPr="002B7E29" w:rsidRDefault="00EA6D10" w:rsidP="002B7E29">
            <w:pPr>
              <w:jc w:val="both"/>
              <w:rPr>
                <w:rFonts w:ascii="Times New Roman" w:hAnsi="Times New Roman" w:cs="Times New Roman"/>
                <w:sz w:val="14"/>
                <w:szCs w:val="14"/>
              </w:rPr>
            </w:pPr>
          </w:p>
        </w:tc>
        <w:tc>
          <w:tcPr>
            <w:tcW w:w="567" w:type="dxa"/>
            <w:gridSpan w:val="2"/>
            <w:tcBorders>
              <w:top w:val="nil"/>
              <w:bottom w:val="nil"/>
            </w:tcBorders>
          </w:tcPr>
          <w:p w14:paraId="53D6F263"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781D956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t>
            </w:r>
          </w:p>
        </w:tc>
        <w:tc>
          <w:tcPr>
            <w:tcW w:w="1474" w:type="dxa"/>
            <w:tcBorders>
              <w:top w:val="nil"/>
              <w:bottom w:val="nil"/>
            </w:tcBorders>
          </w:tcPr>
          <w:p w14:paraId="21F8AD2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A=1.634 ± 0.46</w:t>
            </w:r>
          </w:p>
        </w:tc>
        <w:tc>
          <w:tcPr>
            <w:tcW w:w="1421" w:type="dxa"/>
            <w:tcBorders>
              <w:top w:val="nil"/>
              <w:bottom w:val="nil"/>
            </w:tcBorders>
          </w:tcPr>
          <w:p w14:paraId="5C16FE24"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B=2.793 ± 0.446</w:t>
            </w:r>
          </w:p>
        </w:tc>
        <w:tc>
          <w:tcPr>
            <w:tcW w:w="567" w:type="dxa"/>
            <w:tcBorders>
              <w:top w:val="nil"/>
              <w:bottom w:val="nil"/>
            </w:tcBorders>
          </w:tcPr>
          <w:p w14:paraId="7920908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0.485</w:t>
            </w:r>
          </w:p>
        </w:tc>
        <w:tc>
          <w:tcPr>
            <w:tcW w:w="709" w:type="dxa"/>
            <w:tcBorders>
              <w:top w:val="nil"/>
              <w:bottom w:val="nil"/>
            </w:tcBorders>
          </w:tcPr>
          <w:p w14:paraId="715588F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0.831</w:t>
            </w:r>
          </w:p>
        </w:tc>
      </w:tr>
      <w:tr w:rsidR="00EA6D10" w:rsidRPr="002B7E29" w14:paraId="05DD7B66" w14:textId="77777777">
        <w:tc>
          <w:tcPr>
            <w:tcW w:w="1985" w:type="dxa"/>
            <w:gridSpan w:val="2"/>
            <w:tcBorders>
              <w:top w:val="nil"/>
              <w:bottom w:val="nil"/>
            </w:tcBorders>
          </w:tcPr>
          <w:p w14:paraId="2C8FDB9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Ganihar et al. (1997)</w:t>
            </w:r>
          </w:p>
        </w:tc>
        <w:tc>
          <w:tcPr>
            <w:tcW w:w="851" w:type="dxa"/>
            <w:gridSpan w:val="2"/>
            <w:tcBorders>
              <w:top w:val="nil"/>
              <w:bottom w:val="nil"/>
            </w:tcBorders>
          </w:tcPr>
          <w:p w14:paraId="25E70F96"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2C4DB30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1110" w:type="dxa"/>
            <w:tcBorders>
              <w:top w:val="nil"/>
              <w:bottom w:val="nil"/>
            </w:tcBorders>
          </w:tcPr>
          <w:p w14:paraId="3BD9DC9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(#:10)</w:t>
            </w:r>
          </w:p>
        </w:tc>
        <w:tc>
          <w:tcPr>
            <w:tcW w:w="1574" w:type="dxa"/>
            <w:gridSpan w:val="3"/>
            <w:tcBorders>
              <w:top w:val="nil"/>
              <w:bottom w:val="nil"/>
            </w:tcBorders>
          </w:tcPr>
          <w:p w14:paraId="2FF0B73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Goa, India</w:t>
            </w:r>
          </w:p>
        </w:tc>
        <w:tc>
          <w:tcPr>
            <w:tcW w:w="899" w:type="dxa"/>
            <w:tcBorders>
              <w:top w:val="nil"/>
              <w:bottom w:val="nil"/>
            </w:tcBorders>
          </w:tcPr>
          <w:p w14:paraId="40B2A150"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1FE34119" w14:textId="77777777" w:rsidR="00EA6D10" w:rsidRPr="002B7E29" w:rsidRDefault="00EA6D10" w:rsidP="002B7E29">
            <w:pPr>
              <w:jc w:val="both"/>
              <w:rPr>
                <w:rFonts w:ascii="Times New Roman" w:hAnsi="Times New Roman" w:cs="Times New Roman"/>
                <w:sz w:val="14"/>
                <w:szCs w:val="14"/>
              </w:rPr>
            </w:pPr>
          </w:p>
        </w:tc>
        <w:tc>
          <w:tcPr>
            <w:tcW w:w="567" w:type="dxa"/>
            <w:gridSpan w:val="2"/>
            <w:tcBorders>
              <w:top w:val="nil"/>
              <w:bottom w:val="nil"/>
            </w:tcBorders>
          </w:tcPr>
          <w:p w14:paraId="6C45170C" w14:textId="77777777" w:rsidR="00EA6D10" w:rsidRPr="002B7E29" w:rsidRDefault="00EA6D10" w:rsidP="002B7E29">
            <w:pPr>
              <w:jc w:val="both"/>
              <w:rPr>
                <w:rFonts w:ascii="Times New Roman" w:hAnsi="Times New Roman" w:cs="Times New Roman"/>
                <w:sz w:val="14"/>
                <w:szCs w:val="14"/>
              </w:rPr>
            </w:pPr>
          </w:p>
        </w:tc>
        <w:tc>
          <w:tcPr>
            <w:tcW w:w="653" w:type="dxa"/>
            <w:tcBorders>
              <w:top w:val="nil"/>
              <w:bottom w:val="nil"/>
            </w:tcBorders>
          </w:tcPr>
          <w:p w14:paraId="319225B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4EBCB45E"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-4.7915 ± 0.7507</w:t>
            </w:r>
          </w:p>
        </w:tc>
        <w:tc>
          <w:tcPr>
            <w:tcW w:w="1421" w:type="dxa"/>
            <w:tcBorders>
              <w:top w:val="nil"/>
              <w:bottom w:val="nil"/>
            </w:tcBorders>
          </w:tcPr>
          <w:p w14:paraId="38605569"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2.8585 ± 0.2567</w:t>
            </w:r>
          </w:p>
        </w:tc>
        <w:tc>
          <w:tcPr>
            <w:tcW w:w="567" w:type="dxa"/>
            <w:tcBorders>
              <w:top w:val="nil"/>
              <w:bottom w:val="nil"/>
            </w:tcBorders>
          </w:tcPr>
          <w:p w14:paraId="62B9801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0.4568</w:t>
            </w:r>
          </w:p>
        </w:tc>
        <w:tc>
          <w:tcPr>
            <w:tcW w:w="709" w:type="dxa"/>
            <w:tcBorders>
              <w:top w:val="nil"/>
              <w:bottom w:val="nil"/>
            </w:tcBorders>
          </w:tcPr>
          <w:p w14:paraId="01752372"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b/>
                <w:bCs/>
                <w:sz w:val="14"/>
                <w:szCs w:val="14"/>
              </w:rPr>
              <w:t>0.93</w:t>
            </w:r>
          </w:p>
        </w:tc>
      </w:tr>
      <w:tr w:rsidR="00EA6D10" w:rsidRPr="002B7E29" w14:paraId="5B414225" w14:textId="77777777">
        <w:tc>
          <w:tcPr>
            <w:tcW w:w="1985" w:type="dxa"/>
            <w:gridSpan w:val="2"/>
            <w:tcBorders>
              <w:top w:val="nil"/>
              <w:bottom w:val="nil"/>
            </w:tcBorders>
          </w:tcPr>
          <w:p w14:paraId="1CD3A743"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Johnson and Strong (2000)</w:t>
            </w:r>
          </w:p>
        </w:tc>
        <w:tc>
          <w:tcPr>
            <w:tcW w:w="851" w:type="dxa"/>
            <w:gridSpan w:val="2"/>
            <w:tcBorders>
              <w:top w:val="nil"/>
              <w:bottom w:val="nil"/>
            </w:tcBorders>
          </w:tcPr>
          <w:p w14:paraId="7EC484F1"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542D1D0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1110" w:type="dxa"/>
            <w:tcBorders>
              <w:top w:val="nil"/>
              <w:bottom w:val="nil"/>
            </w:tcBorders>
          </w:tcPr>
          <w:p w14:paraId="61BF875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(40)</w:t>
            </w:r>
          </w:p>
        </w:tc>
        <w:tc>
          <w:tcPr>
            <w:tcW w:w="1574" w:type="dxa"/>
            <w:gridSpan w:val="3"/>
            <w:tcBorders>
              <w:top w:val="nil"/>
              <w:bottom w:val="nil"/>
            </w:tcBorders>
          </w:tcPr>
          <w:p w14:paraId="0BB8AAE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Jamaica</w:t>
            </w:r>
          </w:p>
        </w:tc>
        <w:tc>
          <w:tcPr>
            <w:tcW w:w="899" w:type="dxa"/>
            <w:tcBorders>
              <w:top w:val="nil"/>
              <w:bottom w:val="nil"/>
            </w:tcBorders>
          </w:tcPr>
          <w:p w14:paraId="4680B7D5"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BL</w:t>
            </w:r>
          </w:p>
        </w:tc>
        <w:tc>
          <w:tcPr>
            <w:tcW w:w="1135" w:type="dxa"/>
            <w:tcBorders>
              <w:top w:val="nil"/>
              <w:bottom w:val="nil"/>
            </w:tcBorders>
          </w:tcPr>
          <w:p w14:paraId="53193966"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2.2-18.6</w:t>
            </w:r>
          </w:p>
        </w:tc>
        <w:tc>
          <w:tcPr>
            <w:tcW w:w="567" w:type="dxa"/>
            <w:gridSpan w:val="2"/>
            <w:tcBorders>
              <w:top w:val="nil"/>
              <w:bottom w:val="nil"/>
            </w:tcBorders>
          </w:tcPr>
          <w:p w14:paraId="09BBE1CA"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OLS</w:t>
            </w:r>
          </w:p>
        </w:tc>
        <w:tc>
          <w:tcPr>
            <w:tcW w:w="653" w:type="dxa"/>
            <w:tcBorders>
              <w:top w:val="nil"/>
              <w:bottom w:val="nil"/>
            </w:tcBorders>
          </w:tcPr>
          <w:p w14:paraId="07D1ACC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PF</w:t>
            </w:r>
          </w:p>
        </w:tc>
        <w:tc>
          <w:tcPr>
            <w:tcW w:w="1474" w:type="dxa"/>
            <w:tcBorders>
              <w:top w:val="nil"/>
              <w:bottom w:val="nil"/>
            </w:tcBorders>
          </w:tcPr>
          <w:p w14:paraId="11DEBA3F"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-3.268 ± 0.255</w:t>
            </w:r>
          </w:p>
        </w:tc>
        <w:tc>
          <w:tcPr>
            <w:tcW w:w="1421" w:type="dxa"/>
            <w:tcBorders>
              <w:top w:val="nil"/>
              <w:bottom w:val="nil"/>
            </w:tcBorders>
          </w:tcPr>
          <w:p w14:paraId="289BB5D7"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2.243 ± 0.130</w:t>
            </w:r>
          </w:p>
        </w:tc>
        <w:tc>
          <w:tcPr>
            <w:tcW w:w="567" w:type="dxa"/>
            <w:tcBorders>
              <w:top w:val="nil"/>
              <w:bottom w:val="nil"/>
            </w:tcBorders>
          </w:tcPr>
          <w:p w14:paraId="789BC05C"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NA</w:t>
            </w:r>
          </w:p>
        </w:tc>
        <w:tc>
          <w:tcPr>
            <w:tcW w:w="709" w:type="dxa"/>
            <w:tcBorders>
              <w:top w:val="nil"/>
              <w:bottom w:val="nil"/>
            </w:tcBorders>
          </w:tcPr>
          <w:p w14:paraId="0A2F7FAA" w14:textId="77777777" w:rsidR="00EA6D10" w:rsidRPr="002B7E29" w:rsidRDefault="00EA6D10" w:rsidP="002B7E29">
            <w:pPr>
              <w:jc w:val="both"/>
              <w:rPr>
                <w:rFonts w:ascii="Times New Roman" w:hAnsi="Times New Roman" w:cs="Times New Roman"/>
                <w:b/>
                <w:bCs/>
                <w:sz w:val="14"/>
                <w:szCs w:val="14"/>
              </w:rPr>
            </w:pPr>
            <w:r w:rsidRPr="002B7E29">
              <w:rPr>
                <w:rFonts w:ascii="Times New Roman" w:hAnsi="Times New Roman" w:cs="Times New Roman"/>
                <w:b/>
                <w:bCs/>
                <w:sz w:val="14"/>
                <w:szCs w:val="14"/>
              </w:rPr>
              <w:t>0.942</w:t>
            </w:r>
          </w:p>
        </w:tc>
      </w:tr>
      <w:tr w:rsidR="00EA6D10" w:rsidRPr="002B7E29" w14:paraId="7440547F" w14:textId="77777777">
        <w:tc>
          <w:tcPr>
            <w:tcW w:w="1985" w:type="dxa"/>
            <w:gridSpan w:val="2"/>
            <w:tcBorders>
              <w:top w:val="nil"/>
              <w:bottom w:val="nil"/>
            </w:tcBorders>
          </w:tcPr>
          <w:p w14:paraId="719377C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Schoener (1980)</w:t>
            </w:r>
          </w:p>
        </w:tc>
        <w:tc>
          <w:tcPr>
            <w:tcW w:w="851" w:type="dxa"/>
            <w:gridSpan w:val="2"/>
            <w:tcBorders>
              <w:top w:val="nil"/>
              <w:bottom w:val="nil"/>
            </w:tcBorders>
          </w:tcPr>
          <w:p w14:paraId="4167148A" w14:textId="77777777" w:rsidR="00EA6D10" w:rsidRPr="002B7E29" w:rsidRDefault="00EA6D10" w:rsidP="002B7E29">
            <w:pPr>
              <w:jc w:val="both"/>
              <w:rPr>
                <w:rFonts w:ascii="Times New Roman" w:hAnsi="Times New Roman" w:cs="Times New Roman"/>
                <w:i/>
                <w:iCs/>
                <w:sz w:val="14"/>
                <w:szCs w:val="14"/>
              </w:rPr>
            </w:pPr>
          </w:p>
        </w:tc>
        <w:tc>
          <w:tcPr>
            <w:tcW w:w="1519" w:type="dxa"/>
            <w:gridSpan w:val="3"/>
            <w:tcBorders>
              <w:top w:val="nil"/>
              <w:bottom w:val="nil"/>
            </w:tcBorders>
          </w:tcPr>
          <w:p w14:paraId="2A8BC6B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1110" w:type="dxa"/>
            <w:tcBorders>
              <w:top w:val="nil"/>
              <w:bottom w:val="nil"/>
            </w:tcBorders>
          </w:tcPr>
          <w:p w14:paraId="4F53AA2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(#:29)</w:t>
            </w:r>
          </w:p>
        </w:tc>
        <w:tc>
          <w:tcPr>
            <w:tcW w:w="1574" w:type="dxa"/>
            <w:gridSpan w:val="3"/>
            <w:tcBorders>
              <w:top w:val="nil"/>
              <w:bottom w:val="nil"/>
            </w:tcBorders>
          </w:tcPr>
          <w:p w14:paraId="57B4940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Dry forest, Canas, Costa Rica</w:t>
            </w:r>
          </w:p>
        </w:tc>
        <w:tc>
          <w:tcPr>
            <w:tcW w:w="899" w:type="dxa"/>
            <w:tcBorders>
              <w:top w:val="nil"/>
              <w:bottom w:val="nil"/>
            </w:tcBorders>
          </w:tcPr>
          <w:p w14:paraId="459FD14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135" w:type="dxa"/>
            <w:tcBorders>
              <w:top w:val="nil"/>
              <w:bottom w:val="nil"/>
            </w:tcBorders>
          </w:tcPr>
          <w:p w14:paraId="1F2C202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gridSpan w:val="2"/>
            <w:tcBorders>
              <w:top w:val="nil"/>
              <w:bottom w:val="nil"/>
            </w:tcBorders>
          </w:tcPr>
          <w:p w14:paraId="7ADA5B12" w14:textId="77777777" w:rsidR="00EA6D10" w:rsidRPr="002B7E29" w:rsidRDefault="00EA6D10" w:rsidP="002B7E29">
            <w:pPr>
              <w:jc w:val="both"/>
              <w:rPr>
                <w:rFonts w:ascii="Times New Roman" w:hAnsi="Times New Roman" w:cs="Times New Roman"/>
                <w:i/>
                <w:iCs/>
                <w:sz w:val="14"/>
                <w:szCs w:val="14"/>
              </w:rPr>
            </w:pPr>
          </w:p>
        </w:tc>
        <w:tc>
          <w:tcPr>
            <w:tcW w:w="653" w:type="dxa"/>
            <w:tcBorders>
              <w:top w:val="nil"/>
              <w:bottom w:val="nil"/>
            </w:tcBorders>
          </w:tcPr>
          <w:p w14:paraId="25E4B8C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5290774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0.026 ± 0.186735</w:t>
            </w:r>
          </w:p>
        </w:tc>
        <w:tc>
          <w:tcPr>
            <w:tcW w:w="1421" w:type="dxa"/>
            <w:tcBorders>
              <w:top w:val="nil"/>
              <w:bottom w:val="nil"/>
            </w:tcBorders>
          </w:tcPr>
          <w:p w14:paraId="0B3D2E0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2.55 ± 0.571429</w:t>
            </w:r>
          </w:p>
        </w:tc>
        <w:tc>
          <w:tcPr>
            <w:tcW w:w="567" w:type="dxa"/>
            <w:tcBorders>
              <w:top w:val="nil"/>
              <w:bottom w:val="nil"/>
            </w:tcBorders>
          </w:tcPr>
          <w:p w14:paraId="451C45DF" w14:textId="77777777" w:rsidR="00EA6D10" w:rsidRPr="002B7E29" w:rsidRDefault="00EA6D10" w:rsidP="002B7E29">
            <w:pPr>
              <w:jc w:val="both"/>
              <w:rPr>
                <w:rFonts w:ascii="Times New Roman" w:hAnsi="Times New Roman" w:cs="Times New Roman"/>
                <w:i/>
                <w:iCs/>
                <w:sz w:val="14"/>
                <w:szCs w:val="14"/>
              </w:rPr>
            </w:pPr>
          </w:p>
        </w:tc>
        <w:tc>
          <w:tcPr>
            <w:tcW w:w="709" w:type="dxa"/>
            <w:tcBorders>
              <w:top w:val="nil"/>
              <w:bottom w:val="nil"/>
            </w:tcBorders>
          </w:tcPr>
          <w:p w14:paraId="68B148BC" w14:textId="77777777" w:rsidR="00EA6D10" w:rsidRPr="002B7E29" w:rsidRDefault="00EA6D10" w:rsidP="002B7E29">
            <w:pPr>
              <w:jc w:val="both"/>
              <w:rPr>
                <w:rFonts w:ascii="Times New Roman" w:hAnsi="Times New Roman" w:cs="Times New Roman"/>
                <w:b/>
                <w:bCs/>
                <w:i/>
                <w:iCs/>
                <w:sz w:val="14"/>
                <w:szCs w:val="14"/>
              </w:rPr>
            </w:pPr>
            <w:r w:rsidRPr="002B7E29">
              <w:rPr>
                <w:rFonts w:ascii="Times New Roman" w:hAnsi="Times New Roman" w:cs="Times New Roman"/>
                <w:b/>
                <w:bCs/>
                <w:i/>
                <w:iCs/>
                <w:sz w:val="14"/>
                <w:szCs w:val="14"/>
              </w:rPr>
              <w:t>0.958</w:t>
            </w:r>
          </w:p>
        </w:tc>
      </w:tr>
      <w:tr w:rsidR="00EA6D10" w:rsidRPr="002B7E29" w14:paraId="2445073C" w14:textId="77777777">
        <w:tc>
          <w:tcPr>
            <w:tcW w:w="1985" w:type="dxa"/>
            <w:gridSpan w:val="2"/>
            <w:tcBorders>
              <w:top w:val="nil"/>
              <w:bottom w:val="nil"/>
            </w:tcBorders>
          </w:tcPr>
          <w:p w14:paraId="62F6842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26396587" w14:textId="77777777" w:rsidR="00EA6D10" w:rsidRPr="002B7E29" w:rsidRDefault="00EA6D10" w:rsidP="002B7E29">
            <w:pPr>
              <w:jc w:val="both"/>
              <w:rPr>
                <w:rFonts w:ascii="Times New Roman" w:hAnsi="Times New Roman" w:cs="Times New Roman"/>
                <w:i/>
                <w:iCs/>
                <w:sz w:val="14"/>
                <w:szCs w:val="14"/>
              </w:rPr>
            </w:pPr>
          </w:p>
        </w:tc>
        <w:tc>
          <w:tcPr>
            <w:tcW w:w="1519" w:type="dxa"/>
            <w:gridSpan w:val="3"/>
            <w:tcBorders>
              <w:top w:val="nil"/>
              <w:bottom w:val="nil"/>
            </w:tcBorders>
          </w:tcPr>
          <w:p w14:paraId="02F8A1D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1110" w:type="dxa"/>
            <w:tcBorders>
              <w:top w:val="nil"/>
              <w:bottom w:val="nil"/>
            </w:tcBorders>
          </w:tcPr>
          <w:p w14:paraId="17659EFB"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(#:7)</w:t>
            </w:r>
          </w:p>
        </w:tc>
        <w:tc>
          <w:tcPr>
            <w:tcW w:w="1574" w:type="dxa"/>
            <w:gridSpan w:val="3"/>
            <w:tcBorders>
              <w:top w:val="nil"/>
              <w:bottom w:val="nil"/>
            </w:tcBorders>
          </w:tcPr>
          <w:p w14:paraId="3090CFE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Rainforest, Guipiles, Costa Rica</w:t>
            </w:r>
          </w:p>
        </w:tc>
        <w:tc>
          <w:tcPr>
            <w:tcW w:w="899" w:type="dxa"/>
            <w:tcBorders>
              <w:top w:val="nil"/>
              <w:bottom w:val="nil"/>
            </w:tcBorders>
          </w:tcPr>
          <w:p w14:paraId="3E850E7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135" w:type="dxa"/>
            <w:tcBorders>
              <w:top w:val="nil"/>
              <w:bottom w:val="nil"/>
            </w:tcBorders>
          </w:tcPr>
          <w:p w14:paraId="11899A0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gridSpan w:val="2"/>
            <w:tcBorders>
              <w:top w:val="nil"/>
              <w:bottom w:val="nil"/>
            </w:tcBorders>
          </w:tcPr>
          <w:p w14:paraId="66E665AA" w14:textId="77777777" w:rsidR="00EA6D10" w:rsidRPr="002B7E29" w:rsidRDefault="00EA6D10" w:rsidP="002B7E29">
            <w:pPr>
              <w:jc w:val="both"/>
              <w:rPr>
                <w:rFonts w:ascii="Times New Roman" w:hAnsi="Times New Roman" w:cs="Times New Roman"/>
                <w:i/>
                <w:iCs/>
                <w:sz w:val="14"/>
                <w:szCs w:val="14"/>
              </w:rPr>
            </w:pPr>
          </w:p>
        </w:tc>
        <w:tc>
          <w:tcPr>
            <w:tcW w:w="653" w:type="dxa"/>
            <w:tcBorders>
              <w:top w:val="nil"/>
              <w:bottom w:val="nil"/>
            </w:tcBorders>
          </w:tcPr>
          <w:p w14:paraId="2FD71F4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474" w:type="dxa"/>
            <w:tcBorders>
              <w:top w:val="nil"/>
              <w:bottom w:val="nil"/>
            </w:tcBorders>
          </w:tcPr>
          <w:p w14:paraId="6AD7853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0.078 ± 0.139796</w:t>
            </w:r>
          </w:p>
        </w:tc>
        <w:tc>
          <w:tcPr>
            <w:tcW w:w="1421" w:type="dxa"/>
            <w:tcBorders>
              <w:top w:val="nil"/>
              <w:bottom w:val="nil"/>
            </w:tcBorders>
          </w:tcPr>
          <w:p w14:paraId="691E5F14"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1.32 ± 0.683673</w:t>
            </w:r>
          </w:p>
        </w:tc>
        <w:tc>
          <w:tcPr>
            <w:tcW w:w="567" w:type="dxa"/>
            <w:tcBorders>
              <w:top w:val="nil"/>
              <w:bottom w:val="nil"/>
            </w:tcBorders>
          </w:tcPr>
          <w:p w14:paraId="4D3262D9" w14:textId="77777777" w:rsidR="00EA6D10" w:rsidRPr="002B7E29" w:rsidRDefault="00EA6D10" w:rsidP="002B7E29">
            <w:pPr>
              <w:jc w:val="both"/>
              <w:rPr>
                <w:rFonts w:ascii="Times New Roman" w:hAnsi="Times New Roman" w:cs="Times New Roman"/>
                <w:i/>
                <w:iCs/>
                <w:sz w:val="14"/>
                <w:szCs w:val="14"/>
              </w:rPr>
            </w:pPr>
          </w:p>
        </w:tc>
        <w:tc>
          <w:tcPr>
            <w:tcW w:w="709" w:type="dxa"/>
            <w:tcBorders>
              <w:top w:val="nil"/>
              <w:bottom w:val="nil"/>
            </w:tcBorders>
          </w:tcPr>
          <w:p w14:paraId="2106FDD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0.749</w:t>
            </w:r>
          </w:p>
        </w:tc>
      </w:tr>
      <w:tr w:rsidR="00EA6D10" w:rsidRPr="002B7E29" w14:paraId="089A6028" w14:textId="77777777">
        <w:tc>
          <w:tcPr>
            <w:tcW w:w="1985" w:type="dxa"/>
            <w:gridSpan w:val="2"/>
            <w:tcBorders>
              <w:top w:val="nil"/>
              <w:bottom w:val="nil"/>
            </w:tcBorders>
          </w:tcPr>
          <w:p w14:paraId="0733526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851" w:type="dxa"/>
            <w:gridSpan w:val="2"/>
            <w:tcBorders>
              <w:top w:val="nil"/>
              <w:bottom w:val="nil"/>
            </w:tcBorders>
          </w:tcPr>
          <w:p w14:paraId="56EC14F3" w14:textId="77777777" w:rsidR="00EA6D10" w:rsidRPr="002B7E29" w:rsidRDefault="00EA6D10" w:rsidP="002B7E29">
            <w:pPr>
              <w:jc w:val="both"/>
              <w:rPr>
                <w:rFonts w:ascii="Times New Roman" w:hAnsi="Times New Roman" w:cs="Times New Roman"/>
                <w:i/>
                <w:iCs/>
                <w:sz w:val="14"/>
                <w:szCs w:val="14"/>
              </w:rPr>
            </w:pPr>
          </w:p>
        </w:tc>
        <w:tc>
          <w:tcPr>
            <w:tcW w:w="1519" w:type="dxa"/>
            <w:gridSpan w:val="3"/>
            <w:tcBorders>
              <w:top w:val="nil"/>
              <w:bottom w:val="nil"/>
            </w:tcBorders>
          </w:tcPr>
          <w:p w14:paraId="39EC939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NA</w:t>
            </w:r>
          </w:p>
        </w:tc>
        <w:tc>
          <w:tcPr>
            <w:tcW w:w="1110" w:type="dxa"/>
            <w:tcBorders>
              <w:top w:val="nil"/>
              <w:bottom w:val="nil"/>
            </w:tcBorders>
          </w:tcPr>
          <w:p w14:paraId="43E684C9"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(#:18)</w:t>
            </w:r>
          </w:p>
        </w:tc>
        <w:tc>
          <w:tcPr>
            <w:tcW w:w="1574" w:type="dxa"/>
            <w:gridSpan w:val="3"/>
            <w:tcBorders>
              <w:top w:val="nil"/>
              <w:bottom w:val="nil"/>
            </w:tcBorders>
          </w:tcPr>
          <w:p w14:paraId="7D80DBB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Massachusetts</w:t>
            </w:r>
          </w:p>
        </w:tc>
        <w:tc>
          <w:tcPr>
            <w:tcW w:w="899" w:type="dxa"/>
            <w:tcBorders>
              <w:top w:val="nil"/>
              <w:bottom w:val="nil"/>
            </w:tcBorders>
          </w:tcPr>
          <w:p w14:paraId="53794335"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135" w:type="dxa"/>
            <w:tcBorders>
              <w:top w:val="nil"/>
              <w:bottom w:val="nil"/>
            </w:tcBorders>
          </w:tcPr>
          <w:p w14:paraId="6E1438B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N.P.</w:t>
            </w:r>
          </w:p>
        </w:tc>
        <w:tc>
          <w:tcPr>
            <w:tcW w:w="567" w:type="dxa"/>
            <w:gridSpan w:val="2"/>
            <w:tcBorders>
              <w:top w:val="nil"/>
              <w:bottom w:val="nil"/>
            </w:tcBorders>
          </w:tcPr>
          <w:p w14:paraId="18D0DD56" w14:textId="77777777" w:rsidR="00EA6D10" w:rsidRPr="002B7E29" w:rsidRDefault="00EA6D10" w:rsidP="002B7E29">
            <w:pPr>
              <w:jc w:val="both"/>
              <w:rPr>
                <w:rFonts w:ascii="Times New Roman" w:hAnsi="Times New Roman" w:cs="Times New Roman"/>
                <w:i/>
                <w:iCs/>
                <w:sz w:val="14"/>
                <w:szCs w:val="14"/>
              </w:rPr>
            </w:pPr>
          </w:p>
        </w:tc>
        <w:tc>
          <w:tcPr>
            <w:tcW w:w="653" w:type="dxa"/>
            <w:tcBorders>
              <w:top w:val="nil"/>
              <w:bottom w:val="nil"/>
            </w:tcBorders>
          </w:tcPr>
          <w:p w14:paraId="1FC7F4B3"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w:t>
            </w:r>
          </w:p>
        </w:tc>
        <w:tc>
          <w:tcPr>
            <w:tcW w:w="1474" w:type="dxa"/>
            <w:tcBorders>
              <w:top w:val="nil"/>
              <w:bottom w:val="nil"/>
            </w:tcBorders>
          </w:tcPr>
          <w:p w14:paraId="5503434E"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A=   0.014 ± 0.18673</w:t>
            </w:r>
          </w:p>
        </w:tc>
        <w:tc>
          <w:tcPr>
            <w:tcW w:w="1421" w:type="dxa"/>
            <w:tcBorders>
              <w:top w:val="nil"/>
              <w:bottom w:val="nil"/>
            </w:tcBorders>
          </w:tcPr>
          <w:p w14:paraId="7939DDB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   2.55 ± 0.571429</w:t>
            </w:r>
          </w:p>
        </w:tc>
        <w:tc>
          <w:tcPr>
            <w:tcW w:w="567" w:type="dxa"/>
            <w:tcBorders>
              <w:top w:val="nil"/>
              <w:bottom w:val="nil"/>
            </w:tcBorders>
          </w:tcPr>
          <w:p w14:paraId="3BFC12F8" w14:textId="77777777" w:rsidR="00EA6D10" w:rsidRPr="002B7E29" w:rsidRDefault="00EA6D10" w:rsidP="002B7E29">
            <w:pPr>
              <w:jc w:val="both"/>
              <w:rPr>
                <w:rFonts w:ascii="Times New Roman" w:hAnsi="Times New Roman" w:cs="Times New Roman"/>
                <w:i/>
                <w:iCs/>
                <w:sz w:val="14"/>
                <w:szCs w:val="14"/>
              </w:rPr>
            </w:pPr>
          </w:p>
        </w:tc>
        <w:tc>
          <w:tcPr>
            <w:tcW w:w="709" w:type="dxa"/>
            <w:tcBorders>
              <w:top w:val="nil"/>
              <w:bottom w:val="nil"/>
            </w:tcBorders>
          </w:tcPr>
          <w:p w14:paraId="50708B3C"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0.77</w:t>
            </w:r>
          </w:p>
        </w:tc>
      </w:tr>
      <w:tr w:rsidR="00EA6D10" w:rsidRPr="002B7E29" w14:paraId="1FD37D47" w14:textId="77777777">
        <w:tc>
          <w:tcPr>
            <w:tcW w:w="1985" w:type="dxa"/>
            <w:gridSpan w:val="2"/>
            <w:tcBorders>
              <w:top w:val="nil"/>
              <w:bottom w:val="nil"/>
            </w:tcBorders>
          </w:tcPr>
          <w:p w14:paraId="25678C77"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Brady and Noske (2006)</w:t>
            </w:r>
          </w:p>
        </w:tc>
        <w:tc>
          <w:tcPr>
            <w:tcW w:w="851" w:type="dxa"/>
            <w:gridSpan w:val="2"/>
            <w:tcBorders>
              <w:top w:val="nil"/>
              <w:bottom w:val="nil"/>
            </w:tcBorders>
          </w:tcPr>
          <w:p w14:paraId="108471F9" w14:textId="77777777" w:rsidR="00EA6D10" w:rsidRPr="002B7E29" w:rsidRDefault="00EA6D10" w:rsidP="002B7E29">
            <w:pPr>
              <w:jc w:val="both"/>
              <w:rPr>
                <w:rFonts w:ascii="Times New Roman" w:hAnsi="Times New Roman" w:cs="Times New Roman"/>
                <w:i/>
                <w:iCs/>
                <w:sz w:val="14"/>
                <w:szCs w:val="14"/>
              </w:rPr>
            </w:pPr>
          </w:p>
        </w:tc>
        <w:tc>
          <w:tcPr>
            <w:tcW w:w="1519" w:type="dxa"/>
            <w:gridSpan w:val="3"/>
            <w:tcBorders>
              <w:top w:val="nil"/>
              <w:bottom w:val="nil"/>
            </w:tcBorders>
          </w:tcPr>
          <w:p w14:paraId="44150E89" w14:textId="77777777" w:rsidR="00EA6D10" w:rsidRPr="002B7E29" w:rsidRDefault="00EA6D10" w:rsidP="002B7E29">
            <w:pPr>
              <w:jc w:val="both"/>
              <w:rPr>
                <w:rFonts w:ascii="Times New Roman" w:hAnsi="Times New Roman" w:cs="Times New Roman"/>
                <w:i/>
                <w:iCs/>
                <w:sz w:val="14"/>
                <w:szCs w:val="14"/>
              </w:rPr>
            </w:pPr>
          </w:p>
        </w:tc>
        <w:tc>
          <w:tcPr>
            <w:tcW w:w="1110" w:type="dxa"/>
            <w:tcBorders>
              <w:top w:val="nil"/>
              <w:bottom w:val="nil"/>
            </w:tcBorders>
          </w:tcPr>
          <w:p w14:paraId="76DB76A2"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((6 sp: 28)</w:t>
            </w:r>
          </w:p>
        </w:tc>
        <w:tc>
          <w:tcPr>
            <w:tcW w:w="1574" w:type="dxa"/>
            <w:gridSpan w:val="3"/>
            <w:tcBorders>
              <w:top w:val="nil"/>
              <w:bottom w:val="nil"/>
            </w:tcBorders>
          </w:tcPr>
          <w:p w14:paraId="5C630F0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NT, AUS</w:t>
            </w:r>
          </w:p>
        </w:tc>
        <w:tc>
          <w:tcPr>
            <w:tcW w:w="899" w:type="dxa"/>
            <w:tcBorders>
              <w:top w:val="nil"/>
              <w:bottom w:val="nil"/>
            </w:tcBorders>
          </w:tcPr>
          <w:p w14:paraId="5F4441D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BL</w:t>
            </w:r>
          </w:p>
        </w:tc>
        <w:tc>
          <w:tcPr>
            <w:tcW w:w="1135" w:type="dxa"/>
            <w:tcBorders>
              <w:top w:val="nil"/>
              <w:bottom w:val="nil"/>
            </w:tcBorders>
          </w:tcPr>
          <w:p w14:paraId="589F3EE1"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7-34</w:t>
            </w:r>
          </w:p>
        </w:tc>
        <w:tc>
          <w:tcPr>
            <w:tcW w:w="567" w:type="dxa"/>
            <w:gridSpan w:val="2"/>
            <w:tcBorders>
              <w:top w:val="nil"/>
              <w:bottom w:val="nil"/>
            </w:tcBorders>
          </w:tcPr>
          <w:p w14:paraId="703C3326"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OLS</w:t>
            </w:r>
          </w:p>
        </w:tc>
        <w:tc>
          <w:tcPr>
            <w:tcW w:w="653" w:type="dxa"/>
            <w:tcBorders>
              <w:top w:val="nil"/>
              <w:bottom w:val="nil"/>
            </w:tcBorders>
          </w:tcPr>
          <w:p w14:paraId="50832AD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PF</w:t>
            </w:r>
          </w:p>
        </w:tc>
        <w:tc>
          <w:tcPr>
            <w:tcW w:w="1474" w:type="dxa"/>
            <w:tcBorders>
              <w:top w:val="nil"/>
              <w:bottom w:val="nil"/>
            </w:tcBorders>
          </w:tcPr>
          <w:p w14:paraId="530F8BFD"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0.001</w:t>
            </w:r>
          </w:p>
        </w:tc>
        <w:tc>
          <w:tcPr>
            <w:tcW w:w="1421" w:type="dxa"/>
            <w:tcBorders>
              <w:top w:val="nil"/>
              <w:bottom w:val="nil"/>
            </w:tcBorders>
          </w:tcPr>
          <w:p w14:paraId="167A5BDA"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2.313 ± 0.223</w:t>
            </w:r>
          </w:p>
        </w:tc>
        <w:tc>
          <w:tcPr>
            <w:tcW w:w="567" w:type="dxa"/>
            <w:tcBorders>
              <w:top w:val="nil"/>
              <w:bottom w:val="nil"/>
            </w:tcBorders>
          </w:tcPr>
          <w:p w14:paraId="6F228618"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0.396</w:t>
            </w:r>
          </w:p>
        </w:tc>
        <w:tc>
          <w:tcPr>
            <w:tcW w:w="709" w:type="dxa"/>
            <w:tcBorders>
              <w:top w:val="nil"/>
              <w:bottom w:val="nil"/>
            </w:tcBorders>
          </w:tcPr>
          <w:p w14:paraId="1A7F4700" w14:textId="77777777" w:rsidR="00EA6D10" w:rsidRPr="002B7E29" w:rsidRDefault="00EA6D10" w:rsidP="002B7E29">
            <w:pPr>
              <w:jc w:val="both"/>
              <w:rPr>
                <w:rFonts w:ascii="Times New Roman" w:hAnsi="Times New Roman" w:cs="Times New Roman"/>
                <w:i/>
                <w:iCs/>
                <w:sz w:val="14"/>
                <w:szCs w:val="14"/>
              </w:rPr>
            </w:pPr>
            <w:r w:rsidRPr="002B7E29">
              <w:rPr>
                <w:rFonts w:ascii="Times New Roman" w:hAnsi="Times New Roman" w:cs="Times New Roman"/>
                <w:i/>
                <w:iCs/>
                <w:sz w:val="14"/>
                <w:szCs w:val="14"/>
              </w:rPr>
              <w:t>0.805/0.938</w:t>
            </w:r>
          </w:p>
        </w:tc>
      </w:tr>
      <w:tr w:rsidR="00EA6D10" w:rsidRPr="002B7E29" w14:paraId="4770EC22" w14:textId="77777777">
        <w:tc>
          <w:tcPr>
            <w:tcW w:w="1985" w:type="dxa"/>
            <w:gridSpan w:val="2"/>
            <w:tcBorders>
              <w:top w:val="nil"/>
              <w:bottom w:val="nil"/>
            </w:tcBorders>
          </w:tcPr>
          <w:p w14:paraId="0F79E211"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Wardhaugh (2013)</w:t>
            </w:r>
          </w:p>
        </w:tc>
        <w:tc>
          <w:tcPr>
            <w:tcW w:w="851" w:type="dxa"/>
            <w:gridSpan w:val="2"/>
            <w:tcBorders>
              <w:top w:val="nil"/>
              <w:bottom w:val="nil"/>
            </w:tcBorders>
          </w:tcPr>
          <w:p w14:paraId="51E24E69"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71E700BC"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NA</w:t>
            </w:r>
          </w:p>
        </w:tc>
        <w:tc>
          <w:tcPr>
            <w:tcW w:w="1110" w:type="dxa"/>
            <w:tcBorders>
              <w:top w:val="nil"/>
              <w:bottom w:val="nil"/>
            </w:tcBorders>
          </w:tcPr>
          <w:p w14:paraId="46143065"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(#:11)</w:t>
            </w:r>
          </w:p>
        </w:tc>
        <w:tc>
          <w:tcPr>
            <w:tcW w:w="1574" w:type="dxa"/>
            <w:gridSpan w:val="3"/>
            <w:tcBorders>
              <w:top w:val="nil"/>
              <w:bottom w:val="nil"/>
            </w:tcBorders>
          </w:tcPr>
          <w:p w14:paraId="0F917586"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Daintree QL AUS</w:t>
            </w:r>
          </w:p>
        </w:tc>
        <w:tc>
          <w:tcPr>
            <w:tcW w:w="899" w:type="dxa"/>
            <w:tcBorders>
              <w:top w:val="nil"/>
              <w:bottom w:val="nil"/>
            </w:tcBorders>
          </w:tcPr>
          <w:p w14:paraId="5A565F8F"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BL</w:t>
            </w:r>
          </w:p>
        </w:tc>
        <w:tc>
          <w:tcPr>
            <w:tcW w:w="1135" w:type="dxa"/>
            <w:tcBorders>
              <w:top w:val="nil"/>
              <w:bottom w:val="nil"/>
            </w:tcBorders>
          </w:tcPr>
          <w:p w14:paraId="3E9CCE89" w14:textId="77777777" w:rsidR="00EA6D10" w:rsidRPr="002B7E29" w:rsidRDefault="00EA6D10" w:rsidP="002B7E29">
            <w:pPr>
              <w:jc w:val="both"/>
              <w:rPr>
                <w:rFonts w:ascii="Times New Roman" w:hAnsi="Times New Roman" w:cs="Times New Roman"/>
                <w:sz w:val="14"/>
                <w:szCs w:val="14"/>
                <w:highlight w:val="yellow"/>
              </w:rPr>
            </w:pPr>
          </w:p>
        </w:tc>
        <w:tc>
          <w:tcPr>
            <w:tcW w:w="567" w:type="dxa"/>
            <w:gridSpan w:val="2"/>
            <w:tcBorders>
              <w:top w:val="nil"/>
              <w:bottom w:val="nil"/>
            </w:tcBorders>
          </w:tcPr>
          <w:p w14:paraId="20AC3297"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MA</w:t>
            </w:r>
          </w:p>
        </w:tc>
        <w:tc>
          <w:tcPr>
            <w:tcW w:w="653" w:type="dxa"/>
            <w:tcBorders>
              <w:top w:val="nil"/>
              <w:bottom w:val="nil"/>
            </w:tcBorders>
          </w:tcPr>
          <w:p w14:paraId="091D9603"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PF</w:t>
            </w:r>
          </w:p>
        </w:tc>
        <w:tc>
          <w:tcPr>
            <w:tcW w:w="1474" w:type="dxa"/>
            <w:tcBorders>
              <w:top w:val="nil"/>
              <w:bottom w:val="nil"/>
            </w:tcBorders>
          </w:tcPr>
          <w:p w14:paraId="4F10ABAF"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-3.83 ± 0.41</w:t>
            </w:r>
          </w:p>
        </w:tc>
        <w:tc>
          <w:tcPr>
            <w:tcW w:w="1421" w:type="dxa"/>
            <w:tcBorders>
              <w:top w:val="nil"/>
              <w:bottom w:val="nil"/>
            </w:tcBorders>
          </w:tcPr>
          <w:p w14:paraId="4D973410"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2.77 ± 0.27</w:t>
            </w:r>
          </w:p>
        </w:tc>
        <w:tc>
          <w:tcPr>
            <w:tcW w:w="567" w:type="dxa"/>
            <w:tcBorders>
              <w:top w:val="nil"/>
              <w:bottom w:val="nil"/>
            </w:tcBorders>
          </w:tcPr>
          <w:p w14:paraId="3CB51B56"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NA</w:t>
            </w:r>
          </w:p>
        </w:tc>
        <w:tc>
          <w:tcPr>
            <w:tcW w:w="709" w:type="dxa"/>
            <w:tcBorders>
              <w:top w:val="nil"/>
              <w:bottom w:val="nil"/>
            </w:tcBorders>
          </w:tcPr>
          <w:p w14:paraId="0AE67DB3"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0.83</w:t>
            </w:r>
          </w:p>
        </w:tc>
      </w:tr>
      <w:tr w:rsidR="00EA6D10" w:rsidRPr="002B7E29" w14:paraId="7B177BFB" w14:textId="77777777">
        <w:tc>
          <w:tcPr>
            <w:tcW w:w="1985" w:type="dxa"/>
            <w:gridSpan w:val="2"/>
            <w:tcBorders>
              <w:top w:val="nil"/>
              <w:bottom w:val="nil"/>
            </w:tcBorders>
          </w:tcPr>
          <w:p w14:paraId="521F9F5B" w14:textId="77777777" w:rsidR="00EA6D10" w:rsidRPr="002B7E29" w:rsidRDefault="00EA6D10" w:rsidP="002B7E29">
            <w:pPr>
              <w:jc w:val="both"/>
              <w:rPr>
                <w:rFonts w:ascii="Times New Roman" w:hAnsi="Times New Roman" w:cs="Times New Roman"/>
                <w:sz w:val="14"/>
                <w:szCs w:val="14"/>
              </w:rPr>
            </w:pPr>
            <w:r w:rsidRPr="002B7E29">
              <w:rPr>
                <w:rFonts w:ascii="Times New Roman" w:hAnsi="Times New Roman" w:cs="Times New Roman"/>
                <w:sz w:val="14"/>
                <w:szCs w:val="14"/>
              </w:rPr>
              <w:t>Wardhaugh (2013)</w:t>
            </w:r>
          </w:p>
        </w:tc>
        <w:tc>
          <w:tcPr>
            <w:tcW w:w="851" w:type="dxa"/>
            <w:gridSpan w:val="2"/>
            <w:tcBorders>
              <w:top w:val="nil"/>
              <w:bottom w:val="nil"/>
            </w:tcBorders>
          </w:tcPr>
          <w:p w14:paraId="22313915" w14:textId="77777777" w:rsidR="00EA6D10" w:rsidRPr="002B7E29" w:rsidRDefault="00EA6D10" w:rsidP="002B7E29">
            <w:pPr>
              <w:jc w:val="both"/>
              <w:rPr>
                <w:rFonts w:ascii="Times New Roman" w:hAnsi="Times New Roman" w:cs="Times New Roman"/>
                <w:sz w:val="14"/>
                <w:szCs w:val="14"/>
              </w:rPr>
            </w:pPr>
          </w:p>
        </w:tc>
        <w:tc>
          <w:tcPr>
            <w:tcW w:w="1519" w:type="dxa"/>
            <w:gridSpan w:val="3"/>
            <w:tcBorders>
              <w:top w:val="nil"/>
              <w:bottom w:val="nil"/>
            </w:tcBorders>
          </w:tcPr>
          <w:p w14:paraId="556797FF"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NA</w:t>
            </w:r>
          </w:p>
        </w:tc>
        <w:tc>
          <w:tcPr>
            <w:tcW w:w="1110" w:type="dxa"/>
            <w:tcBorders>
              <w:top w:val="nil"/>
              <w:bottom w:val="nil"/>
            </w:tcBorders>
          </w:tcPr>
          <w:p w14:paraId="023EE26A"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(#:11)</w:t>
            </w:r>
          </w:p>
        </w:tc>
        <w:tc>
          <w:tcPr>
            <w:tcW w:w="1574" w:type="dxa"/>
            <w:gridSpan w:val="3"/>
            <w:tcBorders>
              <w:top w:val="nil"/>
              <w:bottom w:val="nil"/>
            </w:tcBorders>
          </w:tcPr>
          <w:p w14:paraId="4180A8A4"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Daintree QL AUS</w:t>
            </w:r>
          </w:p>
        </w:tc>
        <w:tc>
          <w:tcPr>
            <w:tcW w:w="899" w:type="dxa"/>
            <w:tcBorders>
              <w:top w:val="nil"/>
              <w:bottom w:val="nil"/>
            </w:tcBorders>
          </w:tcPr>
          <w:p w14:paraId="7FD274E4"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BL * BW</w:t>
            </w:r>
          </w:p>
        </w:tc>
        <w:tc>
          <w:tcPr>
            <w:tcW w:w="1135" w:type="dxa"/>
            <w:tcBorders>
              <w:top w:val="nil"/>
              <w:bottom w:val="nil"/>
            </w:tcBorders>
          </w:tcPr>
          <w:p w14:paraId="47DB5373" w14:textId="77777777" w:rsidR="00EA6D10" w:rsidRPr="002B7E29" w:rsidRDefault="00EA6D10" w:rsidP="002B7E29">
            <w:pPr>
              <w:jc w:val="both"/>
              <w:rPr>
                <w:rFonts w:ascii="Times New Roman" w:hAnsi="Times New Roman" w:cs="Times New Roman"/>
                <w:sz w:val="14"/>
                <w:szCs w:val="14"/>
                <w:highlight w:val="yellow"/>
              </w:rPr>
            </w:pPr>
          </w:p>
        </w:tc>
        <w:tc>
          <w:tcPr>
            <w:tcW w:w="567" w:type="dxa"/>
            <w:gridSpan w:val="2"/>
            <w:tcBorders>
              <w:top w:val="nil"/>
              <w:bottom w:val="nil"/>
            </w:tcBorders>
          </w:tcPr>
          <w:p w14:paraId="441D5019"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MA</w:t>
            </w:r>
          </w:p>
        </w:tc>
        <w:tc>
          <w:tcPr>
            <w:tcW w:w="653" w:type="dxa"/>
            <w:tcBorders>
              <w:top w:val="nil"/>
              <w:bottom w:val="nil"/>
            </w:tcBorders>
          </w:tcPr>
          <w:p w14:paraId="3396A972"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w:t>
            </w:r>
          </w:p>
        </w:tc>
        <w:tc>
          <w:tcPr>
            <w:tcW w:w="1474" w:type="dxa"/>
            <w:tcBorders>
              <w:top w:val="nil"/>
              <w:bottom w:val="nil"/>
            </w:tcBorders>
          </w:tcPr>
          <w:p w14:paraId="35EF5680"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-2.1 ± 0.21</w:t>
            </w:r>
          </w:p>
        </w:tc>
        <w:tc>
          <w:tcPr>
            <w:tcW w:w="1421" w:type="dxa"/>
            <w:tcBorders>
              <w:top w:val="nil"/>
              <w:bottom w:val="nil"/>
            </w:tcBorders>
          </w:tcPr>
          <w:p w14:paraId="39D64F68"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1.37 ± 0.11</w:t>
            </w:r>
          </w:p>
        </w:tc>
        <w:tc>
          <w:tcPr>
            <w:tcW w:w="567" w:type="dxa"/>
            <w:tcBorders>
              <w:top w:val="nil"/>
              <w:bottom w:val="nil"/>
            </w:tcBorders>
          </w:tcPr>
          <w:p w14:paraId="6DB119A0"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NA</w:t>
            </w:r>
          </w:p>
        </w:tc>
        <w:tc>
          <w:tcPr>
            <w:tcW w:w="709" w:type="dxa"/>
            <w:tcBorders>
              <w:top w:val="nil"/>
              <w:bottom w:val="nil"/>
            </w:tcBorders>
          </w:tcPr>
          <w:p w14:paraId="3E310EF4" w14:textId="77777777" w:rsidR="00EA6D10" w:rsidRPr="002B7E29" w:rsidRDefault="00EA6D10" w:rsidP="002B7E29">
            <w:pPr>
              <w:jc w:val="both"/>
              <w:rPr>
                <w:rFonts w:ascii="Times New Roman" w:hAnsi="Times New Roman" w:cs="Times New Roman"/>
                <w:sz w:val="14"/>
                <w:szCs w:val="14"/>
                <w:highlight w:val="yellow"/>
              </w:rPr>
            </w:pPr>
            <w:r w:rsidRPr="002B7E29">
              <w:rPr>
                <w:rFonts w:ascii="Times New Roman" w:hAnsi="Times New Roman" w:cs="Times New Roman"/>
                <w:sz w:val="14"/>
                <w:szCs w:val="14"/>
              </w:rPr>
              <w:t>0.88</w:t>
            </w:r>
          </w:p>
        </w:tc>
      </w:tr>
    </w:tbl>
    <w:p w14:paraId="4EFC481D" w14:textId="77777777" w:rsidR="00EA6D10" w:rsidRPr="00E279EB" w:rsidRDefault="00EA6D10" w:rsidP="00CC48BB">
      <w:pPr>
        <w:jc w:val="both"/>
        <w:rPr>
          <w:rFonts w:ascii="Times New Roman" w:hAnsi="Times New Roman" w:cs="Times New Roman"/>
          <w:sz w:val="16"/>
          <w:szCs w:val="16"/>
        </w:rPr>
        <w:sectPr w:rsidR="00EA6D10" w:rsidRPr="00E279EB" w:rsidSect="00B96F6B">
          <w:pgSz w:w="16838" w:h="11906" w:orient="landscape"/>
          <w:pgMar w:top="1440" w:right="1440" w:bottom="1440" w:left="1440" w:header="708" w:footer="708" w:gutter="0"/>
          <w:cols w:space="708"/>
          <w:docGrid w:linePitch="360"/>
        </w:sectPr>
      </w:pPr>
      <w:r w:rsidRPr="004938EB">
        <w:rPr>
          <w:rFonts w:ascii="Times New Roman" w:hAnsi="Times New Roman" w:cs="Times New Roman"/>
          <w:sz w:val="14"/>
          <w:szCs w:val="14"/>
        </w:rPr>
        <w:t>HET = Heterocera, ROP = Ropalocera, MIC = Microlepidoptera, GEO = Geometridae, ARC = Arctiidae</w:t>
      </w:r>
    </w:p>
    <w:p w14:paraId="3F676B29" w14:textId="77777777" w:rsidR="00EA6D10" w:rsidRPr="009C7B85" w:rsidRDefault="00EA6D10" w:rsidP="00CC48BB">
      <w:pPr>
        <w:jc w:val="both"/>
        <w:rPr>
          <w:rFonts w:ascii="Times New Roman" w:hAnsi="Times New Roman" w:cs="Times New Roman"/>
        </w:rPr>
      </w:pPr>
      <w:r>
        <w:rPr>
          <w:rFonts w:ascii="Times New Roman" w:hAnsi="Times New Roman" w:cs="Times New Roman"/>
        </w:rPr>
        <w:lastRenderedPageBreak/>
        <w:t>Table S2</w:t>
      </w:r>
      <w:r w:rsidRPr="009C7B85">
        <w:rPr>
          <w:rFonts w:ascii="Times New Roman" w:hAnsi="Times New Roman" w:cs="Times New Roman"/>
        </w:rPr>
        <w:t>. Predictive allometries for</w:t>
      </w:r>
      <w:r>
        <w:rPr>
          <w:rFonts w:ascii="Times New Roman" w:hAnsi="Times New Roman" w:cs="Times New Roman"/>
        </w:rPr>
        <w:t xml:space="preserve"> bee foraging distance and proboscis length (to be added)</w:t>
      </w:r>
      <w:r w:rsidRPr="009C7B85">
        <w:rPr>
          <w:rFonts w:ascii="Times New Roman" w:hAnsi="Times New Roman" w:cs="Times New Roman"/>
        </w:rPr>
        <w:t>.</w:t>
      </w:r>
      <w:r>
        <w:rPr>
          <w:rFonts w:ascii="Times New Roman" w:hAnsi="Times New Roman" w:cs="Times New Roman"/>
        </w:rPr>
        <w:t xml:space="preserve"> HW: Head width, IT: Intertegular distance.</w:t>
      </w:r>
    </w:p>
    <w:tbl>
      <w:tblPr>
        <w:tblW w:w="0" w:type="auto"/>
        <w:jc w:val="center"/>
        <w:tblBorders>
          <w:top w:val="single" w:sz="4" w:space="0" w:color="auto"/>
          <w:bottom w:val="single" w:sz="4" w:space="0" w:color="auto"/>
          <w:insideH w:val="single" w:sz="4" w:space="0" w:color="auto"/>
        </w:tblBorders>
        <w:tblLook w:val="00A0" w:firstRow="1" w:lastRow="0" w:firstColumn="1" w:lastColumn="0" w:noHBand="0" w:noVBand="0"/>
      </w:tblPr>
      <w:tblGrid>
        <w:gridCol w:w="1697"/>
        <w:gridCol w:w="1616"/>
        <w:gridCol w:w="1872"/>
        <w:gridCol w:w="1150"/>
        <w:gridCol w:w="2967"/>
      </w:tblGrid>
      <w:tr w:rsidR="00EA6D10" w:rsidRPr="002B7E29" w14:paraId="7FAD4E6B" w14:textId="77777777">
        <w:trPr>
          <w:jc w:val="center"/>
        </w:trPr>
        <w:tc>
          <w:tcPr>
            <w:tcW w:w="1697" w:type="dxa"/>
          </w:tcPr>
          <w:p w14:paraId="7D86C993"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rPr>
              <w:t>Source</w:t>
            </w:r>
          </w:p>
        </w:tc>
        <w:tc>
          <w:tcPr>
            <w:tcW w:w="1616" w:type="dxa"/>
          </w:tcPr>
          <w:p w14:paraId="36F009C2"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rPr>
              <w:t>Metric</w:t>
            </w:r>
          </w:p>
        </w:tc>
        <w:tc>
          <w:tcPr>
            <w:tcW w:w="1872" w:type="dxa"/>
          </w:tcPr>
          <w:p w14:paraId="31B32CF9"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rPr>
              <w:t>Taxa</w:t>
            </w:r>
          </w:p>
        </w:tc>
        <w:tc>
          <w:tcPr>
            <w:tcW w:w="1150" w:type="dxa"/>
          </w:tcPr>
          <w:p w14:paraId="41D10999"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rPr>
              <w:t>Measure</w:t>
            </w:r>
          </w:p>
        </w:tc>
        <w:tc>
          <w:tcPr>
            <w:tcW w:w="2596" w:type="dxa"/>
          </w:tcPr>
          <w:p w14:paraId="0B6A14D1" w14:textId="77777777" w:rsidR="00EA6D10" w:rsidRPr="002B7E29" w:rsidRDefault="00EA6D10" w:rsidP="002B7E29">
            <w:pPr>
              <w:jc w:val="both"/>
              <w:rPr>
                <w:rFonts w:ascii="Times New Roman" w:hAnsi="Times New Roman" w:cs="Times New Roman"/>
                <w:b/>
                <w:bCs/>
              </w:rPr>
            </w:pPr>
            <w:r w:rsidRPr="002B7E29">
              <w:rPr>
                <w:rFonts w:ascii="Times New Roman" w:hAnsi="Times New Roman" w:cs="Times New Roman"/>
                <w:b/>
                <w:bCs/>
              </w:rPr>
              <w:t>Equation</w:t>
            </w:r>
          </w:p>
        </w:tc>
      </w:tr>
      <w:tr w:rsidR="00EA6D10" w:rsidRPr="002B7E29" w14:paraId="62F50505" w14:textId="77777777">
        <w:trPr>
          <w:jc w:val="center"/>
        </w:trPr>
        <w:tc>
          <w:tcPr>
            <w:tcW w:w="1697" w:type="dxa"/>
            <w:tcBorders>
              <w:bottom w:val="nil"/>
            </w:tcBorders>
          </w:tcPr>
          <w:p w14:paraId="36A65D6D"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van Nieuwstadt &amp; Iraheta (1996)</w:t>
            </w:r>
          </w:p>
        </w:tc>
        <w:tc>
          <w:tcPr>
            <w:tcW w:w="1616" w:type="dxa"/>
            <w:tcBorders>
              <w:bottom w:val="nil"/>
            </w:tcBorders>
          </w:tcPr>
          <w:p w14:paraId="275AF07F"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Foraging distance</w:t>
            </w:r>
          </w:p>
        </w:tc>
        <w:tc>
          <w:tcPr>
            <w:tcW w:w="1872" w:type="dxa"/>
            <w:tcBorders>
              <w:bottom w:val="nil"/>
            </w:tcBorders>
          </w:tcPr>
          <w:p w14:paraId="66C90011"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Stingless bees (Apidae:Meliponini)</w:t>
            </w:r>
          </w:p>
        </w:tc>
        <w:tc>
          <w:tcPr>
            <w:tcW w:w="1150" w:type="dxa"/>
            <w:tcBorders>
              <w:bottom w:val="nil"/>
            </w:tcBorders>
          </w:tcPr>
          <w:p w14:paraId="48147467"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Artificial nectar source</w:t>
            </w:r>
          </w:p>
        </w:tc>
        <w:tc>
          <w:tcPr>
            <w:tcW w:w="2596" w:type="dxa"/>
            <w:tcBorders>
              <w:bottom w:val="nil"/>
            </w:tcBorders>
          </w:tcPr>
          <w:p w14:paraId="53C2604B" w14:textId="77777777" w:rsidR="00EA6D10" w:rsidRPr="002B7E29" w:rsidRDefault="00B348F2" w:rsidP="002B7E29">
            <w:pPr>
              <w:jc w:val="both"/>
              <w:rPr>
                <w:rFonts w:ascii="Times New Roman" w:hAnsi="Times New Roman" w:cs="Times New Roman"/>
                <w:sz w:val="20"/>
                <w:szCs w:val="20"/>
              </w:rPr>
            </w:pPr>
            <w:r>
              <w:pict w14:anchorId="7FFA7A35">
                <v:shape id="_x0000_i1025" type="#_x0000_t75" style="width:106.5pt;height:11.5pt">
                  <v:imagedata r:id="rId16" o:title="" chromakey="white"/>
                </v:shape>
              </w:pict>
            </w:r>
          </w:p>
        </w:tc>
      </w:tr>
      <w:tr w:rsidR="00EA6D10" w:rsidRPr="002B7E29" w14:paraId="354EF654" w14:textId="77777777">
        <w:trPr>
          <w:jc w:val="center"/>
        </w:trPr>
        <w:tc>
          <w:tcPr>
            <w:tcW w:w="1697" w:type="dxa"/>
            <w:tcBorders>
              <w:top w:val="nil"/>
            </w:tcBorders>
          </w:tcPr>
          <w:p w14:paraId="6CCE809B" w14:textId="77777777" w:rsidR="00EA6D10" w:rsidRPr="002B7E29" w:rsidRDefault="00EA6D10" w:rsidP="002B7E29">
            <w:pPr>
              <w:jc w:val="both"/>
              <w:rPr>
                <w:rFonts w:ascii="Times New Roman" w:hAnsi="Times New Roman" w:cs="Times New Roman"/>
                <w:sz w:val="20"/>
                <w:szCs w:val="20"/>
              </w:rPr>
            </w:pPr>
          </w:p>
        </w:tc>
        <w:tc>
          <w:tcPr>
            <w:tcW w:w="1616" w:type="dxa"/>
            <w:tcBorders>
              <w:top w:val="nil"/>
            </w:tcBorders>
          </w:tcPr>
          <w:p w14:paraId="4928BACF" w14:textId="77777777" w:rsidR="00EA6D10" w:rsidRPr="002B7E29" w:rsidRDefault="00EA6D10" w:rsidP="002B7E29">
            <w:pPr>
              <w:jc w:val="both"/>
              <w:rPr>
                <w:rFonts w:ascii="Times New Roman" w:hAnsi="Times New Roman" w:cs="Times New Roman"/>
                <w:sz w:val="20"/>
                <w:szCs w:val="20"/>
              </w:rPr>
            </w:pPr>
          </w:p>
        </w:tc>
        <w:tc>
          <w:tcPr>
            <w:tcW w:w="1872" w:type="dxa"/>
            <w:tcBorders>
              <w:top w:val="nil"/>
            </w:tcBorders>
          </w:tcPr>
          <w:p w14:paraId="3A9384D2" w14:textId="77777777" w:rsidR="00EA6D10" w:rsidRPr="002B7E29" w:rsidRDefault="00EA6D10" w:rsidP="002B7E29">
            <w:pPr>
              <w:jc w:val="both"/>
              <w:rPr>
                <w:rFonts w:ascii="Times New Roman" w:hAnsi="Times New Roman" w:cs="Times New Roman"/>
                <w:sz w:val="20"/>
                <w:szCs w:val="20"/>
              </w:rPr>
            </w:pPr>
          </w:p>
        </w:tc>
        <w:tc>
          <w:tcPr>
            <w:tcW w:w="1150" w:type="dxa"/>
            <w:tcBorders>
              <w:top w:val="nil"/>
            </w:tcBorders>
          </w:tcPr>
          <w:p w14:paraId="485B3C2A"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w:t>
            </w:r>
          </w:p>
        </w:tc>
        <w:tc>
          <w:tcPr>
            <w:tcW w:w="2596" w:type="dxa"/>
            <w:tcBorders>
              <w:top w:val="nil"/>
            </w:tcBorders>
          </w:tcPr>
          <w:p w14:paraId="6F1FE2DC" w14:textId="77777777" w:rsidR="00EA6D10" w:rsidRPr="002B7E29" w:rsidRDefault="00B348F2" w:rsidP="002B7E29">
            <w:pPr>
              <w:jc w:val="both"/>
              <w:rPr>
                <w:rFonts w:ascii="Times New Roman" w:hAnsi="Times New Roman" w:cs="Times New Roman"/>
                <w:sz w:val="20"/>
                <w:szCs w:val="20"/>
              </w:rPr>
            </w:pPr>
            <w:r>
              <w:pict w14:anchorId="472F4C39">
                <v:shape id="_x0000_i1026" type="#_x0000_t75" style="width:106.5pt;height:11.5pt">
                  <v:imagedata r:id="rId17" o:title="" chromakey="white"/>
                </v:shape>
              </w:pict>
            </w:r>
          </w:p>
        </w:tc>
      </w:tr>
      <w:tr w:rsidR="00EA6D10" w:rsidRPr="002B7E29" w14:paraId="2AD35412" w14:textId="77777777">
        <w:trPr>
          <w:jc w:val="center"/>
        </w:trPr>
        <w:tc>
          <w:tcPr>
            <w:tcW w:w="1697" w:type="dxa"/>
            <w:tcBorders>
              <w:bottom w:val="nil"/>
            </w:tcBorders>
          </w:tcPr>
          <w:p w14:paraId="314CB747"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Greenleaf et al. (2007)</w:t>
            </w:r>
          </w:p>
        </w:tc>
        <w:tc>
          <w:tcPr>
            <w:tcW w:w="1616" w:type="dxa"/>
            <w:tcBorders>
              <w:bottom w:val="nil"/>
            </w:tcBorders>
          </w:tcPr>
          <w:p w14:paraId="671FF290" w14:textId="77777777" w:rsidR="00EA6D10" w:rsidRPr="002B7E29" w:rsidRDefault="00EA6D10" w:rsidP="002B7E29">
            <w:pPr>
              <w:jc w:val="both"/>
              <w:rPr>
                <w:rFonts w:ascii="Times New Roman" w:hAnsi="Times New Roman" w:cs="Times New Roman"/>
                <w:sz w:val="20"/>
                <w:szCs w:val="20"/>
              </w:rPr>
            </w:pPr>
          </w:p>
        </w:tc>
        <w:tc>
          <w:tcPr>
            <w:tcW w:w="1872" w:type="dxa"/>
            <w:tcBorders>
              <w:bottom w:val="nil"/>
            </w:tcBorders>
          </w:tcPr>
          <w:p w14:paraId="4FA95B00"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Apidae</w:t>
            </w:r>
          </w:p>
        </w:tc>
        <w:tc>
          <w:tcPr>
            <w:tcW w:w="1150" w:type="dxa"/>
            <w:tcBorders>
              <w:bottom w:val="nil"/>
            </w:tcBorders>
          </w:tcPr>
          <w:p w14:paraId="2F14DCED"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Max</w:t>
            </w:r>
          </w:p>
        </w:tc>
        <w:tc>
          <w:tcPr>
            <w:tcW w:w="2596" w:type="dxa"/>
            <w:tcBorders>
              <w:bottom w:val="nil"/>
            </w:tcBorders>
          </w:tcPr>
          <w:p w14:paraId="4E6C4657" w14:textId="77777777" w:rsidR="00EA6D10" w:rsidRPr="002B7E29" w:rsidRDefault="00B348F2" w:rsidP="002B7E29">
            <w:pPr>
              <w:jc w:val="both"/>
              <w:rPr>
                <w:rFonts w:ascii="Times New Roman" w:hAnsi="Times New Roman" w:cs="Times New Roman"/>
                <w:sz w:val="20"/>
                <w:szCs w:val="20"/>
              </w:rPr>
            </w:pPr>
            <w:r>
              <w:pict w14:anchorId="7C8C020B">
                <v:shape id="_x0000_i1027" type="#_x0000_t75" style="width:132pt;height:11.5pt">
                  <v:imagedata r:id="rId18" o:title="" chromakey="white"/>
                </v:shape>
              </w:pict>
            </w:r>
          </w:p>
        </w:tc>
      </w:tr>
      <w:tr w:rsidR="00EA6D10" w:rsidRPr="002B7E29" w14:paraId="08B2E1CA" w14:textId="77777777">
        <w:trPr>
          <w:jc w:val="center"/>
        </w:trPr>
        <w:tc>
          <w:tcPr>
            <w:tcW w:w="1697" w:type="dxa"/>
            <w:tcBorders>
              <w:top w:val="nil"/>
              <w:bottom w:val="nil"/>
            </w:tcBorders>
          </w:tcPr>
          <w:p w14:paraId="084CEF90" w14:textId="77777777" w:rsidR="00EA6D10" w:rsidRPr="002B7E29" w:rsidRDefault="00EA6D10" w:rsidP="002B7E29">
            <w:pPr>
              <w:jc w:val="both"/>
              <w:rPr>
                <w:rFonts w:ascii="Times New Roman" w:hAnsi="Times New Roman" w:cs="Times New Roman"/>
                <w:sz w:val="20"/>
                <w:szCs w:val="20"/>
              </w:rPr>
            </w:pPr>
          </w:p>
        </w:tc>
        <w:tc>
          <w:tcPr>
            <w:tcW w:w="1616" w:type="dxa"/>
            <w:tcBorders>
              <w:top w:val="nil"/>
              <w:bottom w:val="nil"/>
            </w:tcBorders>
          </w:tcPr>
          <w:p w14:paraId="0A8F238F" w14:textId="77777777" w:rsidR="00EA6D10" w:rsidRPr="002B7E29" w:rsidRDefault="00EA6D10" w:rsidP="002B7E29">
            <w:pPr>
              <w:jc w:val="both"/>
              <w:rPr>
                <w:rFonts w:ascii="Times New Roman" w:hAnsi="Times New Roman" w:cs="Times New Roman"/>
                <w:sz w:val="20"/>
                <w:szCs w:val="20"/>
              </w:rPr>
            </w:pPr>
          </w:p>
        </w:tc>
        <w:tc>
          <w:tcPr>
            <w:tcW w:w="1872" w:type="dxa"/>
            <w:tcBorders>
              <w:top w:val="nil"/>
              <w:bottom w:val="nil"/>
            </w:tcBorders>
          </w:tcPr>
          <w:p w14:paraId="3053D9ED" w14:textId="77777777" w:rsidR="00EA6D10" w:rsidRPr="002B7E29" w:rsidRDefault="00EA6D10" w:rsidP="002B7E29">
            <w:pPr>
              <w:jc w:val="both"/>
              <w:rPr>
                <w:rFonts w:ascii="Times New Roman" w:hAnsi="Times New Roman" w:cs="Times New Roman"/>
                <w:sz w:val="20"/>
                <w:szCs w:val="20"/>
              </w:rPr>
            </w:pPr>
          </w:p>
        </w:tc>
        <w:tc>
          <w:tcPr>
            <w:tcW w:w="1150" w:type="dxa"/>
            <w:tcBorders>
              <w:top w:val="nil"/>
              <w:bottom w:val="nil"/>
            </w:tcBorders>
          </w:tcPr>
          <w:p w14:paraId="1BDC1CAF"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Typical</w:t>
            </w:r>
          </w:p>
        </w:tc>
        <w:tc>
          <w:tcPr>
            <w:tcW w:w="2596" w:type="dxa"/>
            <w:tcBorders>
              <w:top w:val="nil"/>
              <w:bottom w:val="nil"/>
            </w:tcBorders>
          </w:tcPr>
          <w:p w14:paraId="66453944" w14:textId="77777777" w:rsidR="00EA6D10" w:rsidRPr="002B7E29" w:rsidRDefault="00B348F2" w:rsidP="002B7E29">
            <w:pPr>
              <w:jc w:val="both"/>
              <w:rPr>
                <w:rFonts w:ascii="Times New Roman" w:hAnsi="Times New Roman" w:cs="Times New Roman"/>
                <w:sz w:val="20"/>
                <w:szCs w:val="20"/>
              </w:rPr>
            </w:pPr>
            <w:r>
              <w:pict w14:anchorId="223749F2">
                <v:shape id="_x0000_i1028" type="#_x0000_t75" style="width:137.5pt;height:11.5pt">
                  <v:imagedata r:id="rId19" o:title="" chromakey="white"/>
                </v:shape>
              </w:pict>
            </w:r>
          </w:p>
        </w:tc>
      </w:tr>
      <w:tr w:rsidR="00EA6D10" w:rsidRPr="002B7E29" w14:paraId="402AB368" w14:textId="77777777">
        <w:trPr>
          <w:jc w:val="center"/>
        </w:trPr>
        <w:tc>
          <w:tcPr>
            <w:tcW w:w="1697" w:type="dxa"/>
            <w:tcBorders>
              <w:top w:val="nil"/>
              <w:bottom w:val="nil"/>
            </w:tcBorders>
          </w:tcPr>
          <w:p w14:paraId="518CAE11" w14:textId="77777777" w:rsidR="00EA6D10" w:rsidRPr="002B7E29" w:rsidRDefault="00EA6D10" w:rsidP="002B7E29">
            <w:pPr>
              <w:jc w:val="both"/>
              <w:rPr>
                <w:rFonts w:ascii="Times New Roman" w:hAnsi="Times New Roman" w:cs="Times New Roman"/>
                <w:sz w:val="20"/>
                <w:szCs w:val="20"/>
              </w:rPr>
            </w:pPr>
          </w:p>
        </w:tc>
        <w:tc>
          <w:tcPr>
            <w:tcW w:w="1616" w:type="dxa"/>
            <w:tcBorders>
              <w:top w:val="nil"/>
              <w:bottom w:val="nil"/>
            </w:tcBorders>
          </w:tcPr>
          <w:p w14:paraId="1CFE980C" w14:textId="77777777" w:rsidR="00EA6D10" w:rsidRPr="002B7E29" w:rsidRDefault="00EA6D10" w:rsidP="002B7E29">
            <w:pPr>
              <w:jc w:val="both"/>
              <w:rPr>
                <w:rFonts w:ascii="Times New Roman" w:hAnsi="Times New Roman" w:cs="Times New Roman"/>
                <w:sz w:val="20"/>
                <w:szCs w:val="20"/>
              </w:rPr>
            </w:pPr>
          </w:p>
        </w:tc>
        <w:tc>
          <w:tcPr>
            <w:tcW w:w="1872" w:type="dxa"/>
            <w:tcBorders>
              <w:top w:val="nil"/>
              <w:bottom w:val="nil"/>
            </w:tcBorders>
          </w:tcPr>
          <w:p w14:paraId="6E1BBDFA" w14:textId="77777777" w:rsidR="00EA6D10" w:rsidRPr="002B7E29" w:rsidRDefault="00EA6D10" w:rsidP="002B7E29">
            <w:pPr>
              <w:jc w:val="both"/>
              <w:rPr>
                <w:rFonts w:ascii="Times New Roman" w:hAnsi="Times New Roman" w:cs="Times New Roman"/>
                <w:sz w:val="20"/>
                <w:szCs w:val="20"/>
              </w:rPr>
            </w:pPr>
          </w:p>
        </w:tc>
        <w:tc>
          <w:tcPr>
            <w:tcW w:w="1150" w:type="dxa"/>
            <w:tcBorders>
              <w:top w:val="nil"/>
              <w:bottom w:val="nil"/>
            </w:tcBorders>
          </w:tcPr>
          <w:p w14:paraId="395413CF"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Feeder</w:t>
            </w:r>
          </w:p>
        </w:tc>
        <w:tc>
          <w:tcPr>
            <w:tcW w:w="2596" w:type="dxa"/>
            <w:tcBorders>
              <w:top w:val="nil"/>
              <w:bottom w:val="nil"/>
            </w:tcBorders>
          </w:tcPr>
          <w:p w14:paraId="6988CCEE" w14:textId="77777777" w:rsidR="00EA6D10" w:rsidRPr="002B7E29" w:rsidRDefault="00B348F2" w:rsidP="002B7E29">
            <w:pPr>
              <w:jc w:val="both"/>
              <w:rPr>
                <w:rFonts w:ascii="Times New Roman" w:hAnsi="Times New Roman" w:cs="Times New Roman"/>
                <w:sz w:val="20"/>
                <w:szCs w:val="20"/>
              </w:rPr>
            </w:pPr>
            <w:r>
              <w:pict w14:anchorId="3E1C9CC2">
                <v:shape id="_x0000_i1029" type="#_x0000_t75" style="width:137.5pt;height:11.5pt">
                  <v:imagedata r:id="rId20" o:title="" chromakey="white"/>
                </v:shape>
              </w:pict>
            </w:r>
          </w:p>
        </w:tc>
      </w:tr>
      <w:tr w:rsidR="00EA6D10" w:rsidRPr="002B7E29" w14:paraId="4FE7A727" w14:textId="77777777">
        <w:trPr>
          <w:jc w:val="center"/>
        </w:trPr>
        <w:tc>
          <w:tcPr>
            <w:tcW w:w="1697" w:type="dxa"/>
            <w:tcBorders>
              <w:top w:val="nil"/>
            </w:tcBorders>
          </w:tcPr>
          <w:p w14:paraId="41317AAB" w14:textId="77777777" w:rsidR="00EA6D10" w:rsidRPr="002B7E29" w:rsidRDefault="00EA6D10" w:rsidP="002B7E29">
            <w:pPr>
              <w:jc w:val="both"/>
              <w:rPr>
                <w:rFonts w:ascii="Times New Roman" w:hAnsi="Times New Roman" w:cs="Times New Roman"/>
                <w:sz w:val="20"/>
                <w:szCs w:val="20"/>
              </w:rPr>
            </w:pPr>
          </w:p>
        </w:tc>
        <w:tc>
          <w:tcPr>
            <w:tcW w:w="1616" w:type="dxa"/>
            <w:tcBorders>
              <w:top w:val="nil"/>
            </w:tcBorders>
          </w:tcPr>
          <w:p w14:paraId="223BBC74" w14:textId="77777777" w:rsidR="00EA6D10" w:rsidRPr="002B7E29" w:rsidRDefault="00EA6D10" w:rsidP="002B7E29">
            <w:pPr>
              <w:jc w:val="both"/>
              <w:rPr>
                <w:rFonts w:ascii="Times New Roman" w:hAnsi="Times New Roman" w:cs="Times New Roman"/>
                <w:sz w:val="20"/>
                <w:szCs w:val="20"/>
              </w:rPr>
            </w:pPr>
          </w:p>
        </w:tc>
        <w:tc>
          <w:tcPr>
            <w:tcW w:w="1872" w:type="dxa"/>
            <w:tcBorders>
              <w:top w:val="nil"/>
            </w:tcBorders>
          </w:tcPr>
          <w:p w14:paraId="68B968CF" w14:textId="77777777" w:rsidR="00EA6D10" w:rsidRPr="002B7E29" w:rsidRDefault="00EA6D10" w:rsidP="002B7E29">
            <w:pPr>
              <w:jc w:val="both"/>
              <w:rPr>
                <w:rFonts w:ascii="Times New Roman" w:hAnsi="Times New Roman" w:cs="Times New Roman"/>
                <w:sz w:val="20"/>
                <w:szCs w:val="20"/>
              </w:rPr>
            </w:pPr>
          </w:p>
        </w:tc>
        <w:tc>
          <w:tcPr>
            <w:tcW w:w="1150" w:type="dxa"/>
            <w:tcBorders>
              <w:top w:val="nil"/>
            </w:tcBorders>
          </w:tcPr>
          <w:p w14:paraId="2BF6AFA8" w14:textId="77777777" w:rsidR="00EA6D10" w:rsidRPr="002B7E29" w:rsidRDefault="00EA6D10" w:rsidP="002B7E29">
            <w:pPr>
              <w:jc w:val="both"/>
              <w:rPr>
                <w:rFonts w:ascii="Times New Roman" w:hAnsi="Times New Roman" w:cs="Times New Roman"/>
                <w:sz w:val="20"/>
                <w:szCs w:val="20"/>
              </w:rPr>
            </w:pPr>
            <w:r w:rsidRPr="002B7E29">
              <w:rPr>
                <w:rFonts w:ascii="Times New Roman" w:hAnsi="Times New Roman" w:cs="Times New Roman"/>
                <w:sz w:val="20"/>
                <w:szCs w:val="20"/>
              </w:rPr>
              <w:t>Comm</w:t>
            </w:r>
          </w:p>
        </w:tc>
        <w:tc>
          <w:tcPr>
            <w:tcW w:w="2596" w:type="dxa"/>
            <w:tcBorders>
              <w:top w:val="nil"/>
            </w:tcBorders>
          </w:tcPr>
          <w:p w14:paraId="31BD8D6F" w14:textId="77777777" w:rsidR="00EA6D10" w:rsidRPr="002B7E29" w:rsidRDefault="00B348F2" w:rsidP="002B7E29">
            <w:pPr>
              <w:jc w:val="both"/>
              <w:rPr>
                <w:rFonts w:ascii="Times New Roman" w:hAnsi="Times New Roman" w:cs="Times New Roman"/>
                <w:sz w:val="20"/>
                <w:szCs w:val="20"/>
              </w:rPr>
            </w:pPr>
            <w:r>
              <w:pict w14:anchorId="6AB6A221">
                <v:shape id="_x0000_i1030" type="#_x0000_t75" style="width:137.5pt;height:11.5pt">
                  <v:imagedata r:id="rId21" o:title="" chromakey="white"/>
                </v:shape>
              </w:pict>
            </w:r>
          </w:p>
        </w:tc>
      </w:tr>
    </w:tbl>
    <w:p w14:paraId="0504561E" w14:textId="77777777" w:rsidR="00EA6D10" w:rsidRDefault="00EA6D10" w:rsidP="00CC48BB">
      <w:pPr>
        <w:spacing w:line="480" w:lineRule="auto"/>
        <w:jc w:val="both"/>
        <w:rPr>
          <w:rFonts w:ascii="Times New Roman" w:hAnsi="Times New Roman" w:cs="Times New Roman"/>
        </w:rPr>
      </w:pPr>
    </w:p>
    <w:p w14:paraId="1268734D" w14:textId="77777777" w:rsidR="00EA6D10" w:rsidRDefault="00EA6D10" w:rsidP="00CC48BB">
      <w:pPr>
        <w:jc w:val="both"/>
        <w:rPr>
          <w:rFonts w:ascii="Times New Roman" w:hAnsi="Times New Roman" w:cs="Times New Roman"/>
        </w:rPr>
      </w:pPr>
      <w:r>
        <w:rPr>
          <w:rFonts w:ascii="Times New Roman" w:hAnsi="Times New Roman" w:cs="Times New Roman"/>
        </w:rPr>
        <w:br w:type="page"/>
      </w:r>
    </w:p>
    <w:p w14:paraId="4C1BFF81" w14:textId="77777777" w:rsidR="00EA6D10" w:rsidRPr="009C7B85" w:rsidRDefault="00EA6D10" w:rsidP="00EC755D">
      <w:pPr>
        <w:spacing w:line="480" w:lineRule="auto"/>
        <w:jc w:val="both"/>
        <w:rPr>
          <w:rFonts w:ascii="Times New Roman" w:hAnsi="Times New Roman" w:cs="Times New Roman"/>
          <w:b/>
          <w:bCs/>
        </w:rPr>
      </w:pPr>
      <w:r w:rsidRPr="009C7B85">
        <w:rPr>
          <w:rFonts w:ascii="Times New Roman" w:hAnsi="Times New Roman" w:cs="Times New Roman"/>
          <w:b/>
          <w:bCs/>
        </w:rPr>
        <w:t>#SUPP# Preservative time</w:t>
      </w:r>
    </w:p>
    <w:p w14:paraId="6925C9FC" w14:textId="77777777" w:rsidR="00EA6D10" w:rsidRPr="009C7B85" w:rsidRDefault="00EA6D10" w:rsidP="00EC755D">
      <w:pPr>
        <w:spacing w:line="480" w:lineRule="auto"/>
        <w:jc w:val="both"/>
        <w:rPr>
          <w:rFonts w:ascii="Times New Roman" w:hAnsi="Times New Roman" w:cs="Times New Roman"/>
          <w:b/>
          <w:bCs/>
        </w:rPr>
      </w:pPr>
    </w:p>
    <w:p w14:paraId="69C2A561" w14:textId="77777777" w:rsidR="00EA6D10" w:rsidRPr="009C7B85" w:rsidRDefault="00EA6D10" w:rsidP="00EC755D">
      <w:pPr>
        <w:spacing w:line="480" w:lineRule="auto"/>
        <w:jc w:val="both"/>
        <w:rPr>
          <w:rFonts w:ascii="Times New Roman" w:hAnsi="Times New Roman" w:cs="Times New Roman"/>
          <w:b/>
          <w:bCs/>
        </w:rPr>
      </w:pPr>
      <w:r w:rsidRPr="009C7B85">
        <w:rPr>
          <w:rFonts w:ascii="Times New Roman" w:hAnsi="Times New Roman" w:cs="Times New Roman"/>
          <w:b/>
          <w:bCs/>
        </w:rPr>
        <w:t>Method</w:t>
      </w:r>
    </w:p>
    <w:p w14:paraId="6B4F7C76" w14:textId="77777777" w:rsidR="00EA6D10" w:rsidRDefault="00EA6D10" w:rsidP="00EC755D">
      <w:pPr>
        <w:spacing w:line="480" w:lineRule="auto"/>
        <w:jc w:val="both"/>
        <w:rPr>
          <w:rFonts w:ascii="Times New Roman" w:hAnsi="Times New Roman" w:cs="Times New Roman"/>
        </w:rPr>
      </w:pPr>
      <w:r w:rsidRPr="009C7B85">
        <w:rPr>
          <w:rFonts w:ascii="Times New Roman" w:hAnsi="Times New Roman" w:cs="Times New Roman"/>
        </w:rPr>
        <w:t>A key confounding factor which can affect predictive allometric models for insects is the time specimens spend within preservative (i</w:t>
      </w:r>
      <w:r>
        <w:rPr>
          <w:rFonts w:ascii="Times New Roman" w:hAnsi="Times New Roman" w:cs="Times New Roman"/>
        </w:rPr>
        <w:t xml:space="preserve">.e. ethanol Leuven </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Hidden="1"&gt;&lt;Author&gt;Leuven&lt;/Author&gt;&lt;Year&gt;1985&lt;/Year&gt;&lt;RecNum&gt;373&lt;/RecNum&gt;&lt;record&gt;&lt;rec-number&gt;373&lt;/rec-number&gt;&lt;foreign-keys&gt;&lt;key app="EN" db-id="twvpvpzrmraraue02fm5vd5etx0ewxa9e9rf" timestamp="1468820123"&gt;373&lt;/key&gt;&lt;/foreign-keys&gt;&lt;ref-type name="Journal Article"&gt;17&lt;/ref-type&gt;&lt;contributors&gt;&lt;authors&gt;&lt;author&gt;Leuven, Rob SEW&lt;/author&gt;&lt;author&gt;Brock, Theo CM&lt;/author&gt;&lt;author&gt;van Druten, Hans AM&lt;/author&gt;&lt;/authors&gt;&lt;/contributors&gt;&lt;titles&gt;&lt;title&gt;Effects of preservation on dry-and ash-free dry weight biomass of some common aquatic macro-invertebrates&lt;/title&gt;&lt;secondary-title&gt;Hydrobiologia&lt;/secondary-title&gt;&lt;/titles&gt;&lt;periodical&gt;&lt;full-title&gt;Hydrobiologia&lt;/full-title&gt;&lt;/periodical&gt;&lt;pages&gt;151-159&lt;/pages&gt;&lt;volume&gt;127&lt;/volume&gt;&lt;number&gt;2&lt;/number&gt;&lt;dates&gt;&lt;year&gt;1985&lt;/year&gt;&lt;/dates&gt;&lt;isbn&gt;0018-8158&lt;/isbn&gt;&lt;urls&gt;&lt;/urls&gt;&lt;/record&gt;&lt;/Cite&gt;&lt;/EndNote&gt;</w:instrText>
      </w:r>
      <w:r>
        <w:rPr>
          <w:rFonts w:ascii="Times New Roman" w:hAnsi="Times New Roman" w:cs="Times New Roman"/>
        </w:rPr>
        <w:fldChar w:fldCharType="end"/>
      </w:r>
      <w:r>
        <w:rPr>
          <w:rFonts w:ascii="Times New Roman" w:hAnsi="Times New Roman" w:cs="Times New Roman"/>
        </w:rPr>
        <w:t>et al. 1985</w:t>
      </w:r>
      <w:r w:rsidRPr="009C7B85">
        <w:rPr>
          <w:rFonts w:ascii="Times New Roman" w:hAnsi="Times New Roman" w:cs="Times New Roman"/>
        </w:rPr>
        <w:t>). As a trade-off between including greater species diversity and those that had been preserved, we assessed the impact of preservative time using Australian and German specimens (species n = 20), where there was considerable overlap in</w:t>
      </w:r>
      <w:r>
        <w:rPr>
          <w:rFonts w:ascii="Times New Roman" w:hAnsi="Times New Roman" w:cs="Times New Roman"/>
        </w:rPr>
        <w:t xml:space="preserve"> preserved and unpreserved specimens in species</w:t>
      </w:r>
      <w:r w:rsidRPr="009C7B85">
        <w:rPr>
          <w:rFonts w:ascii="Times New Roman" w:hAnsi="Times New Roman" w:cs="Times New Roman"/>
        </w:rPr>
        <w:t xml:space="preserve">. </w:t>
      </w:r>
    </w:p>
    <w:p w14:paraId="6366AF3B" w14:textId="77777777" w:rsidR="00EA6D10" w:rsidRPr="009C7B85" w:rsidRDefault="00EA6D10" w:rsidP="00EC755D">
      <w:pPr>
        <w:spacing w:line="480" w:lineRule="auto"/>
        <w:jc w:val="both"/>
        <w:rPr>
          <w:rFonts w:ascii="Times New Roman" w:hAnsi="Times New Roman" w:cs="Times New Roman"/>
        </w:rPr>
      </w:pPr>
      <w:r w:rsidRPr="009C7B85">
        <w:rPr>
          <w:rFonts w:ascii="Times New Roman" w:hAnsi="Times New Roman" w:cs="Times New Roman"/>
        </w:rPr>
        <w:t xml:space="preserve">We fitted a linear-mixed effect model with </w:t>
      </w:r>
      <w:commentRangeStart w:id="169"/>
      <w:r w:rsidRPr="009C7B85">
        <w:rPr>
          <w:rFonts w:ascii="Times New Roman" w:hAnsi="Times New Roman" w:cs="Times New Roman"/>
        </w:rPr>
        <w:t xml:space="preserve">y = </w:t>
      </w:r>
      <w:r>
        <w:rPr>
          <w:rFonts w:ascii="Times New Roman" w:hAnsi="Times New Roman" w:cs="Times New Roman"/>
        </w:rPr>
        <w:t>S</w:t>
      </w:r>
      <w:r w:rsidRPr="009C7B85">
        <w:rPr>
          <w:rFonts w:ascii="Times New Roman" w:hAnsi="Times New Roman" w:cs="Times New Roman"/>
        </w:rPr>
        <w:t>pecimen weight ~</w:t>
      </w:r>
      <w:r>
        <w:rPr>
          <w:rFonts w:ascii="Times New Roman" w:hAnsi="Times New Roman" w:cs="Times New Roman"/>
        </w:rPr>
        <w:t xml:space="preserve"> IT +</w:t>
      </w:r>
      <w:r w:rsidRPr="009C7B85">
        <w:rPr>
          <w:rFonts w:ascii="Times New Roman" w:hAnsi="Times New Roman" w:cs="Times New Roman"/>
        </w:rPr>
        <w:t xml:space="preserve"> </w:t>
      </w:r>
      <w:r>
        <w:rPr>
          <w:rFonts w:ascii="Times New Roman" w:hAnsi="Times New Roman" w:cs="Times New Roman"/>
        </w:rPr>
        <w:t xml:space="preserve">Sex + </w:t>
      </w:r>
      <w:r w:rsidRPr="009C7B85">
        <w:rPr>
          <w:rFonts w:ascii="Times New Roman" w:hAnsi="Times New Roman" w:cs="Times New Roman"/>
        </w:rPr>
        <w:t xml:space="preserve">preservative time </w:t>
      </w:r>
      <w:commentRangeEnd w:id="169"/>
      <w:r>
        <w:rPr>
          <w:rStyle w:val="CommentReference"/>
        </w:rPr>
        <w:commentReference w:id="169"/>
      </w:r>
      <w:r w:rsidRPr="009C7B85">
        <w:rPr>
          <w:rFonts w:ascii="Times New Roman" w:hAnsi="Times New Roman" w:cs="Times New Roman"/>
        </w:rPr>
        <w:t>with two random terms: country and species.</w:t>
      </w:r>
    </w:p>
    <w:p w14:paraId="755D47B7" w14:textId="77777777" w:rsidR="00EA6D10" w:rsidRPr="009C7B85" w:rsidRDefault="00EA6D10" w:rsidP="00EC755D">
      <w:pPr>
        <w:spacing w:line="480" w:lineRule="auto"/>
        <w:jc w:val="both"/>
        <w:rPr>
          <w:rFonts w:ascii="Times New Roman" w:hAnsi="Times New Roman" w:cs="Times New Roman"/>
        </w:rPr>
      </w:pPr>
      <w:r w:rsidRPr="009C7B85">
        <w:rPr>
          <w:rFonts w:ascii="Times New Roman" w:hAnsi="Times New Roman" w:cs="Times New Roman"/>
        </w:rPr>
        <w:t xml:space="preserve">We </w:t>
      </w:r>
      <w:r>
        <w:rPr>
          <w:rFonts w:ascii="Times New Roman" w:hAnsi="Times New Roman" w:cs="Times New Roman"/>
        </w:rPr>
        <w:t xml:space="preserve">also </w:t>
      </w:r>
      <w:r w:rsidRPr="009C7B85">
        <w:rPr>
          <w:rFonts w:ascii="Times New Roman" w:hAnsi="Times New Roman" w:cs="Times New Roman"/>
        </w:rPr>
        <w:t xml:space="preserve">fitted a linear-mixed effect model with y = </w:t>
      </w:r>
      <w:r>
        <w:rPr>
          <w:rFonts w:ascii="Times New Roman" w:hAnsi="Times New Roman" w:cs="Times New Roman"/>
        </w:rPr>
        <w:t>log(S</w:t>
      </w:r>
      <w:r w:rsidRPr="009C7B85">
        <w:rPr>
          <w:rFonts w:ascii="Times New Roman" w:hAnsi="Times New Roman" w:cs="Times New Roman"/>
        </w:rPr>
        <w:t>pecimen weight</w:t>
      </w:r>
      <w:r>
        <w:rPr>
          <w:rFonts w:ascii="Times New Roman" w:hAnsi="Times New Roman" w:cs="Times New Roman"/>
        </w:rPr>
        <w:t>)</w:t>
      </w:r>
      <w:r w:rsidRPr="009C7B85">
        <w:rPr>
          <w:rFonts w:ascii="Times New Roman" w:hAnsi="Times New Roman" w:cs="Times New Roman"/>
        </w:rPr>
        <w:t xml:space="preserve"> ~</w:t>
      </w:r>
      <w:r>
        <w:rPr>
          <w:rFonts w:ascii="Times New Roman" w:hAnsi="Times New Roman" w:cs="Times New Roman"/>
        </w:rPr>
        <w:t xml:space="preserve"> IT +</w:t>
      </w:r>
      <w:r w:rsidRPr="009C7B85">
        <w:rPr>
          <w:rFonts w:ascii="Times New Roman" w:hAnsi="Times New Roman" w:cs="Times New Roman"/>
        </w:rPr>
        <w:t xml:space="preserve"> </w:t>
      </w:r>
      <w:r>
        <w:rPr>
          <w:rFonts w:ascii="Times New Roman" w:hAnsi="Times New Roman" w:cs="Times New Roman"/>
        </w:rPr>
        <w:t xml:space="preserve">Sex + </w:t>
      </w:r>
      <w:r w:rsidRPr="009C7B85">
        <w:rPr>
          <w:rFonts w:ascii="Times New Roman" w:hAnsi="Times New Roman" w:cs="Times New Roman"/>
        </w:rPr>
        <w:t>preservative time with two random terms: country and species.</w:t>
      </w:r>
    </w:p>
    <w:p w14:paraId="16953D28" w14:textId="77777777" w:rsidR="00EA6D10" w:rsidRPr="009C7B85" w:rsidRDefault="00EA6D10" w:rsidP="00EC755D">
      <w:pPr>
        <w:spacing w:line="480" w:lineRule="auto"/>
        <w:jc w:val="both"/>
        <w:rPr>
          <w:rFonts w:ascii="Times New Roman" w:hAnsi="Times New Roman" w:cs="Times New Roman"/>
          <w:b/>
          <w:bCs/>
        </w:rPr>
      </w:pPr>
      <w:r w:rsidRPr="009C7B85">
        <w:rPr>
          <w:rFonts w:ascii="Times New Roman" w:hAnsi="Times New Roman" w:cs="Times New Roman"/>
          <w:b/>
          <w:bCs/>
        </w:rPr>
        <w:br/>
        <w:t>Result</w:t>
      </w:r>
    </w:p>
    <w:p w14:paraId="7657DCCD" w14:textId="77777777" w:rsidR="00EA6D10" w:rsidRPr="009C7B85" w:rsidRDefault="00EA6D10" w:rsidP="00EC755D">
      <w:pPr>
        <w:spacing w:line="480" w:lineRule="auto"/>
        <w:jc w:val="both"/>
        <w:rPr>
          <w:rFonts w:ascii="Times New Roman" w:hAnsi="Times New Roman" w:cs="Times New Roman"/>
          <w:b/>
          <w:bCs/>
        </w:rPr>
      </w:pPr>
    </w:p>
    <w:p w14:paraId="23BEAA4C" w14:textId="77777777" w:rsidR="00EA6D10" w:rsidRDefault="00EA6D10" w:rsidP="00EC755D">
      <w:pPr>
        <w:spacing w:line="480" w:lineRule="auto"/>
        <w:jc w:val="both"/>
        <w:rPr>
          <w:rFonts w:ascii="Times New Roman" w:hAnsi="Times New Roman" w:cs="Times New Roman"/>
        </w:rPr>
      </w:pPr>
      <w:r>
        <w:rPr>
          <w:rFonts w:ascii="Times New Roman" w:hAnsi="Times New Roman" w:cs="Times New Roman"/>
        </w:rPr>
        <w:t xml:space="preserve">Depending on model choice, there was a insignificant or significant effect of preservative time on specimen weight. Not logged: t-value 0.53, logged: t-value 4.1, - loss </w:t>
      </w:r>
      <w:commentRangeStart w:id="170"/>
      <w:r>
        <w:rPr>
          <w:rFonts w:ascii="Times New Roman" w:hAnsi="Times New Roman" w:cs="Times New Roman"/>
        </w:rPr>
        <w:t xml:space="preserve">of 0.0001 </w:t>
      </w:r>
      <w:commentRangeEnd w:id="170"/>
      <w:r>
        <w:rPr>
          <w:rStyle w:val="CommentReference"/>
        </w:rPr>
        <w:commentReference w:id="170"/>
      </w:r>
      <w:r>
        <w:rPr>
          <w:rFonts w:ascii="Times New Roman" w:hAnsi="Times New Roman" w:cs="Times New Roman"/>
        </w:rPr>
        <w:t>per day</w:t>
      </w:r>
    </w:p>
    <w:p w14:paraId="6497E8F8" w14:textId="77777777" w:rsidR="00EA6D10" w:rsidRDefault="00EA6D10" w:rsidP="00EC755D">
      <w:pPr>
        <w:spacing w:line="480" w:lineRule="auto"/>
        <w:jc w:val="both"/>
        <w:rPr>
          <w:rFonts w:ascii="Times New Roman" w:hAnsi="Times New Roman" w:cs="Times New Roman"/>
        </w:rPr>
      </w:pPr>
    </w:p>
    <w:p w14:paraId="32D15740" w14:textId="77777777" w:rsidR="00EA6D10" w:rsidRPr="00E0097C" w:rsidRDefault="00EA6D10" w:rsidP="00EC755D">
      <w:pPr>
        <w:spacing w:line="480" w:lineRule="auto"/>
        <w:jc w:val="both"/>
        <w:rPr>
          <w:rFonts w:ascii="Times New Roman" w:hAnsi="Times New Roman" w:cs="Times New Roman"/>
          <w:b/>
          <w:bCs/>
        </w:rPr>
      </w:pPr>
      <w:r>
        <w:rPr>
          <w:rFonts w:ascii="Times New Roman" w:hAnsi="Times New Roman" w:cs="Times New Roman"/>
          <w:b/>
          <w:bCs/>
        </w:rPr>
        <w:lastRenderedPageBreak/>
        <w:t xml:space="preserve">##SUPP## </w:t>
      </w:r>
      <w:r w:rsidRPr="00E0097C">
        <w:rPr>
          <w:rFonts w:ascii="Times New Roman" w:hAnsi="Times New Roman" w:cs="Times New Roman"/>
          <w:b/>
          <w:bCs/>
        </w:rPr>
        <w:t>Sample size variation</w:t>
      </w:r>
    </w:p>
    <w:p w14:paraId="240CEDF8" w14:textId="77777777" w:rsidR="00EA6D10" w:rsidRPr="00E0097C" w:rsidRDefault="00EA6D10" w:rsidP="00EC755D">
      <w:pPr>
        <w:spacing w:line="480" w:lineRule="auto"/>
        <w:jc w:val="both"/>
        <w:rPr>
          <w:rFonts w:ascii="Times New Roman" w:hAnsi="Times New Roman" w:cs="Times New Roman"/>
        </w:rPr>
      </w:pPr>
      <w:r w:rsidRPr="00E0097C">
        <w:rPr>
          <w:rFonts w:ascii="Times New Roman" w:hAnsi="Times New Roman" w:cs="Times New Roman"/>
        </w:rPr>
        <w:t xml:space="preserve">Furthermore, we plotted species trait means independently against increasing sample size to estimate the adequate sample size whereby variance stabilised within confidence intervals of the actual sample size. ANY IDEAS FOR A </w:t>
      </w:r>
      <w:commentRangeStart w:id="171"/>
      <w:r w:rsidRPr="00E0097C">
        <w:rPr>
          <w:rFonts w:ascii="Times New Roman" w:hAnsi="Times New Roman" w:cs="Times New Roman"/>
        </w:rPr>
        <w:t xml:space="preserve">TEST FOR THIS OR </w:t>
      </w:r>
      <w:commentRangeEnd w:id="171"/>
      <w:r>
        <w:rPr>
          <w:rStyle w:val="CommentReference"/>
        </w:rPr>
        <w:commentReference w:id="171"/>
      </w:r>
      <w:r w:rsidRPr="00E0097C">
        <w:rPr>
          <w:rFonts w:ascii="Times New Roman" w:hAnsi="Times New Roman" w:cs="Times New Roman"/>
        </w:rPr>
        <w:t>IF A TEST IS NEEDED? – I THINK PERHAPS WE LEAVE THIS PART OUT COMPLETELY</w:t>
      </w:r>
    </w:p>
    <w:p w14:paraId="1F121405" w14:textId="77777777" w:rsidR="00EA6D10" w:rsidRPr="00E0097C" w:rsidRDefault="00EA6D10" w:rsidP="00EC755D">
      <w:pPr>
        <w:spacing w:line="480" w:lineRule="auto"/>
        <w:jc w:val="both"/>
        <w:rPr>
          <w:rFonts w:ascii="Times New Roman" w:hAnsi="Times New Roman" w:cs="Times New Roman"/>
        </w:rPr>
      </w:pPr>
    </w:p>
    <w:p w14:paraId="1396BDE4" w14:textId="77777777" w:rsidR="00EA6D10" w:rsidRPr="00E0097C" w:rsidRDefault="00EA6D10" w:rsidP="00EC755D">
      <w:pPr>
        <w:spacing w:line="480" w:lineRule="auto"/>
        <w:jc w:val="both"/>
        <w:rPr>
          <w:rFonts w:ascii="Times New Roman" w:hAnsi="Times New Roman" w:cs="Times New Roman"/>
        </w:rPr>
      </w:pPr>
      <w:r w:rsidRPr="00E0097C">
        <w:rPr>
          <w:rFonts w:ascii="Times New Roman" w:hAnsi="Times New Roman" w:cs="Times New Roman"/>
        </w:rPr>
        <w:t>Sample size exhibited an interesting trend in relation to both ITD and dry weight. In bees, mean ITD and dry weight stabilised within the confidence intervals of the total sample size with &gt;20 specimens per species (Figure S1A). For hoverflies, the lower overall sample sizes of each species limited inference of sample-size / mean stabilisation (</w:t>
      </w:r>
      <w:del w:id="172" w:author="Dr. Vesna Gagic" w:date="2018-05-23T09:10:00Z">
        <w:r w:rsidRPr="00E0097C" w:rsidDel="00AA3ED8">
          <w:rPr>
            <w:rFonts w:ascii="Times New Roman" w:hAnsi="Times New Roman" w:cs="Times New Roman"/>
          </w:rPr>
          <w:delText xml:space="preserve">FIGURE </w:delText>
        </w:r>
      </w:del>
      <w:ins w:id="173" w:author="Dr. Vesna Gagic" w:date="2018-05-23T09:10:00Z">
        <w:r w:rsidRPr="00E0097C">
          <w:rPr>
            <w:rFonts w:ascii="Times New Roman" w:hAnsi="Times New Roman" w:cs="Times New Roman"/>
          </w:rPr>
          <w:t>F</w:t>
        </w:r>
        <w:r>
          <w:rPr>
            <w:rFonts w:ascii="Times New Roman" w:hAnsi="Times New Roman" w:cs="Times New Roman"/>
          </w:rPr>
          <w:t>igure</w:t>
        </w:r>
        <w:r w:rsidRPr="00E0097C">
          <w:rPr>
            <w:rFonts w:ascii="Times New Roman" w:hAnsi="Times New Roman" w:cs="Times New Roman"/>
          </w:rPr>
          <w:t xml:space="preserve"> </w:t>
        </w:r>
      </w:ins>
      <w:r w:rsidRPr="00E0097C">
        <w:rPr>
          <w:rFonts w:ascii="Times New Roman" w:hAnsi="Times New Roman" w:cs="Times New Roman"/>
        </w:rPr>
        <w:t>S1B).</w:t>
      </w:r>
    </w:p>
    <w:p w14:paraId="18FF7E8A" w14:textId="77777777" w:rsidR="00EA6D10" w:rsidRPr="009C7B85" w:rsidRDefault="00EA6D10" w:rsidP="00EC755D">
      <w:pPr>
        <w:spacing w:line="480" w:lineRule="auto"/>
        <w:jc w:val="both"/>
        <w:rPr>
          <w:rFonts w:ascii="Times New Roman" w:hAnsi="Times New Roman" w:cs="Times New Roman"/>
        </w:rPr>
      </w:pPr>
    </w:p>
    <w:p w14:paraId="1CA63C24" w14:textId="77777777" w:rsidR="00EA6D10" w:rsidRDefault="00EA6D10" w:rsidP="00CC48BB">
      <w:pPr>
        <w:jc w:val="both"/>
        <w:rPr>
          <w:rFonts w:ascii="Times New Roman" w:hAnsi="Times New Roman" w:cs="Times New Roman"/>
          <w:b/>
          <w:bCs/>
        </w:rPr>
      </w:pPr>
    </w:p>
    <w:p w14:paraId="305DF9E9" w14:textId="77777777" w:rsidR="00EA6D10" w:rsidRPr="009659D6" w:rsidRDefault="00B348F2" w:rsidP="00CC48BB">
      <w:pPr>
        <w:spacing w:line="480" w:lineRule="auto"/>
        <w:jc w:val="both"/>
        <w:rPr>
          <w:rFonts w:ascii="Times New Roman" w:hAnsi="Times New Roman" w:cs="Times New Roman"/>
        </w:rPr>
      </w:pPr>
      <w:r>
        <w:rPr>
          <w:rFonts w:ascii="Times New Roman" w:hAnsi="Times New Roman" w:cs="Times New Roman"/>
          <w:noProof/>
          <w:lang w:val="it-IT" w:eastAsia="it-IT"/>
        </w:rPr>
        <w:lastRenderedPageBreak/>
        <w:pict w14:anchorId="7B76BC27">
          <v:shape id="Picture 13" o:spid="_x0000_i1031" type="#_x0000_t75" style="width:683pt;height:342pt;visibility:visible">
            <v:imagedata r:id="rId22" o:title=""/>
          </v:shape>
        </w:pict>
      </w:r>
    </w:p>
    <w:p w14:paraId="20492867" w14:textId="77777777" w:rsidR="00EA6D10" w:rsidRPr="009659D6" w:rsidRDefault="00EA6D10" w:rsidP="00CC48BB">
      <w:pPr>
        <w:spacing w:line="480" w:lineRule="auto"/>
        <w:jc w:val="both"/>
        <w:rPr>
          <w:rFonts w:ascii="Times New Roman" w:hAnsi="Times New Roman" w:cs="Times New Roman"/>
        </w:rPr>
      </w:pPr>
      <w:r w:rsidRPr="009659D6">
        <w:rPr>
          <w:rFonts w:ascii="Times New Roman" w:hAnsi="Times New Roman" w:cs="Times New Roman"/>
        </w:rPr>
        <w:t xml:space="preserve">Fig </w:t>
      </w:r>
      <w:commentRangeStart w:id="174"/>
      <w:r w:rsidRPr="009659D6">
        <w:rPr>
          <w:rFonts w:ascii="Times New Roman" w:hAnsi="Times New Roman" w:cs="Times New Roman"/>
        </w:rPr>
        <w:t xml:space="preserve">4A. </w:t>
      </w:r>
      <w:commentRangeEnd w:id="174"/>
      <w:r>
        <w:rPr>
          <w:rStyle w:val="CommentReference"/>
        </w:rPr>
        <w:commentReference w:id="174"/>
      </w:r>
      <w:r w:rsidRPr="009659D6">
        <w:rPr>
          <w:rFonts w:ascii="Times New Roman" w:hAnsi="Times New Roman" w:cs="Times New Roman"/>
        </w:rPr>
        <w:t>Intraspecific variation in IT and dry weight in relation to sample size in bees. Red line denotes the total trait mean and green lines represent 95% confidence intervals.</w:t>
      </w:r>
    </w:p>
    <w:p w14:paraId="319FB935" w14:textId="77777777" w:rsidR="00EA6D10" w:rsidRPr="009659D6" w:rsidRDefault="00EA6D10" w:rsidP="00CC48BB">
      <w:pPr>
        <w:spacing w:line="480" w:lineRule="auto"/>
        <w:jc w:val="both"/>
        <w:rPr>
          <w:rFonts w:ascii="Times New Roman" w:hAnsi="Times New Roman" w:cs="Times New Roman"/>
        </w:rPr>
      </w:pPr>
    </w:p>
    <w:p w14:paraId="5790EC29" w14:textId="77777777" w:rsidR="00EA6D10" w:rsidRDefault="00B348F2" w:rsidP="00CC48BB">
      <w:pPr>
        <w:spacing w:line="480" w:lineRule="auto"/>
        <w:jc w:val="both"/>
        <w:rPr>
          <w:rFonts w:ascii="Times New Roman" w:hAnsi="Times New Roman" w:cs="Times New Roman"/>
        </w:rPr>
      </w:pPr>
      <w:r>
        <w:rPr>
          <w:rFonts w:ascii="Times New Roman" w:hAnsi="Times New Roman" w:cs="Times New Roman"/>
          <w:noProof/>
          <w:lang w:val="it-IT" w:eastAsia="it-IT"/>
        </w:rPr>
        <w:lastRenderedPageBreak/>
        <w:pict w14:anchorId="151D2127">
          <v:shape id="Picture 14" o:spid="_x0000_i1032" type="#_x0000_t75" style="width:683pt;height:342pt;visibility:visible">
            <v:imagedata r:id="rId23" o:title=""/>
          </v:shape>
        </w:pict>
      </w:r>
    </w:p>
    <w:p w14:paraId="6DC0CCCA" w14:textId="77777777" w:rsidR="00EA6D10" w:rsidRPr="009C7B85" w:rsidRDefault="00EA6D10" w:rsidP="00CC48BB">
      <w:pPr>
        <w:spacing w:line="480" w:lineRule="auto"/>
        <w:jc w:val="both"/>
        <w:rPr>
          <w:rFonts w:ascii="Times New Roman" w:hAnsi="Times New Roman" w:cs="Times New Roman"/>
          <w:b/>
          <w:bCs/>
        </w:rPr>
        <w:sectPr w:rsidR="00EA6D10" w:rsidRPr="009C7B85" w:rsidSect="009659D6">
          <w:pgSz w:w="16840" w:h="11900" w:orient="landscape"/>
          <w:pgMar w:top="1440" w:right="1440" w:bottom="1440" w:left="1440" w:header="708" w:footer="708" w:gutter="0"/>
          <w:cols w:space="708"/>
          <w:docGrid w:linePitch="360"/>
        </w:sectPr>
      </w:pPr>
      <w:r w:rsidRPr="009659D6">
        <w:rPr>
          <w:rFonts w:ascii="Times New Roman" w:hAnsi="Times New Roman" w:cs="Times New Roman"/>
        </w:rPr>
        <w:t xml:space="preserve">Fig </w:t>
      </w:r>
      <w:commentRangeStart w:id="175"/>
      <w:r w:rsidRPr="009659D6">
        <w:rPr>
          <w:rFonts w:ascii="Times New Roman" w:hAnsi="Times New Roman" w:cs="Times New Roman"/>
        </w:rPr>
        <w:t xml:space="preserve">4B. </w:t>
      </w:r>
      <w:commentRangeEnd w:id="175"/>
      <w:r>
        <w:rPr>
          <w:rStyle w:val="CommentReference"/>
        </w:rPr>
        <w:commentReference w:id="175"/>
      </w:r>
      <w:r w:rsidRPr="009659D6">
        <w:rPr>
          <w:rFonts w:ascii="Times New Roman" w:hAnsi="Times New Roman" w:cs="Times New Roman"/>
        </w:rPr>
        <w:t>Intraspecific variation in IT and dry weight in relation to sample size in hoverflies. Red line denotes the total trait mean and green lines represent 95% confidence intervals.</w:t>
      </w:r>
      <w:r>
        <w:rPr>
          <w:rFonts w:ascii="Times New Roman" w:hAnsi="Times New Roman" w:cs="Times New Roman"/>
          <w:b/>
          <w:bCs/>
        </w:rPr>
        <w:t xml:space="preserve"> </w:t>
      </w:r>
    </w:p>
    <w:p w14:paraId="187D50CE" w14:textId="77777777" w:rsidR="00EA6D10" w:rsidRDefault="00EA6D10" w:rsidP="00CC48BB">
      <w:pPr>
        <w:spacing w:line="480" w:lineRule="auto"/>
        <w:jc w:val="both"/>
        <w:rPr>
          <w:rFonts w:ascii="Times New Roman" w:hAnsi="Times New Roman" w:cs="Times New Roman"/>
          <w:b/>
          <w:bCs/>
        </w:rPr>
      </w:pPr>
      <w:r>
        <w:rPr>
          <w:rFonts w:ascii="Times New Roman" w:hAnsi="Times New Roman" w:cs="Times New Roman"/>
          <w:b/>
          <w:bCs/>
        </w:rPr>
        <w:lastRenderedPageBreak/>
        <w:t>References</w:t>
      </w:r>
    </w:p>
    <w:p w14:paraId="1A91A636" w14:textId="77777777" w:rsidR="00EA6D10" w:rsidRPr="00AB4F6C" w:rsidRDefault="00EA6D10" w:rsidP="00AB4F6C">
      <w:pPr>
        <w:pStyle w:val="EndNoteBibliography"/>
      </w:pPr>
      <w:r>
        <w:rPr>
          <w:rFonts w:ascii="Times New Roman" w:hAnsi="Times New Roman" w:cs="Times New Roman"/>
          <w:b/>
          <w:bCs/>
        </w:rPr>
        <w:fldChar w:fldCharType="begin"/>
      </w:r>
      <w:r>
        <w:rPr>
          <w:rFonts w:ascii="Times New Roman" w:hAnsi="Times New Roman" w:cs="Times New Roman"/>
          <w:b/>
          <w:bCs/>
        </w:rPr>
        <w:instrText xml:space="preserve"> ADDIN EN.REFLIST </w:instrText>
      </w:r>
      <w:r>
        <w:rPr>
          <w:rFonts w:ascii="Times New Roman" w:hAnsi="Times New Roman" w:cs="Times New Roman"/>
          <w:b/>
          <w:bCs/>
        </w:rPr>
        <w:fldChar w:fldCharType="separate"/>
      </w:r>
      <w:r w:rsidRPr="00AB4F6C">
        <w:t xml:space="preserve">Angilletta Jr, M. J., T. D. Steury and M. W. Sears (2004). "Temperature, growth rate, and body size in ectotherms: fitting pieces of a life-history puzzle." </w:t>
      </w:r>
      <w:r w:rsidRPr="00AB4F6C">
        <w:rPr>
          <w:u w:val="single"/>
        </w:rPr>
        <w:t>Integrative and comparative biology</w:t>
      </w:r>
      <w:r w:rsidRPr="00AB4F6C">
        <w:t xml:space="preserve"> </w:t>
      </w:r>
      <w:r w:rsidRPr="00AB4F6C">
        <w:rPr>
          <w:b/>
          <w:bCs/>
        </w:rPr>
        <w:t>44</w:t>
      </w:r>
      <w:r w:rsidRPr="00AB4F6C">
        <w:t>(6): 498-509.</w:t>
      </w:r>
    </w:p>
    <w:p w14:paraId="60A22202" w14:textId="77777777" w:rsidR="00EA6D10" w:rsidRPr="00AB4F6C" w:rsidRDefault="00EA6D10" w:rsidP="00AB4F6C">
      <w:pPr>
        <w:pStyle w:val="EndNoteBibliography"/>
      </w:pPr>
      <w:r w:rsidRPr="00AB4F6C">
        <w:t xml:space="preserve">Ashton, K. (2004). "Comparing phylogenetic signal in intraspecific and interspecific body size datasets." </w:t>
      </w:r>
      <w:r w:rsidRPr="00AB4F6C">
        <w:rPr>
          <w:u w:val="single"/>
        </w:rPr>
        <w:t>Journal of evolutionary biology</w:t>
      </w:r>
      <w:r w:rsidRPr="00AB4F6C">
        <w:t xml:space="preserve"> </w:t>
      </w:r>
      <w:r w:rsidRPr="00AB4F6C">
        <w:rPr>
          <w:b/>
          <w:bCs/>
        </w:rPr>
        <w:t>17</w:t>
      </w:r>
      <w:r w:rsidRPr="00AB4F6C">
        <w:t>(5): 1157-1161.</w:t>
      </w:r>
    </w:p>
    <w:p w14:paraId="46FF9000" w14:textId="77777777" w:rsidR="00EA6D10" w:rsidRPr="00AB4F6C" w:rsidRDefault="00EA6D10" w:rsidP="00AB4F6C">
      <w:pPr>
        <w:pStyle w:val="EndNoteBibliography"/>
      </w:pPr>
      <w:r w:rsidRPr="00AB4F6C">
        <w:t>Barton, K. and M. K. Barton (2018). "Package ‘MuMIn’."</w:t>
      </w:r>
    </w:p>
    <w:p w14:paraId="554431B5" w14:textId="77777777" w:rsidR="00EA6D10" w:rsidRPr="00AB4F6C" w:rsidRDefault="00EA6D10" w:rsidP="00AB4F6C">
      <w:pPr>
        <w:pStyle w:val="EndNoteBibliography"/>
      </w:pPr>
      <w:r w:rsidRPr="00AB4F6C">
        <w:t xml:space="preserve">Bates, D., M. Maechler, B. Bolker and S. Walker (2014). "lme4: Linear mixed-effects models using Eigen and S4." </w:t>
      </w:r>
      <w:r w:rsidRPr="00AB4F6C">
        <w:rPr>
          <w:u w:val="single"/>
        </w:rPr>
        <w:t>R package version</w:t>
      </w:r>
      <w:r w:rsidRPr="00AB4F6C">
        <w:t xml:space="preserve"> </w:t>
      </w:r>
      <w:r w:rsidRPr="00AB4F6C">
        <w:rPr>
          <w:b/>
          <w:bCs/>
        </w:rPr>
        <w:t>1</w:t>
      </w:r>
      <w:r w:rsidRPr="00AB4F6C">
        <w:t>(7): 1-23.</w:t>
      </w:r>
    </w:p>
    <w:p w14:paraId="3433C133" w14:textId="77777777" w:rsidR="00EA6D10" w:rsidRPr="00AB4F6C" w:rsidRDefault="00EA6D10" w:rsidP="00AB4F6C">
      <w:pPr>
        <w:pStyle w:val="EndNoteBibliography"/>
      </w:pPr>
      <w:r w:rsidRPr="00AB4F6C">
        <w:t xml:space="preserve">Benke, A. C., A. D. Huryn, L. A. Smock and J. Bruce Wallace (1999). "Length-mass relationships for freshwater macroinvertebrates in North America with particular refernce to the Southeastern United States." </w:t>
      </w:r>
      <w:r w:rsidRPr="00AB4F6C">
        <w:rPr>
          <w:u w:val="single"/>
        </w:rPr>
        <w:t>Journal of the North American Benthological Society</w:t>
      </w:r>
      <w:r w:rsidRPr="00AB4F6C">
        <w:t xml:space="preserve"> </w:t>
      </w:r>
      <w:r w:rsidRPr="00AB4F6C">
        <w:rPr>
          <w:b/>
          <w:bCs/>
        </w:rPr>
        <w:t>18</w:t>
      </w:r>
      <w:r w:rsidRPr="00AB4F6C">
        <w:t>(3): 308-343.</w:t>
      </w:r>
    </w:p>
    <w:p w14:paraId="40879034" w14:textId="77777777" w:rsidR="00EA6D10" w:rsidRPr="00AB4F6C" w:rsidRDefault="00EA6D10" w:rsidP="00AB4F6C">
      <w:pPr>
        <w:pStyle w:val="EndNoteBibliography"/>
      </w:pPr>
      <w:r w:rsidRPr="00AB4F6C">
        <w:t xml:space="preserve">Bolker, B. M., M. E. Brooks, C. J. Clark, S. W. Geange, J. R. Poulsen, M. H. H. Stevens and J.-S. S. White (2009). "Generalized linear mixed models: a practical guide for ecology and evolution." </w:t>
      </w:r>
      <w:r w:rsidRPr="00AB4F6C">
        <w:rPr>
          <w:u w:val="single"/>
        </w:rPr>
        <w:t>Trends in ecology &amp; evolution</w:t>
      </w:r>
      <w:r w:rsidRPr="00AB4F6C">
        <w:t xml:space="preserve"> </w:t>
      </w:r>
      <w:r w:rsidRPr="00AB4F6C">
        <w:rPr>
          <w:b/>
          <w:bCs/>
        </w:rPr>
        <w:t>24</w:t>
      </w:r>
      <w:r w:rsidRPr="00AB4F6C">
        <w:t>(3): 127-135.</w:t>
      </w:r>
    </w:p>
    <w:p w14:paraId="2BB3EA17" w14:textId="77777777" w:rsidR="00EA6D10" w:rsidRPr="00AB4F6C" w:rsidRDefault="00EA6D10" w:rsidP="00AB4F6C">
      <w:pPr>
        <w:pStyle w:val="EndNoteBibliography"/>
      </w:pPr>
      <w:r w:rsidRPr="00AB4F6C">
        <w:t xml:space="preserve">Boria, R. A., L. E. Olson, S. M. Goodman and R. P. Anderson (2014). "Spatial filtering to reduce sampling bias can improve the performance of ecological niche models." </w:t>
      </w:r>
      <w:r w:rsidRPr="00AB4F6C">
        <w:rPr>
          <w:u w:val="single"/>
        </w:rPr>
        <w:t>Ecological Modelling</w:t>
      </w:r>
      <w:r w:rsidRPr="00AB4F6C">
        <w:t xml:space="preserve"> </w:t>
      </w:r>
      <w:r w:rsidRPr="00AB4F6C">
        <w:rPr>
          <w:b/>
          <w:bCs/>
        </w:rPr>
        <w:t>275</w:t>
      </w:r>
      <w:r w:rsidRPr="00AB4F6C">
        <w:t>: 73-77.</w:t>
      </w:r>
    </w:p>
    <w:p w14:paraId="30284DF9" w14:textId="77777777" w:rsidR="00EA6D10" w:rsidRPr="00AB4F6C" w:rsidRDefault="00EA6D10" w:rsidP="00AB4F6C">
      <w:pPr>
        <w:pStyle w:val="EndNoteBibliography"/>
      </w:pPr>
      <w:r w:rsidRPr="00AB4F6C">
        <w:t xml:space="preserve">Boyce, M. S., P. R. Vernier, S. E. Nielsen and F. K. Schmiegelow (2002). "Evaluating resource selection functions." </w:t>
      </w:r>
      <w:r w:rsidRPr="00AB4F6C">
        <w:rPr>
          <w:u w:val="single"/>
        </w:rPr>
        <w:t>Ecological modelling</w:t>
      </w:r>
      <w:r w:rsidRPr="00AB4F6C">
        <w:t xml:space="preserve"> </w:t>
      </w:r>
      <w:r w:rsidRPr="00AB4F6C">
        <w:rPr>
          <w:b/>
          <w:bCs/>
        </w:rPr>
        <w:t>157</w:t>
      </w:r>
      <w:r w:rsidRPr="00AB4F6C">
        <w:t>(2-3): 281-300.</w:t>
      </w:r>
    </w:p>
    <w:p w14:paraId="1544063A" w14:textId="77777777" w:rsidR="00EA6D10" w:rsidRPr="00AB4F6C" w:rsidRDefault="00EA6D10" w:rsidP="00AB4F6C">
      <w:pPr>
        <w:pStyle w:val="EndNoteBibliography"/>
      </w:pPr>
      <w:r w:rsidRPr="00AB4F6C">
        <w:t xml:space="preserve">Brady, C. J. and R. A. Noske (2006). "Generalised regressions provide good estimates of insect and spider biomass in the monsoonal tropics of Australia." </w:t>
      </w:r>
      <w:r w:rsidRPr="00AB4F6C">
        <w:rPr>
          <w:u w:val="single"/>
        </w:rPr>
        <w:t>Australian Journal of Entomology</w:t>
      </w:r>
      <w:r w:rsidRPr="00AB4F6C">
        <w:t xml:space="preserve"> </w:t>
      </w:r>
      <w:r w:rsidRPr="00AB4F6C">
        <w:rPr>
          <w:b/>
          <w:bCs/>
        </w:rPr>
        <w:t>45</w:t>
      </w:r>
      <w:r w:rsidRPr="00AB4F6C">
        <w:t>(3): 187-191.</w:t>
      </w:r>
    </w:p>
    <w:p w14:paraId="6DAF9E75" w14:textId="77777777" w:rsidR="00EA6D10" w:rsidRPr="00AB4F6C" w:rsidRDefault="00EA6D10" w:rsidP="00AB4F6C">
      <w:pPr>
        <w:pStyle w:val="EndNoteBibliography"/>
      </w:pPr>
      <w:r w:rsidRPr="00AB4F6C">
        <w:t xml:space="preserve">Brown, J. H., J. F. Gillooly, A. P. Allen, V. M. Savage and G. B. West (2004). "Toward a metabolic theory of ecology." </w:t>
      </w:r>
      <w:r w:rsidRPr="00AB4F6C">
        <w:rPr>
          <w:u w:val="single"/>
        </w:rPr>
        <w:t>Ecology</w:t>
      </w:r>
      <w:r w:rsidRPr="00AB4F6C">
        <w:t xml:space="preserve"> </w:t>
      </w:r>
      <w:r w:rsidRPr="00AB4F6C">
        <w:rPr>
          <w:b/>
          <w:bCs/>
        </w:rPr>
        <w:t>85</w:t>
      </w:r>
      <w:r w:rsidRPr="00AB4F6C">
        <w:t>(7): 1771-1789.</w:t>
      </w:r>
    </w:p>
    <w:p w14:paraId="055EE1F9" w14:textId="77777777" w:rsidR="00EA6D10" w:rsidRPr="00AB4F6C" w:rsidRDefault="00EA6D10" w:rsidP="00AB4F6C">
      <w:pPr>
        <w:pStyle w:val="EndNoteBibliography"/>
      </w:pPr>
      <w:r w:rsidRPr="00AB4F6C">
        <w:t xml:space="preserve">Burgherr, P. and E. I. Meyer (1997). "Regression analysis of linear body dimensions vs. dry mass in stream macroinvertebrates." </w:t>
      </w:r>
      <w:r w:rsidRPr="00AB4F6C">
        <w:rPr>
          <w:u w:val="single"/>
        </w:rPr>
        <w:t>Archiv für Hydrobiologie</w:t>
      </w:r>
      <w:r w:rsidRPr="00AB4F6C">
        <w:t xml:space="preserve"> </w:t>
      </w:r>
      <w:r w:rsidRPr="00AB4F6C">
        <w:rPr>
          <w:b/>
          <w:bCs/>
        </w:rPr>
        <w:t>139</w:t>
      </w:r>
      <w:r w:rsidRPr="00AB4F6C">
        <w:t>(1): 101-112.</w:t>
      </w:r>
    </w:p>
    <w:p w14:paraId="240FBD7D" w14:textId="77777777" w:rsidR="00EA6D10" w:rsidRPr="00AB4F6C" w:rsidRDefault="00EA6D10" w:rsidP="00AB4F6C">
      <w:pPr>
        <w:pStyle w:val="EndNoteBibliography"/>
      </w:pPr>
      <w:r w:rsidRPr="00AB4F6C">
        <w:t>Cane, J. H. (1987). "Estimation of bee size using intertegular span (Apoidea)</w:t>
      </w:r>
    </w:p>
    <w:p w14:paraId="0AE52873" w14:textId="77777777" w:rsidR="00EA6D10" w:rsidRPr="00AB4F6C" w:rsidRDefault="00EA6D10" w:rsidP="00AB4F6C">
      <w:pPr>
        <w:pStyle w:val="EndNoteBibliography"/>
      </w:pPr>
      <w:r w:rsidRPr="00AB4F6C">
        <w:t xml:space="preserve">." </w:t>
      </w:r>
      <w:r w:rsidRPr="00AB4F6C">
        <w:rPr>
          <w:u w:val="single"/>
        </w:rPr>
        <w:t>Journal of Kansas Entomological Society</w:t>
      </w:r>
      <w:r w:rsidRPr="00AB4F6C">
        <w:t xml:space="preserve"> </w:t>
      </w:r>
      <w:r w:rsidRPr="00AB4F6C">
        <w:rPr>
          <w:b/>
          <w:bCs/>
        </w:rPr>
        <w:t>60</w:t>
      </w:r>
      <w:r w:rsidRPr="00AB4F6C">
        <w:t>(1): 145-147.</w:t>
      </w:r>
    </w:p>
    <w:p w14:paraId="144D748F" w14:textId="77777777" w:rsidR="00EA6D10" w:rsidRPr="00AB4F6C" w:rsidRDefault="00EA6D10" w:rsidP="00AB4F6C">
      <w:pPr>
        <w:pStyle w:val="EndNoteBibliography"/>
      </w:pPr>
      <w:r w:rsidRPr="00AB4F6C">
        <w:t xml:space="preserve">Cariveau, D. P., G. K. Nayak, I. Bartomeus, J. Zientek, J. S. Ascher, J. Gibbs and R. Winfree (2016). "The Allometry of Bee Proboscis Length and Its Uses in Ecology." </w:t>
      </w:r>
      <w:r w:rsidRPr="00AB4F6C">
        <w:rPr>
          <w:u w:val="single"/>
        </w:rPr>
        <w:t>Plos One</w:t>
      </w:r>
      <w:r w:rsidRPr="00AB4F6C">
        <w:t xml:space="preserve"> </w:t>
      </w:r>
      <w:r w:rsidRPr="00AB4F6C">
        <w:rPr>
          <w:b/>
          <w:bCs/>
        </w:rPr>
        <w:t>11</w:t>
      </w:r>
      <w:r w:rsidRPr="00AB4F6C">
        <w:t>(3).</w:t>
      </w:r>
    </w:p>
    <w:p w14:paraId="7A7D4EF0" w14:textId="77777777" w:rsidR="00EA6D10" w:rsidRPr="00AB4F6C" w:rsidRDefault="00EA6D10" w:rsidP="00AB4F6C">
      <w:pPr>
        <w:pStyle w:val="EndNoteBibliography"/>
      </w:pPr>
      <w:r w:rsidRPr="00AB4F6C">
        <w:t xml:space="preserve">Chown, S. L. and K. J. Gaston (2010). "Body size variation in insects: a macroecological perspective." </w:t>
      </w:r>
      <w:r w:rsidRPr="00AB4F6C">
        <w:rPr>
          <w:u w:val="single"/>
        </w:rPr>
        <w:t>Biological Reviews</w:t>
      </w:r>
      <w:r w:rsidRPr="00AB4F6C">
        <w:t xml:space="preserve"> </w:t>
      </w:r>
      <w:r w:rsidRPr="00AB4F6C">
        <w:rPr>
          <w:b/>
          <w:bCs/>
        </w:rPr>
        <w:t>85</w:t>
      </w:r>
      <w:r w:rsidRPr="00AB4F6C">
        <w:t>(1): 139-169.</w:t>
      </w:r>
    </w:p>
    <w:p w14:paraId="344A47D9" w14:textId="77777777" w:rsidR="00EA6D10" w:rsidRPr="00AB4F6C" w:rsidRDefault="00EA6D10" w:rsidP="00AB4F6C">
      <w:pPr>
        <w:pStyle w:val="EndNoteBibliography"/>
      </w:pPr>
      <w:r w:rsidRPr="00AB4F6C">
        <w:t xml:space="preserve">Davidowitz, G., L. J. D’Amico and H. F. Nijhout (2004). "The effects of environmental variation on a mechanism that controls insect body size." </w:t>
      </w:r>
      <w:r w:rsidRPr="00AB4F6C">
        <w:rPr>
          <w:u w:val="single"/>
        </w:rPr>
        <w:t>Evolutionary Ecology Research</w:t>
      </w:r>
      <w:r w:rsidRPr="00AB4F6C">
        <w:t xml:space="preserve"> </w:t>
      </w:r>
      <w:r w:rsidRPr="00AB4F6C">
        <w:rPr>
          <w:b/>
          <w:bCs/>
        </w:rPr>
        <w:t>6</w:t>
      </w:r>
      <w:r w:rsidRPr="00AB4F6C">
        <w:t>(1): 49-62.</w:t>
      </w:r>
    </w:p>
    <w:p w14:paraId="20B310A6" w14:textId="77777777" w:rsidR="00EA6D10" w:rsidRPr="00AB4F6C" w:rsidRDefault="00EA6D10" w:rsidP="00AB4F6C">
      <w:pPr>
        <w:pStyle w:val="EndNoteBibliography"/>
      </w:pPr>
      <w:r w:rsidRPr="00AB4F6C">
        <w:t xml:space="preserve">DeLong, J. P., B. Gilbert, J. B. Shurin, V. M. Savage, B. T. Barton, C. F. Clements, A. I. Dell, H. S. Greig, C. D. Harley and P. Kratina (2015). "The body size dependence of trophic cascades." </w:t>
      </w:r>
      <w:r w:rsidRPr="00AB4F6C">
        <w:rPr>
          <w:u w:val="single"/>
        </w:rPr>
        <w:t>The American Naturalist</w:t>
      </w:r>
      <w:r w:rsidRPr="00AB4F6C">
        <w:t xml:space="preserve"> </w:t>
      </w:r>
      <w:r w:rsidRPr="00AB4F6C">
        <w:rPr>
          <w:b/>
          <w:bCs/>
        </w:rPr>
        <w:t>185</w:t>
      </w:r>
      <w:r w:rsidRPr="00AB4F6C">
        <w:t>(3): 354-366.</w:t>
      </w:r>
    </w:p>
    <w:p w14:paraId="1092685B" w14:textId="77777777" w:rsidR="00EA6D10" w:rsidRPr="00AB4F6C" w:rsidRDefault="00EA6D10" w:rsidP="00AB4F6C">
      <w:pPr>
        <w:pStyle w:val="EndNoteBibliography"/>
      </w:pPr>
      <w:r w:rsidRPr="00AB4F6C">
        <w:t xml:space="preserve">Duncan, R. P., D. M. Forsyth and J. Hone (2007). "Testing the metabolic theory of ecology: allometric scaling exponents in mammals." </w:t>
      </w:r>
      <w:r w:rsidRPr="00AB4F6C">
        <w:rPr>
          <w:u w:val="single"/>
        </w:rPr>
        <w:t>Ecology</w:t>
      </w:r>
      <w:r w:rsidRPr="00AB4F6C">
        <w:t xml:space="preserve"> </w:t>
      </w:r>
      <w:r w:rsidRPr="00AB4F6C">
        <w:rPr>
          <w:b/>
          <w:bCs/>
        </w:rPr>
        <w:t>88</w:t>
      </w:r>
      <w:r w:rsidRPr="00AB4F6C">
        <w:t>(2): 324-333.</w:t>
      </w:r>
    </w:p>
    <w:p w14:paraId="5BBA1970" w14:textId="77777777" w:rsidR="00EA6D10" w:rsidRPr="00AB4F6C" w:rsidRDefault="00EA6D10" w:rsidP="00AB4F6C">
      <w:pPr>
        <w:pStyle w:val="EndNoteBibliography"/>
      </w:pPr>
      <w:r w:rsidRPr="00AB4F6C">
        <w:t xml:space="preserve">Ehnes, R. B., B. C. Rall and U. Brose (2011). "Phylogenetic grouping, curvature and metabolic scaling in terrestrial invertebrates." </w:t>
      </w:r>
      <w:r w:rsidRPr="00AB4F6C">
        <w:rPr>
          <w:u w:val="single"/>
        </w:rPr>
        <w:t>Ecology Letters</w:t>
      </w:r>
      <w:r w:rsidRPr="00AB4F6C">
        <w:t xml:space="preserve"> </w:t>
      </w:r>
      <w:r w:rsidRPr="00AB4F6C">
        <w:rPr>
          <w:b/>
          <w:bCs/>
        </w:rPr>
        <w:t>14</w:t>
      </w:r>
      <w:r w:rsidRPr="00AB4F6C">
        <w:t>(10): 993-1000.</w:t>
      </w:r>
    </w:p>
    <w:p w14:paraId="0D6EC83D" w14:textId="77777777" w:rsidR="00EA6D10" w:rsidRPr="00AB4F6C" w:rsidRDefault="00EA6D10" w:rsidP="00AB4F6C">
      <w:pPr>
        <w:pStyle w:val="EndNoteBibliography"/>
      </w:pPr>
      <w:r w:rsidRPr="00AB4F6C">
        <w:t xml:space="preserve">Ganihar, S. R. (1997). "Biomass estimates of terrestrial arthropods based on body length." </w:t>
      </w:r>
      <w:r w:rsidRPr="00AB4F6C">
        <w:rPr>
          <w:u w:val="single"/>
        </w:rPr>
        <w:t>Journal of Bioscience</w:t>
      </w:r>
      <w:r w:rsidRPr="00AB4F6C">
        <w:t xml:space="preserve"> </w:t>
      </w:r>
      <w:r w:rsidRPr="00AB4F6C">
        <w:rPr>
          <w:b/>
          <w:bCs/>
        </w:rPr>
        <w:t>22</w:t>
      </w:r>
      <w:r w:rsidRPr="00AB4F6C">
        <w:t>(2).</w:t>
      </w:r>
    </w:p>
    <w:p w14:paraId="6E048ADF" w14:textId="77777777" w:rsidR="00EA6D10" w:rsidRPr="00AB4F6C" w:rsidRDefault="00EA6D10" w:rsidP="00AB4F6C">
      <w:pPr>
        <w:pStyle w:val="EndNoteBibliography"/>
      </w:pPr>
      <w:r w:rsidRPr="00AB4F6C">
        <w:lastRenderedPageBreak/>
        <w:t xml:space="preserve">Garland, T., A. F. Bennett and E. L. Rezende (2005). "Phylogenetic approaches in comparative physiology." </w:t>
      </w:r>
      <w:r w:rsidRPr="00AB4F6C">
        <w:rPr>
          <w:u w:val="single"/>
        </w:rPr>
        <w:t>Journal of experimental Biology</w:t>
      </w:r>
      <w:r w:rsidRPr="00AB4F6C">
        <w:t xml:space="preserve"> </w:t>
      </w:r>
      <w:r w:rsidRPr="00AB4F6C">
        <w:rPr>
          <w:b/>
          <w:bCs/>
        </w:rPr>
        <w:t>208</w:t>
      </w:r>
      <w:r w:rsidRPr="00AB4F6C">
        <w:t>(16): 3015-3035.</w:t>
      </w:r>
    </w:p>
    <w:p w14:paraId="3F508E7D" w14:textId="77777777" w:rsidR="00EA6D10" w:rsidRPr="00AB4F6C" w:rsidRDefault="00EA6D10" w:rsidP="00AB4F6C">
      <w:pPr>
        <w:pStyle w:val="EndNoteBibliography"/>
      </w:pPr>
      <w:r w:rsidRPr="00AB4F6C">
        <w:t xml:space="preserve">Gould, S. J. (1966). "Allometry and size in ontogeny and phylogeny." </w:t>
      </w:r>
      <w:r w:rsidRPr="00AB4F6C">
        <w:rPr>
          <w:u w:val="single"/>
        </w:rPr>
        <w:t>Biological Reviews</w:t>
      </w:r>
      <w:r w:rsidRPr="00AB4F6C">
        <w:t xml:space="preserve"> </w:t>
      </w:r>
      <w:r w:rsidRPr="00AB4F6C">
        <w:rPr>
          <w:b/>
          <w:bCs/>
        </w:rPr>
        <w:t>41</w:t>
      </w:r>
      <w:r w:rsidRPr="00AB4F6C">
        <w:t>(4): 587-638.</w:t>
      </w:r>
    </w:p>
    <w:p w14:paraId="10772675" w14:textId="77777777" w:rsidR="00EA6D10" w:rsidRPr="00AB4F6C" w:rsidRDefault="00EA6D10" w:rsidP="00AB4F6C">
      <w:pPr>
        <w:pStyle w:val="EndNoteBibliography"/>
      </w:pPr>
      <w:r w:rsidRPr="00AB4F6C">
        <w:t xml:space="preserve">Gowing, G. and H. F. Recher (1984). "Length-wight relationships for invertebrates from forests in south-eastern New South Wales." </w:t>
      </w:r>
      <w:r w:rsidRPr="00AB4F6C">
        <w:rPr>
          <w:u w:val="single"/>
        </w:rPr>
        <w:t>Austral Ecology</w:t>
      </w:r>
      <w:r w:rsidRPr="00AB4F6C">
        <w:t xml:space="preserve"> </w:t>
      </w:r>
      <w:r w:rsidRPr="00AB4F6C">
        <w:rPr>
          <w:b/>
          <w:bCs/>
        </w:rPr>
        <w:t>9</w:t>
      </w:r>
      <w:r w:rsidRPr="00AB4F6C">
        <w:t>(1): 5-8.</w:t>
      </w:r>
    </w:p>
    <w:p w14:paraId="460B1033" w14:textId="77777777" w:rsidR="00EA6D10" w:rsidRPr="00AB4F6C" w:rsidRDefault="00EA6D10" w:rsidP="00AB4F6C">
      <w:pPr>
        <w:pStyle w:val="EndNoteBibliography"/>
      </w:pPr>
      <w:r w:rsidRPr="00AB4F6C">
        <w:t xml:space="preserve">Greenleaf, S. S., N. M. Williams, R. Winfree and C. Kremen (2007). "Bee foraging ranges and their relationship to body size." </w:t>
      </w:r>
      <w:r w:rsidRPr="00AB4F6C">
        <w:rPr>
          <w:u w:val="single"/>
        </w:rPr>
        <w:t>Oecologia</w:t>
      </w:r>
      <w:r w:rsidRPr="00AB4F6C">
        <w:t xml:space="preserve"> </w:t>
      </w:r>
      <w:r w:rsidRPr="00AB4F6C">
        <w:rPr>
          <w:b/>
          <w:bCs/>
        </w:rPr>
        <w:t>153</w:t>
      </w:r>
      <w:r w:rsidRPr="00AB4F6C">
        <w:t>(3): 589-596.</w:t>
      </w:r>
    </w:p>
    <w:p w14:paraId="3179491F" w14:textId="77777777" w:rsidR="00EA6D10" w:rsidRPr="00AB4F6C" w:rsidRDefault="00EA6D10" w:rsidP="00AB4F6C">
      <w:pPr>
        <w:pStyle w:val="EndNoteBibliography"/>
      </w:pPr>
      <w:r w:rsidRPr="00AB4F6C">
        <w:t xml:space="preserve">Hagen, M. and Y. L. Dupont (2013). "Inter-tegular span and head width as estimators of fresh and dry body mass in bumblebees (Bombus spp.)." </w:t>
      </w:r>
      <w:r w:rsidRPr="00AB4F6C">
        <w:rPr>
          <w:u w:val="single"/>
        </w:rPr>
        <w:t>Insectes Sociaux</w:t>
      </w:r>
      <w:r w:rsidRPr="00AB4F6C">
        <w:t xml:space="preserve"> </w:t>
      </w:r>
      <w:r w:rsidRPr="00AB4F6C">
        <w:rPr>
          <w:b/>
          <w:bCs/>
        </w:rPr>
        <w:t>60</w:t>
      </w:r>
      <w:r w:rsidRPr="00AB4F6C">
        <w:t>(2): 251-257.</w:t>
      </w:r>
    </w:p>
    <w:p w14:paraId="14F706E0" w14:textId="77777777" w:rsidR="00EA6D10" w:rsidRPr="00AB4F6C" w:rsidRDefault="00EA6D10" w:rsidP="00AB4F6C">
      <w:pPr>
        <w:pStyle w:val="EndNoteBibliography"/>
      </w:pPr>
      <w:r w:rsidRPr="00AB4F6C">
        <w:t xml:space="preserve">Harrison, J. F., C. Klok and J. S. Waters (2014). "Critical PO 2 is size-independent in insects: implications for the metabolic theory of ecology." </w:t>
      </w:r>
      <w:r w:rsidRPr="00AB4F6C">
        <w:rPr>
          <w:u w:val="single"/>
        </w:rPr>
        <w:t>Current opinion in insect science</w:t>
      </w:r>
      <w:r w:rsidRPr="00AB4F6C">
        <w:t xml:space="preserve"> </w:t>
      </w:r>
      <w:r w:rsidRPr="00AB4F6C">
        <w:rPr>
          <w:b/>
          <w:bCs/>
        </w:rPr>
        <w:t>4</w:t>
      </w:r>
      <w:r w:rsidRPr="00AB4F6C">
        <w:t>: 54-59.</w:t>
      </w:r>
    </w:p>
    <w:p w14:paraId="63CF8655" w14:textId="77777777" w:rsidR="00EA6D10" w:rsidRPr="00AB4F6C" w:rsidRDefault="00EA6D10" w:rsidP="00AB4F6C">
      <w:pPr>
        <w:pStyle w:val="EndNoteBibliography"/>
      </w:pPr>
      <w:r w:rsidRPr="00AB4F6C">
        <w:t xml:space="preserve">Harvey, P. H. and M. D. Pagel (1991). </w:t>
      </w:r>
      <w:r w:rsidRPr="00AB4F6C">
        <w:rPr>
          <w:u w:val="single"/>
        </w:rPr>
        <w:t>The comparative method in evolutionary biology</w:t>
      </w:r>
      <w:r w:rsidRPr="00AB4F6C">
        <w:t>, Oxford university press Oxford.</w:t>
      </w:r>
    </w:p>
    <w:p w14:paraId="2B61453E" w14:textId="77777777" w:rsidR="00EA6D10" w:rsidRPr="00AB4F6C" w:rsidRDefault="00EA6D10" w:rsidP="00AB4F6C">
      <w:pPr>
        <w:pStyle w:val="EndNoteBibliography"/>
      </w:pPr>
      <w:r w:rsidRPr="00AB4F6C">
        <w:t xml:space="preserve">Hedtke, S. M., S. Patiny and B. N. Danforth (2013). "The bee tree of life: a supermatrix approach to apoid phylogeny and biogeography." </w:t>
      </w:r>
      <w:r w:rsidRPr="00AB4F6C">
        <w:rPr>
          <w:u w:val="single"/>
        </w:rPr>
        <w:t>BMC Evolutionary Biology</w:t>
      </w:r>
      <w:r w:rsidRPr="00AB4F6C">
        <w:t xml:space="preserve"> </w:t>
      </w:r>
      <w:r w:rsidRPr="00AB4F6C">
        <w:rPr>
          <w:b/>
          <w:bCs/>
        </w:rPr>
        <w:t>13</w:t>
      </w:r>
      <w:r w:rsidRPr="00AB4F6C">
        <w:t>(1): 138.</w:t>
      </w:r>
    </w:p>
    <w:p w14:paraId="4DAA379C" w14:textId="77777777" w:rsidR="00EA6D10" w:rsidRPr="00AB4F6C" w:rsidRDefault="00EA6D10" w:rsidP="00AB4F6C">
      <w:pPr>
        <w:pStyle w:val="EndNoteBibliography"/>
      </w:pPr>
      <w:r w:rsidRPr="00AB4F6C">
        <w:t xml:space="preserve">Henschel, J. R. and M. K. Seely (1997). "Mass-length relationships of Namib Tenebrionids." </w:t>
      </w:r>
      <w:r w:rsidRPr="00AB4F6C">
        <w:rPr>
          <w:u w:val="single"/>
        </w:rPr>
        <w:t>Madoqua</w:t>
      </w:r>
      <w:r w:rsidRPr="00AB4F6C">
        <w:t xml:space="preserve"> </w:t>
      </w:r>
      <w:r w:rsidRPr="00AB4F6C">
        <w:rPr>
          <w:b/>
          <w:bCs/>
        </w:rPr>
        <w:t>19</w:t>
      </w:r>
      <w:r w:rsidRPr="00AB4F6C">
        <w:t>(2): 159-160.</w:t>
      </w:r>
    </w:p>
    <w:p w14:paraId="16243E95" w14:textId="77777777" w:rsidR="00EA6D10" w:rsidRPr="00AB4F6C" w:rsidRDefault="00EA6D10" w:rsidP="00AB4F6C">
      <w:pPr>
        <w:pStyle w:val="EndNoteBibliography"/>
      </w:pPr>
      <w:r w:rsidRPr="00AB4F6C">
        <w:t xml:space="preserve">Hijmans, R. J. (2012). "Cross‐validation of species distribution models: removing spatial sorting bias and calibration with a null model." </w:t>
      </w:r>
      <w:r w:rsidRPr="00AB4F6C">
        <w:rPr>
          <w:u w:val="single"/>
        </w:rPr>
        <w:t>Ecology</w:t>
      </w:r>
      <w:r w:rsidRPr="00AB4F6C">
        <w:t xml:space="preserve"> </w:t>
      </w:r>
      <w:r w:rsidRPr="00AB4F6C">
        <w:rPr>
          <w:b/>
          <w:bCs/>
        </w:rPr>
        <w:t>93</w:t>
      </w:r>
      <w:r w:rsidRPr="00AB4F6C">
        <w:t>(3): 679-688.</w:t>
      </w:r>
    </w:p>
    <w:p w14:paraId="0781849E" w14:textId="77777777" w:rsidR="00EA6D10" w:rsidRPr="00AB4F6C" w:rsidRDefault="00EA6D10" w:rsidP="00AB4F6C">
      <w:pPr>
        <w:pStyle w:val="EndNoteBibliography"/>
      </w:pPr>
      <w:r w:rsidRPr="00AB4F6C">
        <w:t xml:space="preserve">Hodar, J. A. (1997). "The use of regression equations for the estimation of prey length and biomass in diet studies of insectivore vertebrates." </w:t>
      </w:r>
      <w:r w:rsidRPr="00AB4F6C">
        <w:rPr>
          <w:u w:val="single"/>
        </w:rPr>
        <w:t>Miscellania Zoologica</w:t>
      </w:r>
      <w:r w:rsidRPr="00AB4F6C">
        <w:t xml:space="preserve"> </w:t>
      </w:r>
      <w:r w:rsidRPr="00AB4F6C">
        <w:rPr>
          <w:b/>
          <w:bCs/>
        </w:rPr>
        <w:t>20</w:t>
      </w:r>
      <w:r w:rsidRPr="00AB4F6C">
        <w:t>(2): 1-10.</w:t>
      </w:r>
    </w:p>
    <w:p w14:paraId="0EC95481" w14:textId="77777777" w:rsidR="00EA6D10" w:rsidRPr="00AB4F6C" w:rsidRDefault="00EA6D10" w:rsidP="00AB4F6C">
      <w:pPr>
        <w:pStyle w:val="EndNoteBibliography"/>
      </w:pPr>
      <w:r w:rsidRPr="00AB4F6C">
        <w:t xml:space="preserve">Huxley, J. and J. S. Huxley (1993). </w:t>
      </w:r>
      <w:r w:rsidRPr="00AB4F6C">
        <w:rPr>
          <w:u w:val="single"/>
        </w:rPr>
        <w:t>Problems of relative growth</w:t>
      </w:r>
      <w:r w:rsidRPr="00AB4F6C">
        <w:t>.</w:t>
      </w:r>
    </w:p>
    <w:p w14:paraId="5CBB87B1" w14:textId="77777777" w:rsidR="00EA6D10" w:rsidRPr="00AB4F6C" w:rsidRDefault="00EA6D10" w:rsidP="00AB4F6C">
      <w:pPr>
        <w:pStyle w:val="EndNoteBibliography"/>
      </w:pPr>
      <w:r w:rsidRPr="00AB4F6C">
        <w:t xml:space="preserve">Johnson, M. D. and A. M. Strong (2000). "Length-weight relationships of Jamaican arthropods." </w:t>
      </w:r>
      <w:r w:rsidRPr="00AB4F6C">
        <w:rPr>
          <w:u w:val="single"/>
        </w:rPr>
        <w:t>Entomological News</w:t>
      </w:r>
      <w:r w:rsidRPr="00AB4F6C">
        <w:t xml:space="preserve"> </w:t>
      </w:r>
      <w:r w:rsidRPr="00AB4F6C">
        <w:rPr>
          <w:b/>
          <w:bCs/>
        </w:rPr>
        <w:t>111</w:t>
      </w:r>
      <w:r w:rsidRPr="00AB4F6C">
        <w:t>(4): 270-281.</w:t>
      </w:r>
    </w:p>
    <w:p w14:paraId="21517F4C" w14:textId="77777777" w:rsidR="00EA6D10" w:rsidRPr="00AB4F6C" w:rsidRDefault="00EA6D10" w:rsidP="00AB4F6C">
      <w:pPr>
        <w:pStyle w:val="EndNoteBibliography"/>
      </w:pPr>
      <w:r w:rsidRPr="00AB4F6C">
        <w:t xml:space="preserve">Kapustjanskij, A., M. Streinzer, H. Paulus and J. Spaethe (2007). "Bigger is better: implications of body size for flight ability under different light conditions and the evolution of alloethism in bumblebees." </w:t>
      </w:r>
      <w:r w:rsidRPr="00AB4F6C">
        <w:rPr>
          <w:u w:val="single"/>
        </w:rPr>
        <w:t>Functional Ecology</w:t>
      </w:r>
      <w:r w:rsidRPr="00AB4F6C">
        <w:t xml:space="preserve"> </w:t>
      </w:r>
      <w:r w:rsidRPr="00AB4F6C">
        <w:rPr>
          <w:b/>
          <w:bCs/>
        </w:rPr>
        <w:t>21</w:t>
      </w:r>
      <w:r w:rsidRPr="00AB4F6C">
        <w:t>(6): 1130-1136.</w:t>
      </w:r>
    </w:p>
    <w:p w14:paraId="4E8D52F6" w14:textId="77777777" w:rsidR="00EA6D10" w:rsidRPr="00AB4F6C" w:rsidRDefault="00EA6D10" w:rsidP="00AB4F6C">
      <w:pPr>
        <w:pStyle w:val="EndNoteBibliography"/>
      </w:pPr>
      <w:r w:rsidRPr="00AB4F6C">
        <w:t xml:space="preserve">Karachle, P. K. and K. I. Stergiou (2012). </w:t>
      </w:r>
      <w:r w:rsidRPr="00AB4F6C">
        <w:rPr>
          <w:u w:val="single"/>
        </w:rPr>
        <w:t>Morphometrics and allometry in fishes</w:t>
      </w:r>
      <w:r w:rsidRPr="00AB4F6C">
        <w:t>, INTECH Open Access Publisher.</w:t>
      </w:r>
    </w:p>
    <w:p w14:paraId="1EB484BB" w14:textId="77777777" w:rsidR="00EA6D10" w:rsidRPr="00AB4F6C" w:rsidRDefault="00EA6D10" w:rsidP="00AB4F6C">
      <w:pPr>
        <w:pStyle w:val="EndNoteBibliography"/>
      </w:pPr>
      <w:r w:rsidRPr="00AB4F6C">
        <w:t xml:space="preserve">Kohavi, R. (1995). </w:t>
      </w:r>
      <w:r w:rsidRPr="00AB4F6C">
        <w:rPr>
          <w:u w:val="single"/>
        </w:rPr>
        <w:t>A study of cross-validation and bootstrap for accuracy estimation and model selection</w:t>
      </w:r>
      <w:r w:rsidRPr="00AB4F6C">
        <w:t>. Ijcai, Montreal, Canada.</w:t>
      </w:r>
    </w:p>
    <w:p w14:paraId="0E54B9DA" w14:textId="77777777" w:rsidR="00EA6D10" w:rsidRPr="00AB4F6C" w:rsidRDefault="00EA6D10" w:rsidP="00AB4F6C">
      <w:pPr>
        <w:pStyle w:val="EndNoteBibliography"/>
      </w:pPr>
      <w:r w:rsidRPr="00AB4F6C">
        <w:t xml:space="preserve">Legendre, P. and L. F. Legendre (2012). </w:t>
      </w:r>
      <w:r w:rsidRPr="00AB4F6C">
        <w:rPr>
          <w:u w:val="single"/>
        </w:rPr>
        <w:t>Numerical ecology</w:t>
      </w:r>
      <w:r w:rsidRPr="00AB4F6C">
        <w:t>, Elsevier.</w:t>
      </w:r>
    </w:p>
    <w:p w14:paraId="636A9159" w14:textId="77777777" w:rsidR="00EA6D10" w:rsidRPr="00AB4F6C" w:rsidRDefault="00EA6D10" w:rsidP="00AB4F6C">
      <w:pPr>
        <w:pStyle w:val="EndNoteBibliography"/>
      </w:pPr>
      <w:r w:rsidRPr="00AB4F6C">
        <w:t xml:space="preserve">Leuven, R. S., T. C. Brock and H. A. van Druten (1985). "Effects of preservation on dry-and ash-free dry weight biomass of some common aquatic macro-invertebrates." </w:t>
      </w:r>
      <w:r w:rsidRPr="00AB4F6C">
        <w:rPr>
          <w:u w:val="single"/>
        </w:rPr>
        <w:t>Hydrobiologia</w:t>
      </w:r>
      <w:r w:rsidRPr="00AB4F6C">
        <w:t xml:space="preserve"> </w:t>
      </w:r>
      <w:r w:rsidRPr="00AB4F6C">
        <w:rPr>
          <w:b/>
          <w:bCs/>
        </w:rPr>
        <w:t>127</w:t>
      </w:r>
      <w:r w:rsidRPr="00AB4F6C">
        <w:t>(2): 151-159.</w:t>
      </w:r>
    </w:p>
    <w:p w14:paraId="0A56E32B" w14:textId="77777777" w:rsidR="00EA6D10" w:rsidRPr="00AB4F6C" w:rsidRDefault="00EA6D10" w:rsidP="00AB4F6C">
      <w:pPr>
        <w:pStyle w:val="EndNoteBibliography"/>
      </w:pPr>
      <w:r w:rsidRPr="00AB4F6C">
        <w:t xml:space="preserve">Martin, C. A., R. Proulx, P. Magnan, C. Dytham and J. M. Lobo (2014). "The biogeography of insects' length-dry mass relationships." </w:t>
      </w:r>
      <w:r w:rsidRPr="00AB4F6C">
        <w:rPr>
          <w:u w:val="single"/>
        </w:rPr>
        <w:t>Insect Conservation and Diversity</w:t>
      </w:r>
      <w:r w:rsidRPr="00AB4F6C">
        <w:t xml:space="preserve"> </w:t>
      </w:r>
      <w:r w:rsidRPr="00AB4F6C">
        <w:rPr>
          <w:b/>
          <w:bCs/>
        </w:rPr>
        <w:t>7</w:t>
      </w:r>
      <w:r w:rsidRPr="00AB4F6C">
        <w:t>(5): 413-419.</w:t>
      </w:r>
    </w:p>
    <w:p w14:paraId="4255A84F" w14:textId="77777777" w:rsidR="00EA6D10" w:rsidRPr="00AB4F6C" w:rsidRDefault="00EA6D10" w:rsidP="00AB4F6C">
      <w:pPr>
        <w:pStyle w:val="EndNoteBibliography"/>
      </w:pPr>
      <w:r w:rsidRPr="00AB4F6C">
        <w:t xml:space="preserve">Martins, E. P. and T. Garland Jr (1991). "Phylogenetic analyses of the correlated evolution of continuous characters: a simulation study." </w:t>
      </w:r>
      <w:r w:rsidRPr="00AB4F6C">
        <w:rPr>
          <w:u w:val="single"/>
        </w:rPr>
        <w:t>Evolution</w:t>
      </w:r>
      <w:r w:rsidRPr="00AB4F6C">
        <w:t>: 534-557.</w:t>
      </w:r>
    </w:p>
    <w:p w14:paraId="6B26C7AC" w14:textId="77777777" w:rsidR="00EA6D10" w:rsidRPr="00AB4F6C" w:rsidRDefault="00EA6D10" w:rsidP="00AB4F6C">
      <w:pPr>
        <w:pStyle w:val="EndNoteBibliography"/>
      </w:pPr>
      <w:r w:rsidRPr="00AB4F6C">
        <w:t xml:space="preserve">Martins, E. P. and E. A. Housworth (2002). "Phylogeny shape and the phylogenetic comparative method." </w:t>
      </w:r>
      <w:r w:rsidRPr="00AB4F6C">
        <w:rPr>
          <w:u w:val="single"/>
        </w:rPr>
        <w:t>Systematic biology</w:t>
      </w:r>
      <w:r w:rsidRPr="00AB4F6C">
        <w:t xml:space="preserve"> </w:t>
      </w:r>
      <w:r w:rsidRPr="00AB4F6C">
        <w:rPr>
          <w:b/>
          <w:bCs/>
        </w:rPr>
        <w:t>51</w:t>
      </w:r>
      <w:r w:rsidRPr="00AB4F6C">
        <w:t>(6): 873-880.</w:t>
      </w:r>
    </w:p>
    <w:p w14:paraId="49C6FDAE" w14:textId="77777777" w:rsidR="00EA6D10" w:rsidRPr="00AB4F6C" w:rsidRDefault="00EA6D10" w:rsidP="00AB4F6C">
      <w:pPr>
        <w:pStyle w:val="EndNoteBibliography"/>
      </w:pPr>
      <w:r w:rsidRPr="00AB4F6C">
        <w:t xml:space="preserve">Mitchell, M., B. Muftakhidinov, T. Winchen, Z. Jędrzejewski-Szmek, T. G. Badger, badshah400 and A. Wilms. (2018). "Engauge Digitizer Version 10.6." from </w:t>
      </w:r>
      <w:hyperlink r:id="rId24" w:history="1">
        <w:r w:rsidRPr="00AB4F6C">
          <w:rPr>
            <w:rStyle w:val="Hyperlink"/>
          </w:rPr>
          <w:t>http://markummitchell.github.io/engauge-digitizer</w:t>
        </w:r>
      </w:hyperlink>
      <w:r w:rsidRPr="00AB4F6C">
        <w:t>.</w:t>
      </w:r>
    </w:p>
    <w:p w14:paraId="71FEE123" w14:textId="77777777" w:rsidR="00EA6D10" w:rsidRPr="00AB4F6C" w:rsidRDefault="00EA6D10" w:rsidP="00AB4F6C">
      <w:pPr>
        <w:pStyle w:val="EndNoteBibliography"/>
      </w:pPr>
      <w:r w:rsidRPr="00AB4F6C">
        <w:lastRenderedPageBreak/>
        <w:t xml:space="preserve">Olesen, J. M., J. Bascompte, Y. L. Dupont, H. Elberling, C. Rasmussen and P. Jordano (2010). "Missing and forbidden links in mutualistic networks." </w:t>
      </w:r>
      <w:r w:rsidRPr="00AB4F6C">
        <w:rPr>
          <w:u w:val="single"/>
        </w:rPr>
        <w:t>Proceedings of the Royal Society of London B: Biological Sciences</w:t>
      </w:r>
      <w:r w:rsidRPr="00AB4F6C">
        <w:t>: rspb20101371.</w:t>
      </w:r>
    </w:p>
    <w:p w14:paraId="5A0FEF41" w14:textId="77777777" w:rsidR="00EA6D10" w:rsidRPr="00AB4F6C" w:rsidRDefault="00EA6D10" w:rsidP="00AB4F6C">
      <w:pPr>
        <w:pStyle w:val="EndNoteBibliography"/>
      </w:pPr>
      <w:r w:rsidRPr="00AB4F6C">
        <w:t xml:space="preserve">Oliveira, R. and C. Schlindwein (2010). "Experimental demonstration of alternative mating tactics of male Ptilothrix fructifera (Hymenoptera, Apidae)." </w:t>
      </w:r>
      <w:r w:rsidRPr="00AB4F6C">
        <w:rPr>
          <w:u w:val="single"/>
        </w:rPr>
        <w:t>Animal Behaviour</w:t>
      </w:r>
      <w:r w:rsidRPr="00AB4F6C">
        <w:t xml:space="preserve"> </w:t>
      </w:r>
      <w:r w:rsidRPr="00AB4F6C">
        <w:rPr>
          <w:b/>
          <w:bCs/>
        </w:rPr>
        <w:t>80</w:t>
      </w:r>
      <w:r w:rsidRPr="00AB4F6C">
        <w:t>(2): 241-247.</w:t>
      </w:r>
    </w:p>
    <w:p w14:paraId="305A6E0D" w14:textId="77777777" w:rsidR="00EA6D10" w:rsidRPr="00AB4F6C" w:rsidRDefault="00EA6D10" w:rsidP="00AB4F6C">
      <w:pPr>
        <w:pStyle w:val="EndNoteBibliography"/>
      </w:pPr>
      <w:r w:rsidRPr="00AB4F6C">
        <w:t xml:space="preserve">Pagel, M. (1999). "Inferring the historical patterns of biological evolution." </w:t>
      </w:r>
      <w:r w:rsidRPr="00AB4F6C">
        <w:rPr>
          <w:u w:val="single"/>
        </w:rPr>
        <w:t>Nature</w:t>
      </w:r>
      <w:r w:rsidRPr="00AB4F6C">
        <w:t xml:space="preserve"> </w:t>
      </w:r>
      <w:r w:rsidRPr="00AB4F6C">
        <w:rPr>
          <w:b/>
          <w:bCs/>
        </w:rPr>
        <w:t>401</w:t>
      </w:r>
      <w:r w:rsidRPr="00AB4F6C">
        <w:t>(6756): 877.</w:t>
      </w:r>
    </w:p>
    <w:p w14:paraId="183CAF9C" w14:textId="77777777" w:rsidR="00EA6D10" w:rsidRPr="00AB4F6C" w:rsidRDefault="00EA6D10" w:rsidP="00AB4F6C">
      <w:pPr>
        <w:pStyle w:val="EndNoteBibliography"/>
      </w:pPr>
      <w:r w:rsidRPr="00AB4F6C">
        <w:t xml:space="preserve">Paradis, E., J. Claude and K. Strimmer (2004). "APE: analyses of phylogenetics and evolution in R language." </w:t>
      </w:r>
      <w:r w:rsidRPr="00AB4F6C">
        <w:rPr>
          <w:u w:val="single"/>
        </w:rPr>
        <w:t>Bioinformatics</w:t>
      </w:r>
      <w:r w:rsidRPr="00AB4F6C">
        <w:t xml:space="preserve"> </w:t>
      </w:r>
      <w:r w:rsidRPr="00AB4F6C">
        <w:rPr>
          <w:b/>
          <w:bCs/>
        </w:rPr>
        <w:t>20</w:t>
      </w:r>
      <w:r w:rsidRPr="00AB4F6C">
        <w:t>(2): 289-290.</w:t>
      </w:r>
    </w:p>
    <w:p w14:paraId="6B29A0B4" w14:textId="77777777" w:rsidR="00EA6D10" w:rsidRPr="00AB4F6C" w:rsidRDefault="00EA6D10" w:rsidP="00AB4F6C">
      <w:pPr>
        <w:pStyle w:val="EndNoteBibliography"/>
      </w:pPr>
      <w:r w:rsidRPr="00AB4F6C">
        <w:t xml:space="preserve">Pinheiro, J., D. Bates, S. DebRoy, D. Sarkar, S. Heisterkamp, B. Van Willigen and R. Maintainer (2017). "Package ‘nlme’." </w:t>
      </w:r>
      <w:r w:rsidRPr="00AB4F6C">
        <w:rPr>
          <w:u w:val="single"/>
        </w:rPr>
        <w:t>Linear and nonlinear mixed effects models</w:t>
      </w:r>
      <w:r w:rsidRPr="00AB4F6C">
        <w:t>: 3-1.</w:t>
      </w:r>
    </w:p>
    <w:p w14:paraId="3706F999" w14:textId="77777777" w:rsidR="00EA6D10" w:rsidRPr="00AB4F6C" w:rsidRDefault="00EA6D10" w:rsidP="00AB4F6C">
      <w:pPr>
        <w:pStyle w:val="EndNoteBibliography"/>
      </w:pPr>
      <w:r w:rsidRPr="00AB4F6C">
        <w:t xml:space="preserve">Rall, B. C., G. Kalinkat, D. Ott, O. Vucic‐Pestic and U. Brose (2011). "Taxonomic versus allometric constraints on non‐linear interaction strengths." </w:t>
      </w:r>
      <w:r w:rsidRPr="00AB4F6C">
        <w:rPr>
          <w:u w:val="single"/>
        </w:rPr>
        <w:t>Oikos</w:t>
      </w:r>
      <w:r w:rsidRPr="00AB4F6C">
        <w:t xml:space="preserve"> </w:t>
      </w:r>
      <w:r w:rsidRPr="00AB4F6C">
        <w:rPr>
          <w:b/>
          <w:bCs/>
        </w:rPr>
        <w:t>120</w:t>
      </w:r>
      <w:r w:rsidRPr="00AB4F6C">
        <w:t>(4): 483-492.</w:t>
      </w:r>
    </w:p>
    <w:p w14:paraId="21A2451D" w14:textId="77777777" w:rsidR="00EA6D10" w:rsidRPr="00AB4F6C" w:rsidRDefault="00EA6D10" w:rsidP="00AB4F6C">
      <w:pPr>
        <w:pStyle w:val="EndNoteBibliography"/>
      </w:pPr>
      <w:r w:rsidRPr="00604EDC">
        <w:rPr>
          <w:lang w:val="it-IT"/>
        </w:rPr>
        <w:t xml:space="preserve">Ramalho, M., V. Imperatriz-Fonseca and T. Giannini (1998). </w:t>
      </w:r>
      <w:r w:rsidRPr="00AB4F6C">
        <w:t xml:space="preserve">"Within-colony size variation of foragers and pollen load capacity in the stingless bee Melipona quadrifasciata anthidioides Lepeletier (Apidae, Hymenoptera)." </w:t>
      </w:r>
      <w:r w:rsidRPr="00AB4F6C">
        <w:rPr>
          <w:u w:val="single"/>
        </w:rPr>
        <w:t>Apidologie</w:t>
      </w:r>
      <w:r w:rsidRPr="00AB4F6C">
        <w:t xml:space="preserve"> </w:t>
      </w:r>
      <w:r w:rsidRPr="00AB4F6C">
        <w:rPr>
          <w:b/>
          <w:bCs/>
        </w:rPr>
        <w:t>29</w:t>
      </w:r>
      <w:r w:rsidRPr="00AB4F6C">
        <w:t>: 221-228.</w:t>
      </w:r>
    </w:p>
    <w:p w14:paraId="69423DE7" w14:textId="77777777" w:rsidR="00EA6D10" w:rsidRPr="00AB4F6C" w:rsidRDefault="00EA6D10" w:rsidP="00AB4F6C">
      <w:pPr>
        <w:pStyle w:val="EndNoteBibliography"/>
      </w:pPr>
      <w:r w:rsidRPr="00AB4F6C">
        <w:t xml:space="preserve">Revell, L. J. (2012). "phytools: an R package for phylogenetic comparative biology (and other things)." </w:t>
      </w:r>
      <w:r w:rsidRPr="00AB4F6C">
        <w:rPr>
          <w:u w:val="single"/>
        </w:rPr>
        <w:t>Methods in Ecology and Evolution</w:t>
      </w:r>
      <w:r w:rsidRPr="00AB4F6C">
        <w:t xml:space="preserve"> </w:t>
      </w:r>
      <w:r w:rsidRPr="00AB4F6C">
        <w:rPr>
          <w:b/>
          <w:bCs/>
        </w:rPr>
        <w:t>3</w:t>
      </w:r>
      <w:r w:rsidRPr="00AB4F6C">
        <w:t>(2): 217-223.</w:t>
      </w:r>
    </w:p>
    <w:p w14:paraId="2D4DB4FD" w14:textId="77777777" w:rsidR="00EA6D10" w:rsidRPr="00AB4F6C" w:rsidRDefault="00EA6D10" w:rsidP="00AB4F6C">
      <w:pPr>
        <w:pStyle w:val="EndNoteBibliography"/>
      </w:pPr>
      <w:r w:rsidRPr="00AB4F6C">
        <w:t xml:space="preserve">Rogers, L., R. Buschbom and C. Watson (1977). "Length-weight relationships of shrub-steppe invertebrates." </w:t>
      </w:r>
      <w:r w:rsidRPr="00AB4F6C">
        <w:rPr>
          <w:u w:val="single"/>
        </w:rPr>
        <w:t>Annals of the Entomological Society of America</w:t>
      </w:r>
      <w:r w:rsidRPr="00AB4F6C">
        <w:t xml:space="preserve"> </w:t>
      </w:r>
      <w:r w:rsidRPr="00AB4F6C">
        <w:rPr>
          <w:b/>
          <w:bCs/>
        </w:rPr>
        <w:t>70</w:t>
      </w:r>
      <w:r w:rsidRPr="00AB4F6C">
        <w:t>(1): 51-53.</w:t>
      </w:r>
    </w:p>
    <w:p w14:paraId="1925213C" w14:textId="77777777" w:rsidR="00EA6D10" w:rsidRPr="00AB4F6C" w:rsidRDefault="00EA6D10" w:rsidP="00AB4F6C">
      <w:pPr>
        <w:pStyle w:val="EndNoteBibliography"/>
      </w:pPr>
      <w:r w:rsidRPr="00AB4F6C">
        <w:t xml:space="preserve">Rudolf, V. H. and N. L. Rasmussen (2013). "Ontogenetic functional diversity: size structure of a keystone predator drives functioning of a complex ecosystem." </w:t>
      </w:r>
      <w:r w:rsidRPr="00AB4F6C">
        <w:rPr>
          <w:u w:val="single"/>
        </w:rPr>
        <w:t>Ecology</w:t>
      </w:r>
      <w:r w:rsidRPr="00AB4F6C">
        <w:t xml:space="preserve"> </w:t>
      </w:r>
      <w:r w:rsidRPr="00AB4F6C">
        <w:rPr>
          <w:b/>
          <w:bCs/>
        </w:rPr>
        <w:t>94</w:t>
      </w:r>
      <w:r w:rsidRPr="00AB4F6C">
        <w:t>(5): 1046-1056.</w:t>
      </w:r>
    </w:p>
    <w:p w14:paraId="4078ADAC" w14:textId="77777777" w:rsidR="00EA6D10" w:rsidRPr="00AB4F6C" w:rsidRDefault="00EA6D10" w:rsidP="00AB4F6C">
      <w:pPr>
        <w:pStyle w:val="EndNoteBibliography"/>
      </w:pPr>
      <w:r w:rsidRPr="00AB4F6C">
        <w:t xml:space="preserve">Sabo, J. L., J. L. Bastow and M. E. Power (2002). "Length-mass relationships for adult aquatic and terrestrial invertebrates in a California watershed." </w:t>
      </w:r>
      <w:r w:rsidRPr="00AB4F6C">
        <w:rPr>
          <w:u w:val="single"/>
        </w:rPr>
        <w:t>J. N. Am. Bethol. Soc.</w:t>
      </w:r>
      <w:r w:rsidRPr="00AB4F6C">
        <w:t xml:space="preserve"> </w:t>
      </w:r>
      <w:r w:rsidRPr="00AB4F6C">
        <w:rPr>
          <w:b/>
          <w:bCs/>
        </w:rPr>
        <w:t>21</w:t>
      </w:r>
      <w:r w:rsidRPr="00AB4F6C">
        <w:t>(2): 336-343.</w:t>
      </w:r>
    </w:p>
    <w:p w14:paraId="70AB8622" w14:textId="77777777" w:rsidR="00EA6D10" w:rsidRPr="00AB4F6C" w:rsidRDefault="00EA6D10" w:rsidP="00AB4F6C">
      <w:pPr>
        <w:pStyle w:val="EndNoteBibliography"/>
      </w:pPr>
      <w:r w:rsidRPr="00AB4F6C">
        <w:t xml:space="preserve">Sage, R. D. (1982). "Wet and dry-weight estimates of insects and spiders based on length." </w:t>
      </w:r>
      <w:r w:rsidRPr="00AB4F6C">
        <w:rPr>
          <w:u w:val="single"/>
        </w:rPr>
        <w:t>The American Midland Naturalist</w:t>
      </w:r>
      <w:r w:rsidRPr="00AB4F6C">
        <w:t xml:space="preserve"> </w:t>
      </w:r>
      <w:r w:rsidRPr="00AB4F6C">
        <w:rPr>
          <w:b/>
          <w:bCs/>
        </w:rPr>
        <w:t>108</w:t>
      </w:r>
      <w:r w:rsidRPr="00AB4F6C">
        <w:t>(2): 407-411.</w:t>
      </w:r>
    </w:p>
    <w:p w14:paraId="7F45C0B5" w14:textId="77777777" w:rsidR="00EA6D10" w:rsidRPr="00AB4F6C" w:rsidRDefault="00EA6D10" w:rsidP="00AB4F6C">
      <w:pPr>
        <w:pStyle w:val="EndNoteBibliography"/>
      </w:pPr>
      <w:r w:rsidRPr="00AB4F6C">
        <w:t xml:space="preserve">Sample, B. E., R. J. Cooper, R. D. Greer and R. C. Whitmore (1993). "Estimation of insect biomass by length and width." </w:t>
      </w:r>
      <w:r w:rsidRPr="00AB4F6C">
        <w:rPr>
          <w:u w:val="single"/>
        </w:rPr>
        <w:t>The American Midland Naturalist</w:t>
      </w:r>
      <w:r w:rsidRPr="00AB4F6C">
        <w:t xml:space="preserve"> </w:t>
      </w:r>
      <w:r w:rsidRPr="00AB4F6C">
        <w:rPr>
          <w:b/>
          <w:bCs/>
        </w:rPr>
        <w:t>129</w:t>
      </w:r>
      <w:r w:rsidRPr="00AB4F6C">
        <w:t>(2): 234-240.</w:t>
      </w:r>
    </w:p>
    <w:p w14:paraId="31FED16C" w14:textId="77777777" w:rsidR="00EA6D10" w:rsidRPr="00AB4F6C" w:rsidRDefault="00EA6D10" w:rsidP="00AB4F6C">
      <w:pPr>
        <w:pStyle w:val="EndNoteBibliography"/>
      </w:pPr>
      <w:r w:rsidRPr="00AB4F6C">
        <w:t xml:space="preserve">Schoener, T. W. (1980). "Length-weight regressions in tropical and temperate forest-understory insects." </w:t>
      </w:r>
      <w:r w:rsidRPr="00AB4F6C">
        <w:rPr>
          <w:u w:val="single"/>
        </w:rPr>
        <w:t>Annals of the Entomological Society of America</w:t>
      </w:r>
      <w:r w:rsidRPr="00AB4F6C">
        <w:t xml:space="preserve"> </w:t>
      </w:r>
      <w:r w:rsidRPr="00AB4F6C">
        <w:rPr>
          <w:b/>
          <w:bCs/>
        </w:rPr>
        <w:t>73</w:t>
      </w:r>
      <w:r w:rsidRPr="00AB4F6C">
        <w:t>(1): 106-109.</w:t>
      </w:r>
    </w:p>
    <w:p w14:paraId="17B4E4D8" w14:textId="77777777" w:rsidR="00EA6D10" w:rsidRPr="00AB4F6C" w:rsidRDefault="00EA6D10" w:rsidP="00AB4F6C">
      <w:pPr>
        <w:pStyle w:val="EndNoteBibliography"/>
      </w:pPr>
      <w:r w:rsidRPr="00AB4F6C">
        <w:t xml:space="preserve">Schramski, J. R., A. I. Dell, J. M. Grady, R. M. Sibly and J. H. Brown (2015). "Metabolic theory predicts whole-ecosystem properties." </w:t>
      </w:r>
      <w:r w:rsidRPr="00AB4F6C">
        <w:rPr>
          <w:u w:val="single"/>
        </w:rPr>
        <w:t>Proceedings of the National Academy of Sciences</w:t>
      </w:r>
      <w:r w:rsidRPr="00AB4F6C">
        <w:t xml:space="preserve"> </w:t>
      </w:r>
      <w:r w:rsidRPr="00AB4F6C">
        <w:rPr>
          <w:b/>
          <w:bCs/>
        </w:rPr>
        <w:t>112</w:t>
      </w:r>
      <w:r w:rsidRPr="00AB4F6C">
        <w:t>(8): 2617-2622.</w:t>
      </w:r>
    </w:p>
    <w:p w14:paraId="11BBE653" w14:textId="77777777" w:rsidR="00EA6D10" w:rsidRPr="00AB4F6C" w:rsidRDefault="00EA6D10" w:rsidP="00AB4F6C">
      <w:pPr>
        <w:pStyle w:val="EndNoteBibliography"/>
      </w:pPr>
      <w:r w:rsidRPr="00AB4F6C">
        <w:t xml:space="preserve">Spaethe, J. and L. Chittka (2003). "Interindividual variation of eye optics and single object resolution in bumblebees." </w:t>
      </w:r>
      <w:r w:rsidRPr="00AB4F6C">
        <w:rPr>
          <w:u w:val="single"/>
        </w:rPr>
        <w:t>Journal of Experimental Biology</w:t>
      </w:r>
      <w:r w:rsidRPr="00AB4F6C">
        <w:t xml:space="preserve"> </w:t>
      </w:r>
      <w:r w:rsidRPr="00AB4F6C">
        <w:rPr>
          <w:b/>
          <w:bCs/>
        </w:rPr>
        <w:t>206</w:t>
      </w:r>
      <w:r w:rsidRPr="00AB4F6C">
        <w:t>(19): 3447-3453.</w:t>
      </w:r>
    </w:p>
    <w:p w14:paraId="707FA5F0" w14:textId="77777777" w:rsidR="00EA6D10" w:rsidRPr="00AB4F6C" w:rsidRDefault="00EA6D10" w:rsidP="00AB4F6C">
      <w:pPr>
        <w:pStyle w:val="EndNoteBibliography"/>
      </w:pPr>
      <w:r w:rsidRPr="00AB4F6C">
        <w:t xml:space="preserve">Speakman, J. R. (2005). "Body size, energy metabolism and lifespan." </w:t>
      </w:r>
      <w:r w:rsidRPr="00AB4F6C">
        <w:rPr>
          <w:u w:val="single"/>
        </w:rPr>
        <w:t>Journal of Experimental Biology</w:t>
      </w:r>
      <w:r w:rsidRPr="00AB4F6C">
        <w:t xml:space="preserve"> </w:t>
      </w:r>
      <w:r w:rsidRPr="00AB4F6C">
        <w:rPr>
          <w:b/>
          <w:bCs/>
        </w:rPr>
        <w:t>208</w:t>
      </w:r>
      <w:r w:rsidRPr="00AB4F6C">
        <w:t>(9): 1717-1730.</w:t>
      </w:r>
    </w:p>
    <w:p w14:paraId="6C0DD355" w14:textId="77777777" w:rsidR="00EA6D10" w:rsidRPr="00AB4F6C" w:rsidRDefault="00EA6D10" w:rsidP="00AB4F6C">
      <w:pPr>
        <w:pStyle w:val="EndNoteBibliography"/>
      </w:pPr>
      <w:r w:rsidRPr="00AB4F6C">
        <w:t xml:space="preserve">Stang, M., P. G. Klinkhamer, N. M. Waser, I. Stang and E. van der Meijden (2009). "Size-specific interaction patterns and size matching in a plant–pollinator interaction web." </w:t>
      </w:r>
      <w:r w:rsidRPr="00AB4F6C">
        <w:rPr>
          <w:u w:val="single"/>
        </w:rPr>
        <w:t>Annals of Botany</w:t>
      </w:r>
      <w:r w:rsidRPr="00AB4F6C">
        <w:t xml:space="preserve"> </w:t>
      </w:r>
      <w:r w:rsidRPr="00AB4F6C">
        <w:rPr>
          <w:b/>
          <w:bCs/>
        </w:rPr>
        <w:t>103</w:t>
      </w:r>
      <w:r w:rsidRPr="00AB4F6C">
        <w:t>(9): 1459-1469.</w:t>
      </w:r>
    </w:p>
    <w:p w14:paraId="69715A7D" w14:textId="77777777" w:rsidR="00EA6D10" w:rsidRPr="00AB4F6C" w:rsidRDefault="00EA6D10" w:rsidP="00AB4F6C">
      <w:pPr>
        <w:pStyle w:val="EndNoteBibliography"/>
      </w:pPr>
      <w:r w:rsidRPr="00AB4F6C">
        <w:t xml:space="preserve">Stevens, V. M., A. Trochet, H. Van Dyck, J. Clobert and M. Baguette (2012). "How is dispersal integrated in life histories: a quantitative analysis using butterflies." </w:t>
      </w:r>
      <w:r w:rsidRPr="00AB4F6C">
        <w:rPr>
          <w:u w:val="single"/>
        </w:rPr>
        <w:t>Ecology letters</w:t>
      </w:r>
      <w:r w:rsidRPr="00AB4F6C">
        <w:t xml:space="preserve"> </w:t>
      </w:r>
      <w:r w:rsidRPr="00AB4F6C">
        <w:rPr>
          <w:b/>
          <w:bCs/>
        </w:rPr>
        <w:t>15</w:t>
      </w:r>
      <w:r w:rsidRPr="00AB4F6C">
        <w:t>(1): 74-86.</w:t>
      </w:r>
    </w:p>
    <w:p w14:paraId="3CA95BEE" w14:textId="77777777" w:rsidR="00EA6D10" w:rsidRPr="00AB4F6C" w:rsidRDefault="00EA6D10" w:rsidP="00AB4F6C">
      <w:pPr>
        <w:pStyle w:val="EndNoteBibliography"/>
      </w:pPr>
      <w:r w:rsidRPr="00AB4F6C">
        <w:t xml:space="preserve">Stone, M. (1974). "Cross-validatory choice and assessment of statistical predictions." </w:t>
      </w:r>
      <w:r w:rsidRPr="00AB4F6C">
        <w:rPr>
          <w:u w:val="single"/>
        </w:rPr>
        <w:t>Journal of the royal statistical society. Series B (Methodological)</w:t>
      </w:r>
      <w:r w:rsidRPr="00AB4F6C">
        <w:t>: 111-147.</w:t>
      </w:r>
    </w:p>
    <w:p w14:paraId="4838903A" w14:textId="77777777" w:rsidR="00EA6D10" w:rsidRPr="00AB4F6C" w:rsidRDefault="00EA6D10" w:rsidP="00AB4F6C">
      <w:pPr>
        <w:pStyle w:val="EndNoteBibliography"/>
      </w:pPr>
      <w:r w:rsidRPr="00AB4F6C">
        <w:lastRenderedPageBreak/>
        <w:t xml:space="preserve">Streinzer, M., W. Huber and J. Spaethe (2016). "Body size limits dim-light foraging activity in stingless bees (Apidae: Meliponini)." </w:t>
      </w:r>
      <w:r w:rsidRPr="00AB4F6C">
        <w:rPr>
          <w:u w:val="single"/>
        </w:rPr>
        <w:t>Journal of Comparative Physiology A</w:t>
      </w:r>
      <w:r w:rsidRPr="00AB4F6C">
        <w:t xml:space="preserve"> </w:t>
      </w:r>
      <w:r w:rsidRPr="00AB4F6C">
        <w:rPr>
          <w:b/>
          <w:bCs/>
        </w:rPr>
        <w:t>202</w:t>
      </w:r>
      <w:r w:rsidRPr="00AB4F6C">
        <w:t>: 643-655.</w:t>
      </w:r>
    </w:p>
    <w:p w14:paraId="3D01E7F3" w14:textId="77777777" w:rsidR="00EA6D10" w:rsidRPr="00AB4F6C" w:rsidRDefault="00EA6D10" w:rsidP="00AB4F6C">
      <w:pPr>
        <w:pStyle w:val="EndNoteBibliography"/>
      </w:pPr>
      <w:r w:rsidRPr="00AB4F6C">
        <w:t>Team, R. C. (2018). "R: A language and environment for statistical computing."</w:t>
      </w:r>
    </w:p>
    <w:p w14:paraId="0D2C17D1" w14:textId="77777777" w:rsidR="00EA6D10" w:rsidRPr="00AB4F6C" w:rsidRDefault="00EA6D10" w:rsidP="00AB4F6C">
      <w:pPr>
        <w:pStyle w:val="EndNoteBibliography"/>
      </w:pPr>
      <w:r w:rsidRPr="00AB4F6C">
        <w:t xml:space="preserve">Teder, T., T. Tammaru and T. Esperk (2008). "Dependence of phenotypic variance in body size on environmental quality." </w:t>
      </w:r>
      <w:r w:rsidRPr="00AB4F6C">
        <w:rPr>
          <w:u w:val="single"/>
        </w:rPr>
        <w:t>The American Naturalist</w:t>
      </w:r>
      <w:r w:rsidRPr="00AB4F6C">
        <w:t xml:space="preserve"> </w:t>
      </w:r>
      <w:r w:rsidRPr="00AB4F6C">
        <w:rPr>
          <w:b/>
          <w:bCs/>
        </w:rPr>
        <w:t>172</w:t>
      </w:r>
      <w:r w:rsidRPr="00AB4F6C">
        <w:t>(2): 223-232.</w:t>
      </w:r>
    </w:p>
    <w:p w14:paraId="6F9A6BCA" w14:textId="77777777" w:rsidR="00EA6D10" w:rsidRPr="00AB4F6C" w:rsidRDefault="00EA6D10" w:rsidP="00AB4F6C">
      <w:pPr>
        <w:pStyle w:val="EndNoteBibliography"/>
      </w:pPr>
      <w:r w:rsidRPr="00AB4F6C">
        <w:t xml:space="preserve">Trites, A. W. and D. Pauly (1998). "Estimating mean body masses of marine mammals from maximum body lengths." </w:t>
      </w:r>
      <w:r w:rsidRPr="00AB4F6C">
        <w:rPr>
          <w:u w:val="single"/>
        </w:rPr>
        <w:t>Canadian Journal of Zoology</w:t>
      </w:r>
      <w:r w:rsidRPr="00AB4F6C">
        <w:t xml:space="preserve"> </w:t>
      </w:r>
      <w:r w:rsidRPr="00AB4F6C">
        <w:rPr>
          <w:b/>
          <w:bCs/>
        </w:rPr>
        <w:t>76</w:t>
      </w:r>
      <w:r w:rsidRPr="00AB4F6C">
        <w:t>(5): 886-896.</w:t>
      </w:r>
    </w:p>
    <w:p w14:paraId="12260D6F" w14:textId="77777777" w:rsidR="00EA6D10" w:rsidRPr="00AB4F6C" w:rsidRDefault="00EA6D10" w:rsidP="00AB4F6C">
      <w:pPr>
        <w:pStyle w:val="EndNoteBibliography"/>
      </w:pPr>
      <w:r w:rsidRPr="00AB4F6C">
        <w:t xml:space="preserve">Van Nieuwstadt, M. and C. R. Iraheta (1996). "Relation between size and foraging range in stingless bees (Apidae, Meliponinae)." </w:t>
      </w:r>
      <w:r w:rsidRPr="00AB4F6C">
        <w:rPr>
          <w:u w:val="single"/>
        </w:rPr>
        <w:t>Apidologie</w:t>
      </w:r>
      <w:r w:rsidRPr="00AB4F6C">
        <w:t xml:space="preserve"> </w:t>
      </w:r>
      <w:r w:rsidRPr="00AB4F6C">
        <w:rPr>
          <w:b/>
          <w:bCs/>
        </w:rPr>
        <w:t>27</w:t>
      </w:r>
      <w:r w:rsidRPr="00AB4F6C">
        <w:t>(4): 219-228.</w:t>
      </w:r>
    </w:p>
    <w:p w14:paraId="58DE2846" w14:textId="77777777" w:rsidR="00EA6D10" w:rsidRPr="00AB4F6C" w:rsidRDefault="00EA6D10" w:rsidP="00AB4F6C">
      <w:pPr>
        <w:pStyle w:val="EndNoteBibliography"/>
      </w:pPr>
      <w:r w:rsidRPr="00AB4F6C">
        <w:t xml:space="preserve">Velghe, K. and I. Gregory-Eaves (2013). "Body size is a significant predictor of congruency in species richness patterns: a meta-analysis of aquatic studies." </w:t>
      </w:r>
      <w:r w:rsidRPr="00AB4F6C">
        <w:rPr>
          <w:u w:val="single"/>
        </w:rPr>
        <w:t>PloS one</w:t>
      </w:r>
      <w:r w:rsidRPr="00AB4F6C">
        <w:t xml:space="preserve"> </w:t>
      </w:r>
      <w:r w:rsidRPr="00AB4F6C">
        <w:rPr>
          <w:b/>
          <w:bCs/>
        </w:rPr>
        <w:t>8</w:t>
      </w:r>
      <w:r w:rsidRPr="00AB4F6C">
        <w:t>(2): e57019.</w:t>
      </w:r>
    </w:p>
    <w:p w14:paraId="5DBBF42C" w14:textId="77777777" w:rsidR="00EA6D10" w:rsidRPr="00AB4F6C" w:rsidRDefault="00EA6D10" w:rsidP="00AB4F6C">
      <w:pPr>
        <w:pStyle w:val="EndNoteBibliography"/>
      </w:pPr>
      <w:r w:rsidRPr="00AB4F6C">
        <w:t xml:space="preserve">Wardhaugh, C. W. (2013). "Estimation of biomass from body length and width for tropical rainforest canopy invertebrates." </w:t>
      </w:r>
      <w:r w:rsidRPr="00AB4F6C">
        <w:rPr>
          <w:u w:val="single"/>
        </w:rPr>
        <w:t>Australian Journal of Entomology</w:t>
      </w:r>
      <w:r w:rsidRPr="00AB4F6C">
        <w:t xml:space="preserve"> </w:t>
      </w:r>
      <w:r w:rsidRPr="00AB4F6C">
        <w:rPr>
          <w:b/>
          <w:bCs/>
        </w:rPr>
        <w:t>52</w:t>
      </w:r>
      <w:r w:rsidRPr="00AB4F6C">
        <w:t>(4): 291-298.</w:t>
      </w:r>
    </w:p>
    <w:p w14:paraId="0E9327A9" w14:textId="77777777" w:rsidR="00EA6D10" w:rsidRPr="00AB4F6C" w:rsidRDefault="00EA6D10" w:rsidP="00AB4F6C">
      <w:pPr>
        <w:pStyle w:val="EndNoteBibliography"/>
      </w:pPr>
      <w:r w:rsidRPr="00AB4F6C">
        <w:t xml:space="preserve">Warton, D. I., I. J. Wright, D. S. Falster and M. Westoby (2006). "Bivariate line-fitting methods for allometry." </w:t>
      </w:r>
      <w:r w:rsidRPr="00AB4F6C">
        <w:rPr>
          <w:u w:val="single"/>
        </w:rPr>
        <w:t>Biological Reviews</w:t>
      </w:r>
      <w:r w:rsidRPr="00AB4F6C">
        <w:t xml:space="preserve"> </w:t>
      </w:r>
      <w:r w:rsidRPr="00AB4F6C">
        <w:rPr>
          <w:b/>
          <w:bCs/>
        </w:rPr>
        <w:t>81</w:t>
      </w:r>
      <w:r w:rsidRPr="00AB4F6C">
        <w:t>(2): 259-291.</w:t>
      </w:r>
    </w:p>
    <w:p w14:paraId="3E65328C" w14:textId="77777777" w:rsidR="00EA6D10" w:rsidRPr="00AB4F6C" w:rsidRDefault="00EA6D10" w:rsidP="00AB4F6C">
      <w:pPr>
        <w:pStyle w:val="EndNoteBibliography"/>
      </w:pPr>
      <w:r w:rsidRPr="00AB4F6C">
        <w:t xml:space="preserve">Wenger, S. J. and J. D. Olden (2012). "Assessing transferability of ecological models: an underappreciated aspect of statistical validation." </w:t>
      </w:r>
      <w:r w:rsidRPr="00AB4F6C">
        <w:rPr>
          <w:u w:val="single"/>
        </w:rPr>
        <w:t>Methods in Ecology and Evolution</w:t>
      </w:r>
      <w:r w:rsidRPr="00AB4F6C">
        <w:t xml:space="preserve"> </w:t>
      </w:r>
      <w:r w:rsidRPr="00AB4F6C">
        <w:rPr>
          <w:b/>
          <w:bCs/>
        </w:rPr>
        <w:t>3</w:t>
      </w:r>
      <w:r w:rsidRPr="00AB4F6C">
        <w:t>(2): 260-267.</w:t>
      </w:r>
    </w:p>
    <w:p w14:paraId="4B50E885" w14:textId="77777777" w:rsidR="00EA6D10" w:rsidRPr="00AB4F6C" w:rsidRDefault="00EA6D10" w:rsidP="00AB4F6C">
      <w:pPr>
        <w:pStyle w:val="EndNoteBibliography"/>
      </w:pPr>
      <w:r w:rsidRPr="00AB4F6C">
        <w:t xml:space="preserve">White, E. P., S. M. Ernest, A. J. Kerkhoff and B. J. Enquist (2007). "Relationships between body size and abundance in ecology." </w:t>
      </w:r>
      <w:r w:rsidRPr="00AB4F6C">
        <w:rPr>
          <w:u w:val="single"/>
        </w:rPr>
        <w:t>Trends in ecology &amp; evolution</w:t>
      </w:r>
      <w:r w:rsidRPr="00AB4F6C">
        <w:t xml:space="preserve"> </w:t>
      </w:r>
      <w:r w:rsidRPr="00AB4F6C">
        <w:rPr>
          <w:b/>
          <w:bCs/>
        </w:rPr>
        <w:t>22</w:t>
      </w:r>
      <w:r w:rsidRPr="00AB4F6C">
        <w:t>(6): 323-330.</w:t>
      </w:r>
    </w:p>
    <w:p w14:paraId="79F510FA" w14:textId="77777777" w:rsidR="00EA6D10" w:rsidRPr="00AB4F6C" w:rsidRDefault="00EA6D10" w:rsidP="00AB4F6C">
      <w:pPr>
        <w:pStyle w:val="EndNoteBibliography"/>
      </w:pPr>
      <w:r w:rsidRPr="00AB4F6C">
        <w:t xml:space="preserve">Williams, N. M., E. E. Crone, T. a. H. Roulston, R. L. Minckley, L. Packer and S. G. Potts (2010). "Ecological and life-history traits predict bee species responses to environmental disturbances." </w:t>
      </w:r>
      <w:r w:rsidRPr="00AB4F6C">
        <w:rPr>
          <w:u w:val="single"/>
        </w:rPr>
        <w:t>Biological Conservation</w:t>
      </w:r>
      <w:r w:rsidRPr="00AB4F6C">
        <w:t xml:space="preserve"> </w:t>
      </w:r>
      <w:r w:rsidRPr="00AB4F6C">
        <w:rPr>
          <w:b/>
          <w:bCs/>
        </w:rPr>
        <w:t>143</w:t>
      </w:r>
      <w:r w:rsidRPr="00AB4F6C">
        <w:t>(10): 2280-2291.</w:t>
      </w:r>
    </w:p>
    <w:p w14:paraId="49993EC8" w14:textId="77777777" w:rsidR="00EA6D10" w:rsidRPr="009C7B85" w:rsidRDefault="00EA6D10" w:rsidP="00CC48BB">
      <w:pPr>
        <w:spacing w:line="480" w:lineRule="auto"/>
        <w:jc w:val="both"/>
        <w:rPr>
          <w:rFonts w:ascii="Times New Roman" w:hAnsi="Times New Roman" w:cs="Times New Roman"/>
          <w:b/>
          <w:bCs/>
        </w:rPr>
      </w:pPr>
      <w:r>
        <w:rPr>
          <w:rFonts w:ascii="Times New Roman" w:hAnsi="Times New Roman" w:cs="Times New Roman"/>
          <w:b/>
          <w:bCs/>
        </w:rPr>
        <w:fldChar w:fldCharType="end"/>
      </w:r>
    </w:p>
    <w:sectPr w:rsidR="00EA6D10" w:rsidRPr="009C7B85" w:rsidSect="00E279E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Dr. Vesna Gagic" w:date="2018-05-23T07:39:00Z" w:initials="v">
    <w:p w14:paraId="659D752A" w14:textId="77777777" w:rsidR="00B348F2" w:rsidRDefault="00B348F2">
      <w:pPr>
        <w:pStyle w:val="CommentText"/>
      </w:pPr>
      <w:r>
        <w:rPr>
          <w:rStyle w:val="CommentReference"/>
        </w:rPr>
        <w:annotationRef/>
      </w:r>
      <w:r>
        <w:t>It is unclear to me what are the numbers for. Maybe remove the whole text in the parentheses</w:t>
      </w:r>
    </w:p>
  </w:comment>
  <w:comment w:id="42" w:author="Dr. Vesna Gagic" w:date="2018-05-23T07:51:00Z" w:initials="v">
    <w:p w14:paraId="64A4B0BC" w14:textId="77777777" w:rsidR="00B348F2" w:rsidRDefault="00B348F2">
      <w:pPr>
        <w:pStyle w:val="CommentText"/>
      </w:pPr>
      <w:r>
        <w:rPr>
          <w:rStyle w:val="CommentReference"/>
        </w:rPr>
        <w:annotationRef/>
      </w:r>
      <w:r>
        <w:t>It would be good to say what this means For example, does that mean that you can use relatedness by using taxonomy or phylogeny and the results are similar. Are the other parts of the models  comparable?</w:t>
      </w:r>
    </w:p>
  </w:comment>
  <w:comment w:id="46" w:author="Dr. Vesna Gagic" w:date="2018-05-23T07:54:00Z" w:initials="v">
    <w:p w14:paraId="1D1D0C64" w14:textId="77777777" w:rsidR="00B348F2" w:rsidRDefault="00B348F2">
      <w:pPr>
        <w:pStyle w:val="CommentText"/>
      </w:pPr>
      <w:r>
        <w:rPr>
          <w:rStyle w:val="CommentReference"/>
        </w:rPr>
        <w:annotationRef/>
      </w:r>
      <w:r>
        <w:t>Didn’t</w:t>
      </w:r>
      <w:r w:rsidRPr="00793DE9">
        <w:rPr>
          <w:lang w:val="en-AU"/>
        </w:rPr>
        <w:t xml:space="preserve">’t these model perform worse then interspecific. </w:t>
      </w:r>
      <w:r>
        <w:rPr>
          <w:lang w:val="en-AU"/>
        </w:rPr>
        <w:t>Maybe be more precise and provde R2 or something to let reader decide how reliable they are</w:t>
      </w:r>
    </w:p>
  </w:comment>
  <w:comment w:id="49" w:author="Dr. Vesna Gagic" w:date="2018-05-22T07:56:00Z" w:initials="v">
    <w:p w14:paraId="7E7127F9" w14:textId="77777777" w:rsidR="00B348F2" w:rsidRDefault="00B348F2">
      <w:pPr>
        <w:pStyle w:val="CommentText"/>
      </w:pPr>
      <w:r>
        <w:rPr>
          <w:rStyle w:val="CommentReference"/>
        </w:rPr>
        <w:annotationRef/>
      </w:r>
      <w:r>
        <w:t>What about predation, especially in aquatic environments</w:t>
      </w:r>
    </w:p>
  </w:comment>
  <w:comment w:id="50" w:author="Liam Kendall" w:date="2018-05-23T10:30:00Z" w:initials="LK">
    <w:p w14:paraId="56177EE1" w14:textId="77777777" w:rsidR="00B348F2" w:rsidRDefault="00B348F2">
      <w:pPr>
        <w:pStyle w:val="CommentText"/>
      </w:pPr>
      <w:r>
        <w:rPr>
          <w:rStyle w:val="CommentReference"/>
        </w:rPr>
        <w:annotationRef/>
      </w:r>
      <w:r>
        <w:t>added</w:t>
      </w:r>
    </w:p>
  </w:comment>
  <w:comment w:id="51" w:author="Dr. Vesna Gagic" w:date="2018-05-23T07:57:00Z" w:initials="v">
    <w:p w14:paraId="5E6B6EA7" w14:textId="77777777" w:rsidR="00B348F2" w:rsidRDefault="00B348F2">
      <w:pPr>
        <w:pStyle w:val="CommentText"/>
      </w:pPr>
      <w:r>
        <w:rPr>
          <w:rStyle w:val="CommentReference"/>
        </w:rPr>
        <w:annotationRef/>
      </w:r>
      <w:r>
        <w:t>Lower explanatory power?</w:t>
      </w:r>
    </w:p>
  </w:comment>
  <w:comment w:id="52" w:author="Liam Kendall" w:date="2018-05-24T08:54:00Z" w:initials="LK">
    <w:p w14:paraId="0C0D867B" w14:textId="7F1A7C29" w:rsidR="00B348F2" w:rsidRDefault="00B348F2">
      <w:pPr>
        <w:pStyle w:val="CommentText"/>
      </w:pPr>
      <w:r>
        <w:rPr>
          <w:rStyle w:val="CommentReference"/>
        </w:rPr>
        <w:annotationRef/>
      </w:r>
      <w:r>
        <w:t>just different</w:t>
      </w:r>
    </w:p>
  </w:comment>
  <w:comment w:id="53" w:author="Dr. Vesna Gagic" w:date="2018-05-22T08:09:00Z" w:initials="v">
    <w:p w14:paraId="5A80F29B" w14:textId="77777777" w:rsidR="00B348F2" w:rsidRDefault="00B348F2">
      <w:pPr>
        <w:pStyle w:val="CommentText"/>
      </w:pPr>
      <w:r>
        <w:rPr>
          <w:rStyle w:val="CommentReference"/>
        </w:rPr>
        <w:annotationRef/>
      </w:r>
      <w:r>
        <w:t>Refs</w:t>
      </w:r>
    </w:p>
  </w:comment>
  <w:comment w:id="54" w:author="Liam Kendall" w:date="2018-05-24T08:54:00Z" w:initials="LK">
    <w:p w14:paraId="361A2E66" w14:textId="71C57A06" w:rsidR="00B348F2" w:rsidRDefault="00B348F2">
      <w:pPr>
        <w:pStyle w:val="CommentText"/>
      </w:pPr>
      <w:r>
        <w:rPr>
          <w:rStyle w:val="CommentReference"/>
        </w:rPr>
        <w:annotationRef/>
      </w:r>
      <w:r>
        <w:t>added</w:t>
      </w:r>
    </w:p>
  </w:comment>
  <w:comment w:id="55" w:author="Dr. Vesna Gagic" w:date="2018-05-22T08:33:00Z" w:initials="v">
    <w:p w14:paraId="1FE7FA67" w14:textId="77777777" w:rsidR="00B348F2" w:rsidRDefault="00B348F2">
      <w:pPr>
        <w:pStyle w:val="CommentText"/>
      </w:pPr>
      <w:r>
        <w:rPr>
          <w:rStyle w:val="CommentReference"/>
        </w:rPr>
        <w:annotationRef/>
      </w:r>
      <w:r>
        <w:t xml:space="preserve">I think this paragraph could either be removed or moved in the methods or the benefit of these different models should be better explained. </w:t>
      </w:r>
    </w:p>
  </w:comment>
  <w:comment w:id="56" w:author="Liam Kendall" w:date="2018-05-24T11:19:00Z" w:initials="LK">
    <w:p w14:paraId="6678F232" w14:textId="0AB26EE5" w:rsidR="00180D01" w:rsidRDefault="00180D01">
      <w:pPr>
        <w:pStyle w:val="CommentText"/>
      </w:pPr>
      <w:r>
        <w:rPr>
          <w:rStyle w:val="CommentReference"/>
        </w:rPr>
        <w:annotationRef/>
      </w:r>
      <w:r>
        <w:t>trying to fix</w:t>
      </w:r>
    </w:p>
  </w:comment>
  <w:comment w:id="57" w:author="Dr. Vesna Gagic" w:date="2018-05-23T07:58:00Z" w:initials="v">
    <w:p w14:paraId="217E0FF2" w14:textId="77777777" w:rsidR="00B348F2" w:rsidRDefault="00B348F2">
      <w:pPr>
        <w:pStyle w:val="CommentText"/>
      </w:pPr>
      <w:r>
        <w:rPr>
          <w:rStyle w:val="CommentReference"/>
        </w:rPr>
        <w:annotationRef/>
      </w:r>
      <w:r>
        <w:t xml:space="preserve">This doesn’t say why are these models better/more appropriate for these data. </w:t>
      </w:r>
    </w:p>
  </w:comment>
  <w:comment w:id="58" w:author="Dr. Vesna Gagic" w:date="2018-05-22T08:31:00Z" w:initials="v">
    <w:p w14:paraId="7C36782C" w14:textId="77777777" w:rsidR="00B348F2" w:rsidRDefault="00B348F2">
      <w:pPr>
        <w:pStyle w:val="CommentText"/>
      </w:pPr>
      <w:r>
        <w:rPr>
          <w:rStyle w:val="CommentReference"/>
        </w:rPr>
        <w:annotationRef/>
      </w:r>
      <w:r>
        <w:t xml:space="preserve">I would remove this sentence </w:t>
      </w:r>
    </w:p>
  </w:comment>
  <w:comment w:id="59" w:author="Liam Kendall" w:date="2018-05-23T10:33:00Z" w:initials="LK">
    <w:p w14:paraId="50AD3834" w14:textId="67386B67" w:rsidR="00B348F2" w:rsidRDefault="00B348F2">
      <w:pPr>
        <w:pStyle w:val="CommentText"/>
      </w:pPr>
      <w:r>
        <w:rPr>
          <w:rStyle w:val="CommentReference"/>
        </w:rPr>
        <w:annotationRef/>
      </w:r>
      <w:r w:rsidR="003E404D">
        <w:t>done</w:t>
      </w:r>
    </w:p>
  </w:comment>
  <w:comment w:id="60" w:author="Dr. Vesna Gagic" w:date="2018-05-22T08:20:00Z" w:initials="v">
    <w:p w14:paraId="2052056C" w14:textId="77777777" w:rsidR="00B348F2" w:rsidRDefault="00B348F2">
      <w:pPr>
        <w:pStyle w:val="CommentText"/>
      </w:pPr>
      <w:r>
        <w:rPr>
          <w:rStyle w:val="CommentReference"/>
        </w:rPr>
        <w:annotationRef/>
      </w:r>
      <w:r>
        <w:t xml:space="preserve">Say why is this important. </w:t>
      </w:r>
    </w:p>
  </w:comment>
  <w:comment w:id="61" w:author="Liam Kendall" w:date="2018-05-24T11:20:00Z" w:initials="LK">
    <w:p w14:paraId="74D74E8D" w14:textId="34BB90BC" w:rsidR="00B100FC" w:rsidRDefault="00B100FC">
      <w:pPr>
        <w:pStyle w:val="CommentText"/>
      </w:pPr>
      <w:r>
        <w:rPr>
          <w:rStyle w:val="CommentReference"/>
        </w:rPr>
        <w:annotationRef/>
      </w:r>
      <w:r>
        <w:t>trying</w:t>
      </w:r>
    </w:p>
  </w:comment>
  <w:comment w:id="64" w:author="Dr. Vesna Gagic" w:date="2018-05-22T08:25:00Z" w:initials="v">
    <w:p w14:paraId="05A6D49C" w14:textId="77777777" w:rsidR="00B348F2" w:rsidRDefault="00B348F2">
      <w:pPr>
        <w:pStyle w:val="CommentText"/>
      </w:pPr>
      <w:r>
        <w:rPr>
          <w:rStyle w:val="CommentReference"/>
        </w:rPr>
        <w:annotationRef/>
      </w:r>
      <w:r>
        <w:t>Isn’t proboscis length as well important due to plant-pollinator trait matching. Maybe be more specific.</w:t>
      </w:r>
    </w:p>
  </w:comment>
  <w:comment w:id="65" w:author="Liam Kendall" w:date="2018-05-23T13:26:00Z" w:initials="LK">
    <w:p w14:paraId="6C370603" w14:textId="77777777" w:rsidR="00B348F2" w:rsidRDefault="00B348F2">
      <w:pPr>
        <w:pStyle w:val="CommentText"/>
      </w:pPr>
      <w:r>
        <w:rPr>
          <w:rStyle w:val="CommentReference"/>
        </w:rPr>
        <w:annotationRef/>
      </w:r>
      <w:r>
        <w:t>re-framed</w:t>
      </w:r>
    </w:p>
  </w:comment>
  <w:comment w:id="66" w:author="Dr. Vesna Gagic" w:date="2018-05-23T08:01:00Z" w:initials="v">
    <w:p w14:paraId="15EE9AC7" w14:textId="77777777" w:rsidR="00B348F2" w:rsidRDefault="00B348F2">
      <w:pPr>
        <w:pStyle w:val="CommentText"/>
      </w:pPr>
      <w:r>
        <w:rPr>
          <w:rStyle w:val="CommentReference"/>
        </w:rPr>
        <w:annotationRef/>
      </w:r>
      <w:r>
        <w:t>In the introduction you give impression that there is only one</w:t>
      </w:r>
    </w:p>
  </w:comment>
  <w:comment w:id="67" w:author="Dr. Vesna Gagic" w:date="2018-05-23T08:01:00Z" w:initials="v">
    <w:p w14:paraId="7DB4772A" w14:textId="77777777" w:rsidR="00B348F2" w:rsidRDefault="00B348F2">
      <w:pPr>
        <w:pStyle w:val="CommentText"/>
      </w:pPr>
      <w:r>
        <w:rPr>
          <w:rStyle w:val="CommentReference"/>
        </w:rPr>
        <w:annotationRef/>
      </w:r>
      <w:r>
        <w:t xml:space="preserve">This should be explained more. </w:t>
      </w:r>
    </w:p>
  </w:comment>
  <w:comment w:id="69" w:author="Dr. Vesna Gagic" w:date="2018-05-22T08:39:00Z" w:initials="v">
    <w:p w14:paraId="0F4C9347" w14:textId="77777777" w:rsidR="00B348F2" w:rsidRDefault="00B348F2">
      <w:pPr>
        <w:pStyle w:val="CommentText"/>
      </w:pPr>
      <w:r>
        <w:rPr>
          <w:rStyle w:val="CommentReference"/>
        </w:rPr>
        <w:annotationRef/>
      </w:r>
      <w:r>
        <w:t>Maybe say how are the specimens obtained.</w:t>
      </w:r>
    </w:p>
  </w:comment>
  <w:comment w:id="70" w:author="Dr. Vesna Gagic" w:date="2018-05-23T08:03:00Z" w:initials="v">
    <w:p w14:paraId="07BAB894" w14:textId="77777777" w:rsidR="00B348F2" w:rsidRDefault="00B348F2">
      <w:pPr>
        <w:pStyle w:val="CommentText"/>
      </w:pPr>
      <w:r>
        <w:rPr>
          <w:rStyle w:val="CommentReference"/>
        </w:rPr>
        <w:annotationRef/>
      </w:r>
      <w:r>
        <w:t xml:space="preserve">Add what is the minimum number of specimens per species/sex/region </w:t>
      </w:r>
    </w:p>
  </w:comment>
  <w:comment w:id="71" w:author="Dr. Vesna Gagic" w:date="2018-05-23T08:04:00Z" w:initials="v">
    <w:p w14:paraId="2147B892" w14:textId="77777777" w:rsidR="00B348F2" w:rsidRDefault="00B348F2">
      <w:pPr>
        <w:pStyle w:val="CommentText"/>
      </w:pPr>
      <w:r>
        <w:rPr>
          <w:rStyle w:val="CommentReference"/>
        </w:rPr>
        <w:annotationRef/>
      </w:r>
      <w:r>
        <w:t>I am not sure what this means. Averaged  per measurer and country?</w:t>
      </w:r>
    </w:p>
  </w:comment>
  <w:comment w:id="72" w:author="Dr. Vesna Gagic" w:date="2018-05-22T14:03:00Z" w:initials="v">
    <w:p w14:paraId="5780725C" w14:textId="77777777" w:rsidR="00B348F2" w:rsidRDefault="00B348F2">
      <w:pPr>
        <w:pStyle w:val="CommentText"/>
      </w:pPr>
      <w:r>
        <w:rPr>
          <w:rStyle w:val="CommentReference"/>
        </w:rPr>
        <w:annotationRef/>
      </w:r>
      <w:r>
        <w:t xml:space="preserve">It is not explained what is Y </w:t>
      </w:r>
    </w:p>
  </w:comment>
  <w:comment w:id="73" w:author="Dr. Vesna Gagic" w:date="2018-05-22T08:47:00Z" w:initials="v">
    <w:p w14:paraId="75B00B89" w14:textId="77777777" w:rsidR="00B348F2" w:rsidRDefault="00B348F2">
      <w:pPr>
        <w:pStyle w:val="CommentText"/>
      </w:pPr>
      <w:r>
        <w:rPr>
          <w:rStyle w:val="CommentReference"/>
        </w:rPr>
        <w:annotationRef/>
      </w:r>
      <w:r>
        <w:t>What is a and b and c? Intercept and slopes? If so, what is the difference between b and c?</w:t>
      </w:r>
    </w:p>
  </w:comment>
  <w:comment w:id="74" w:author="Dr. Vesna Gagic" w:date="2018-05-23T08:06:00Z" w:initials="v">
    <w:p w14:paraId="7DB777FC" w14:textId="77777777" w:rsidR="00B348F2" w:rsidRDefault="00B348F2">
      <w:pPr>
        <w:pStyle w:val="CommentText"/>
      </w:pPr>
      <w:r>
        <w:rPr>
          <w:rStyle w:val="CommentReference"/>
        </w:rPr>
        <w:annotationRef/>
      </w:r>
      <w:r>
        <w:t xml:space="preserve">Maybe: “To test whether allometric relationships vary with </w:t>
      </w:r>
      <w:r w:rsidRPr="00F86281">
        <w:t>sex, biogeographic region and taxonomic family, we included an interaction between IT and these factors.</w:t>
      </w:r>
      <w:r>
        <w:t xml:space="preserve"> It would be good if there is a paragraph in the introduction explaining why should this be a case (maybe a paragraph instead of the one about models). </w:t>
      </w:r>
    </w:p>
  </w:comment>
  <w:comment w:id="86" w:author="Dr. Vesna Gagic" w:date="2018-05-23T08:14:00Z" w:initials="v">
    <w:p w14:paraId="0282EA13" w14:textId="77777777" w:rsidR="00B348F2" w:rsidRDefault="00B348F2">
      <w:pPr>
        <w:pStyle w:val="CommentText"/>
      </w:pPr>
      <w:r>
        <w:rPr>
          <w:rStyle w:val="CommentReference"/>
        </w:rPr>
        <w:annotationRef/>
      </w:r>
      <w:r>
        <w:t>I see from the R script that these were included as crossed. Crossed random effects mean that each measurer sampled each species and vice versa. It’s probably more likely  that species are nested in measures . Also, this structure is a bit confusing to me with species in the random but family in the fixed. I will need to think more about that.</w:t>
      </w:r>
    </w:p>
  </w:comment>
  <w:comment w:id="88" w:author="Dr. Vesna Gagic" w:date="2018-05-23T08:16:00Z" w:initials="v">
    <w:p w14:paraId="735A8130" w14:textId="77777777" w:rsidR="00B348F2" w:rsidRDefault="00B348F2">
      <w:pPr>
        <w:pStyle w:val="CommentText"/>
      </w:pPr>
      <w:r>
        <w:rPr>
          <w:rStyle w:val="CommentReference"/>
        </w:rPr>
        <w:annotationRef/>
      </w:r>
      <w:r>
        <w:t>What is mean dataset? Averaged per species and region?</w:t>
      </w:r>
    </w:p>
  </w:comment>
  <w:comment w:id="89" w:author="Liam Kendall" w:date="2018-05-23T14:18:00Z" w:initials="LK">
    <w:p w14:paraId="721B07AC" w14:textId="77777777" w:rsidR="00B348F2" w:rsidRDefault="00B348F2">
      <w:pPr>
        <w:pStyle w:val="CommentText"/>
      </w:pPr>
      <w:r>
        <w:rPr>
          <w:rStyle w:val="CommentReference"/>
        </w:rPr>
        <w:annotationRef/>
      </w:r>
      <w:r>
        <w:t xml:space="preserve">Yep </w:t>
      </w:r>
    </w:p>
  </w:comment>
  <w:comment w:id="90" w:author="Dr. Vesna Gagic" w:date="2018-05-23T08:16:00Z" w:initials="v">
    <w:p w14:paraId="12023E5C" w14:textId="77777777" w:rsidR="00B348F2" w:rsidRDefault="00B348F2">
      <w:pPr>
        <w:pStyle w:val="CommentText"/>
      </w:pPr>
      <w:r>
        <w:rPr>
          <w:rStyle w:val="CommentReference"/>
        </w:rPr>
        <w:annotationRef/>
      </w:r>
      <w:r>
        <w:t>Why?</w:t>
      </w:r>
    </w:p>
  </w:comment>
  <w:comment w:id="91" w:author="Dr. Vesna Gagic" w:date="2018-05-22T09:02:00Z" w:initials="v">
    <w:p w14:paraId="7B1F000C" w14:textId="77777777" w:rsidR="00B348F2" w:rsidRDefault="00B348F2">
      <w:pPr>
        <w:pStyle w:val="CommentText"/>
      </w:pPr>
      <w:r>
        <w:rPr>
          <w:rStyle w:val="CommentReference"/>
        </w:rPr>
        <w:annotationRef/>
      </w:r>
      <w:r>
        <w:t xml:space="preserve">Why? How would leaving them affect the models? </w:t>
      </w:r>
    </w:p>
  </w:comment>
  <w:comment w:id="92" w:author="Dr. Vesna Gagic" w:date="2018-05-23T08:19:00Z" w:initials="v">
    <w:p w14:paraId="6F51C823" w14:textId="77777777" w:rsidR="00B348F2" w:rsidRDefault="00B348F2">
      <w:pPr>
        <w:pStyle w:val="CommentText"/>
      </w:pPr>
      <w:r>
        <w:rPr>
          <w:rStyle w:val="CommentReference"/>
        </w:rPr>
        <w:annotationRef/>
      </w:r>
      <w:r>
        <w:t>You should say how you test that predications are improved. Is it R2?</w:t>
      </w:r>
    </w:p>
  </w:comment>
  <w:comment w:id="93" w:author="Liam Kendall" w:date="2018-05-23T14:20:00Z" w:initials="LK">
    <w:p w14:paraId="2F77E99E" w14:textId="77777777" w:rsidR="00B348F2" w:rsidRDefault="00B348F2">
      <w:pPr>
        <w:pStyle w:val="CommentText"/>
      </w:pPr>
      <w:r>
        <w:rPr>
          <w:rStyle w:val="CommentReference"/>
        </w:rPr>
        <w:annotationRef/>
      </w:r>
      <w:r>
        <w:t>Compared by AIC weight with GLS model (PGLS – vcv )</w:t>
      </w:r>
    </w:p>
  </w:comment>
  <w:comment w:id="94" w:author="Dr. Vesna Gagic" w:date="2018-05-23T08:21:00Z" w:initials="v">
    <w:p w14:paraId="264A1277" w14:textId="77777777" w:rsidR="00B348F2" w:rsidRDefault="00B348F2">
      <w:pPr>
        <w:pStyle w:val="CommentText"/>
      </w:pPr>
      <w:r>
        <w:rPr>
          <w:rStyle w:val="CommentReference"/>
        </w:rPr>
        <w:annotationRef/>
      </w:r>
      <w:r>
        <w:t xml:space="preserve">AIC or AIC weights? I would find AIC weight for the “best” model informative. </w:t>
      </w:r>
    </w:p>
  </w:comment>
  <w:comment w:id="95" w:author="Dr. Vesna Gagic" w:date="2018-05-23T08:21:00Z" w:initials="v">
    <w:p w14:paraId="02B31E53" w14:textId="77777777" w:rsidR="00B348F2" w:rsidRDefault="00B348F2">
      <w:pPr>
        <w:pStyle w:val="CommentText"/>
      </w:pPr>
      <w:r>
        <w:rPr>
          <w:rStyle w:val="CommentReference"/>
        </w:rPr>
        <w:annotationRef/>
      </w:r>
      <w:r>
        <w:t>Doesn’t the dredge function already consider all combinations of explanatory variables? This needs more explanation.</w:t>
      </w:r>
    </w:p>
  </w:comment>
  <w:comment w:id="96" w:author="Dr. Vesna Gagic" w:date="2018-05-23T08:23:00Z" w:initials="v">
    <w:p w14:paraId="2C9F0762" w14:textId="77777777" w:rsidR="00B348F2" w:rsidRDefault="00B348F2">
      <w:pPr>
        <w:pStyle w:val="CommentText"/>
      </w:pPr>
      <w:r>
        <w:rPr>
          <w:rStyle w:val="CommentReference"/>
        </w:rPr>
        <w:annotationRef/>
      </w:r>
      <w:r>
        <w:t>It might be good to write this equation here so that the reader can compare with yours.</w:t>
      </w:r>
    </w:p>
  </w:comment>
  <w:comment w:id="97" w:author="Dr. Vesna Gagic" w:date="2018-05-23T08:24:00Z" w:initials="v">
    <w:p w14:paraId="6BEAFB0A" w14:textId="77777777" w:rsidR="00B348F2" w:rsidRDefault="00B348F2">
      <w:pPr>
        <w:pStyle w:val="CommentText"/>
      </w:pPr>
      <w:r>
        <w:rPr>
          <w:rStyle w:val="CommentReference"/>
        </w:rPr>
        <w:annotationRef/>
      </w:r>
      <w:r>
        <w:t>Why not gender?</w:t>
      </w:r>
    </w:p>
  </w:comment>
  <w:comment w:id="98" w:author="Dr. Vesna Gagic" w:date="2018-05-23T08:24:00Z" w:initials="v">
    <w:p w14:paraId="30ADA791" w14:textId="77777777" w:rsidR="00B348F2" w:rsidRDefault="00B348F2">
      <w:pPr>
        <w:pStyle w:val="CommentText"/>
      </w:pPr>
      <w:r>
        <w:rPr>
          <w:rStyle w:val="CommentReference"/>
        </w:rPr>
        <w:annotationRef/>
      </w:r>
      <w:r>
        <w:t>What is the minimum number of individuals used?</w:t>
      </w:r>
    </w:p>
  </w:comment>
  <w:comment w:id="99" w:author="Dr. Vesna Gagic" w:date="2018-05-23T08:25:00Z" w:initials="v">
    <w:p w14:paraId="1102461D" w14:textId="77777777" w:rsidR="00B348F2" w:rsidRDefault="00B348F2">
      <w:pPr>
        <w:pStyle w:val="CommentText"/>
      </w:pPr>
      <w:r>
        <w:rPr>
          <w:rStyle w:val="CommentReference"/>
        </w:rPr>
        <w:annotationRef/>
      </w:r>
      <w:r>
        <w:t>It would be good to give info here about the R package.</w:t>
      </w:r>
    </w:p>
  </w:comment>
  <w:comment w:id="101" w:author="Dr. Vesna Gagic" w:date="2018-05-23T08:28:00Z" w:initials="v">
    <w:p w14:paraId="1F48713F" w14:textId="77777777" w:rsidR="00B348F2" w:rsidRDefault="00B348F2">
      <w:pPr>
        <w:pStyle w:val="CommentText"/>
      </w:pPr>
      <w:r>
        <w:rPr>
          <w:rStyle w:val="CommentReference"/>
        </w:rPr>
        <w:annotationRef/>
      </w:r>
      <w:r>
        <w:t xml:space="preserve">Models that included interaction between ITD and region? and had highest explanatory power or lowest AIC? Regional models sounds not very specific. </w:t>
      </w:r>
    </w:p>
  </w:comment>
  <w:comment w:id="102" w:author="Dr. Vesna Gagic" w:date="2018-05-23T08:28:00Z" w:initials="v">
    <w:p w14:paraId="392D45E5" w14:textId="77777777" w:rsidR="00B348F2" w:rsidRDefault="00B348F2">
      <w:pPr>
        <w:pStyle w:val="CommentText"/>
      </w:pPr>
      <w:r>
        <w:rPr>
          <w:rStyle w:val="CommentReference"/>
        </w:rPr>
        <w:annotationRef/>
      </w:r>
      <w:r>
        <w:t xml:space="preserve">Can we use likelihood ratio test to compare these? </w:t>
      </w:r>
    </w:p>
  </w:comment>
  <w:comment w:id="103" w:author="Liam Kendall" w:date="2018-05-23T15:41:00Z" w:initials="LK">
    <w:p w14:paraId="45CC04DF" w14:textId="43DAD67A" w:rsidR="00B348F2" w:rsidRDefault="00B348F2">
      <w:pPr>
        <w:pStyle w:val="CommentText"/>
      </w:pPr>
      <w:r>
        <w:rPr>
          <w:rStyle w:val="CommentReference"/>
        </w:rPr>
        <w:annotationRef/>
      </w:r>
      <w:r>
        <w:t>done</w:t>
      </w:r>
    </w:p>
  </w:comment>
  <w:comment w:id="104" w:author="Dr. Vesna Gagic" w:date="2018-05-22T09:27:00Z" w:initials="v">
    <w:p w14:paraId="18DF2B06" w14:textId="77777777" w:rsidR="00B348F2" w:rsidRDefault="00B348F2">
      <w:pPr>
        <w:pStyle w:val="CommentText"/>
      </w:pPr>
      <w:r>
        <w:rPr>
          <w:rStyle w:val="CommentReference"/>
        </w:rPr>
        <w:annotationRef/>
      </w:r>
      <w:r>
        <w:t>What are the two values, range?</w:t>
      </w:r>
    </w:p>
  </w:comment>
  <w:comment w:id="105" w:author="Liam Kendall" w:date="2018-05-23T15:41:00Z" w:initials="LK">
    <w:p w14:paraId="001336D4" w14:textId="1B7DD7C9" w:rsidR="00B348F2" w:rsidRDefault="00B348F2">
      <w:pPr>
        <w:pStyle w:val="CommentText"/>
      </w:pPr>
      <w:r>
        <w:rPr>
          <w:rStyle w:val="CommentReference"/>
        </w:rPr>
        <w:annotationRef/>
      </w:r>
      <w:r>
        <w:t>yes, made clearer</w:t>
      </w:r>
    </w:p>
  </w:comment>
  <w:comment w:id="106" w:author="Dr. Vesna Gagic" w:date="2018-05-23T08:32:00Z" w:initials="v">
    <w:p w14:paraId="44824DEF" w14:textId="77777777" w:rsidR="00B348F2" w:rsidRDefault="00B348F2">
      <w:pPr>
        <w:pStyle w:val="CommentText"/>
      </w:pPr>
      <w:r>
        <w:rPr>
          <w:rStyle w:val="CommentReference"/>
        </w:rPr>
        <w:annotationRef/>
      </w:r>
      <w:r>
        <w:t xml:space="preserve">This is confusing to me. The model precision was higher for bees then hoverflies but the error dispersion was higher too.  </w:t>
      </w:r>
    </w:p>
  </w:comment>
  <w:comment w:id="107" w:author="Dr. Vesna Gagic" w:date="2018-05-23T08:37:00Z" w:initials="v">
    <w:p w14:paraId="55F4B1F9" w14:textId="77777777" w:rsidR="00B348F2" w:rsidRDefault="00B348F2">
      <w:pPr>
        <w:pStyle w:val="CommentText"/>
      </w:pPr>
      <w:r>
        <w:rPr>
          <w:rStyle w:val="CommentReference"/>
        </w:rPr>
        <w:annotationRef/>
      </w:r>
      <w:r>
        <w:t xml:space="preserve">This is a bit confusing. Does this meant that when you had ITD or ITD + Region, the phylogeny didn’t matter, but when you had ITD*Region incorporation phylogeny slightly improved the model? </w:t>
      </w:r>
    </w:p>
    <w:p w14:paraId="275C89BB" w14:textId="77777777" w:rsidR="00B348F2" w:rsidRDefault="00B348F2">
      <w:pPr>
        <w:pStyle w:val="CommentText"/>
      </w:pPr>
      <w:r>
        <w:t xml:space="preserve">I think using likelihood ratio test would help decide whether improvement is significant or not. </w:t>
      </w:r>
    </w:p>
    <w:p w14:paraId="241C9078" w14:textId="77777777" w:rsidR="00B348F2" w:rsidRDefault="00B348F2">
      <w:pPr>
        <w:pStyle w:val="CommentText"/>
      </w:pPr>
      <w:r>
        <w:t>Also, what about hoverflies?</w:t>
      </w:r>
    </w:p>
  </w:comment>
  <w:comment w:id="108" w:author="Liam Kendall" w:date="2018-05-23T15:39:00Z" w:initials="LK">
    <w:p w14:paraId="18A95A2A" w14:textId="2515F2E6" w:rsidR="00B348F2" w:rsidRDefault="00B348F2">
      <w:pPr>
        <w:pStyle w:val="CommentText"/>
      </w:pPr>
      <w:r>
        <w:rPr>
          <w:rStyle w:val="CommentReference"/>
        </w:rPr>
        <w:annotationRef/>
      </w:r>
      <w:r>
        <w:t>Done LRT – no phylo for hoverflies</w:t>
      </w:r>
    </w:p>
  </w:comment>
  <w:comment w:id="111" w:author="Dr. Vesna Gagic" w:date="2018-05-23T08:34:00Z" w:initials="v">
    <w:p w14:paraId="76DF14A5" w14:textId="77777777" w:rsidR="00B348F2" w:rsidRDefault="00B348F2">
      <w:pPr>
        <w:pStyle w:val="CommentText"/>
      </w:pPr>
      <w:r>
        <w:rPr>
          <w:rStyle w:val="CommentReference"/>
        </w:rPr>
        <w:annotationRef/>
      </w:r>
      <w:r>
        <w:t>I would put this as the first sentence in the results and also say what outperformed means, based on what</w:t>
      </w:r>
    </w:p>
  </w:comment>
  <w:comment w:id="112" w:author="Dr. Vesna Gagic" w:date="2018-05-23T08:39:00Z" w:initials="v">
    <w:p w14:paraId="672801F7" w14:textId="77777777" w:rsidR="00B348F2" w:rsidRDefault="00B348F2">
      <w:pPr>
        <w:pStyle w:val="CommentText"/>
      </w:pPr>
      <w:r>
        <w:rPr>
          <w:rStyle w:val="CommentReference"/>
        </w:rPr>
        <w:annotationRef/>
      </w:r>
      <w:r>
        <w:t>You said that bees exhibited significant relationships. So why “in contrast”? Do you mean non-significant (p&gt; 0.05) trends? I would just remove “in contrast”</w:t>
      </w:r>
    </w:p>
  </w:comment>
  <w:comment w:id="113" w:author="Liam Kendall" w:date="2018-05-23T15:41:00Z" w:initials="LK">
    <w:p w14:paraId="37A16FB1" w14:textId="7D30EACF" w:rsidR="00B348F2" w:rsidRDefault="00B348F2">
      <w:pPr>
        <w:pStyle w:val="CommentText"/>
      </w:pPr>
      <w:r>
        <w:rPr>
          <w:rStyle w:val="CommentReference"/>
        </w:rPr>
        <w:annotationRef/>
      </w:r>
      <w:r>
        <w:t>done</w:t>
      </w:r>
    </w:p>
  </w:comment>
  <w:comment w:id="120" w:author="Dr. Vesna Gagic" w:date="2018-05-23T08:40:00Z" w:initials="v">
    <w:p w14:paraId="04E03CAC" w14:textId="77777777" w:rsidR="00B348F2" w:rsidRDefault="00B348F2">
      <w:pPr>
        <w:pStyle w:val="CommentText"/>
      </w:pPr>
      <w:r>
        <w:rPr>
          <w:rStyle w:val="CommentReference"/>
        </w:rPr>
        <w:annotationRef/>
      </w:r>
      <w:r>
        <w:t xml:space="preserve">The proof already existed. I would remove this sentence or even better, emphasise intraspecific </w:t>
      </w:r>
    </w:p>
  </w:comment>
  <w:comment w:id="121" w:author="Dr. Vesna Gagic" w:date="2018-05-22T09:45:00Z" w:initials="v">
    <w:p w14:paraId="29844117" w14:textId="77777777" w:rsidR="00B348F2" w:rsidRDefault="00B348F2">
      <w:pPr>
        <w:pStyle w:val="CommentText"/>
      </w:pPr>
      <w:r>
        <w:rPr>
          <w:rStyle w:val="CommentReference"/>
        </w:rPr>
        <w:annotationRef/>
      </w:r>
      <w:r>
        <w:t>Refs</w:t>
      </w:r>
    </w:p>
  </w:comment>
  <w:comment w:id="122" w:author="Dr. Vesna Gagic" w:date="2018-05-23T08:43:00Z" w:initials="v">
    <w:p w14:paraId="51C1E872" w14:textId="77777777" w:rsidR="00B348F2" w:rsidRDefault="00B348F2">
      <w:pPr>
        <w:pStyle w:val="CommentText"/>
      </w:pPr>
      <w:r>
        <w:rPr>
          <w:rStyle w:val="CommentReference"/>
        </w:rPr>
        <w:annotationRef/>
      </w:r>
      <w:r>
        <w:t>In which way are they comparable? Do the have similar latitudes? I am not sure I follow this explanation</w:t>
      </w:r>
    </w:p>
  </w:comment>
  <w:comment w:id="123" w:author="Dr. Vesna Gagic" w:date="2018-05-22T10:03:00Z" w:initials="v">
    <w:p w14:paraId="16FF3622" w14:textId="77777777" w:rsidR="00B348F2" w:rsidRDefault="00B348F2">
      <w:pPr>
        <w:pStyle w:val="CommentText"/>
      </w:pPr>
      <w:r>
        <w:rPr>
          <w:rStyle w:val="CommentReference"/>
        </w:rPr>
        <w:annotationRef/>
      </w:r>
      <w:r>
        <w:t>What were the test organisms here?</w:t>
      </w:r>
    </w:p>
  </w:comment>
  <w:comment w:id="129" w:author="Dr. Vesna Gagic" w:date="2018-05-22T10:21:00Z" w:initials="v">
    <w:p w14:paraId="57CC6C39" w14:textId="77777777" w:rsidR="00B348F2" w:rsidRDefault="00B348F2">
      <w:pPr>
        <w:pStyle w:val="CommentText"/>
      </w:pPr>
      <w:r>
        <w:rPr>
          <w:rStyle w:val="CommentReference"/>
        </w:rPr>
        <w:annotationRef/>
      </w:r>
      <w:r>
        <w:t xml:space="preserve">I am not sure I understand this. Random normally doesn’t mean biased. Do you want to say that the range of body sizes previously considered was small? </w:t>
      </w:r>
    </w:p>
  </w:comment>
  <w:comment w:id="130" w:author="Dr. Vesna Gagic" w:date="2018-05-22T10:24:00Z" w:initials="v">
    <w:p w14:paraId="5860B78C" w14:textId="77777777" w:rsidR="00B348F2" w:rsidRDefault="00B348F2">
      <w:pPr>
        <w:pStyle w:val="CommentText"/>
      </w:pPr>
      <w:r>
        <w:rPr>
          <w:rStyle w:val="CommentReference"/>
        </w:rPr>
        <w:annotationRef/>
      </w:r>
      <w:r>
        <w:t>Again, I don’t follow</w:t>
      </w:r>
    </w:p>
  </w:comment>
  <w:comment w:id="131" w:author="Dr. Vesna Gagic" w:date="2018-05-23T08:48:00Z" w:initials="v">
    <w:p w14:paraId="116E64D5" w14:textId="77777777" w:rsidR="00B348F2" w:rsidRDefault="00B348F2">
      <w:pPr>
        <w:pStyle w:val="CommentText"/>
      </w:pPr>
      <w:r>
        <w:rPr>
          <w:rStyle w:val="CommentReference"/>
        </w:rPr>
        <w:annotationRef/>
      </w:r>
      <w:r>
        <w:t xml:space="preserve">Why in the absence? You say you had both, additive and interactive effects. Also would be good to explain what is SSD </w:t>
      </w:r>
    </w:p>
  </w:comment>
  <w:comment w:id="133" w:author="Dr. Vesna Gagic" w:date="2018-05-23T08:52:00Z" w:initials="v">
    <w:p w14:paraId="531EF33A" w14:textId="77777777" w:rsidR="00B348F2" w:rsidRDefault="00B348F2">
      <w:pPr>
        <w:pStyle w:val="CommentText"/>
      </w:pPr>
      <w:r>
        <w:rPr>
          <w:rStyle w:val="CommentReference"/>
        </w:rPr>
        <w:annotationRef/>
      </w:r>
      <w:r>
        <w:t>The arguments above show why is there a difference in body sizes between mails and females but doesn’t explain an interaction with ITD. If the  ITD slopes differ depending on gender I guess they would either have to have different shape or one of them to invest in heavier structures. It would also be interesting to see whether predictions for females are more variable then for males since they are possibly more influenced by local environmental factors.</w:t>
      </w:r>
    </w:p>
  </w:comment>
  <w:comment w:id="138" w:author="Dr. Vesna Gagic" w:date="2018-05-23T09:01:00Z" w:initials="v">
    <w:p w14:paraId="6565EC95" w14:textId="77777777" w:rsidR="00B348F2" w:rsidRDefault="00B348F2">
      <w:pPr>
        <w:pStyle w:val="CommentText"/>
      </w:pPr>
      <w:r>
        <w:rPr>
          <w:rStyle w:val="CommentReference"/>
        </w:rPr>
        <w:annotationRef/>
      </w:r>
      <w:r>
        <w:t xml:space="preserve">In intraspecific models variation in ITD and dry weight is inevitably much smaller then in interspecific models. Could a small range of values be the reason for low predictive power. Also, would the </w:t>
      </w:r>
      <w:r w:rsidRPr="00844CBE">
        <w:t>measurement error</w:t>
      </w:r>
      <w:r>
        <w:t xml:space="preserve"> influence these models with small ranges more?</w:t>
      </w:r>
    </w:p>
  </w:comment>
  <w:comment w:id="139" w:author="Dr. Vesna Gagic" w:date="2018-05-22T10:53:00Z" w:initials="v">
    <w:p w14:paraId="1231FB48" w14:textId="77777777" w:rsidR="00B348F2" w:rsidRDefault="00B348F2">
      <w:pPr>
        <w:pStyle w:val="CommentText"/>
      </w:pPr>
      <w:r>
        <w:rPr>
          <w:rStyle w:val="CommentReference"/>
        </w:rPr>
        <w:annotationRef/>
      </w:r>
      <w:r>
        <w:t>What is adequate predictive power? This sounds subjective</w:t>
      </w:r>
    </w:p>
  </w:comment>
  <w:comment w:id="140" w:author="Dr. Vesna Gagic" w:date="2018-05-22T10:56:00Z" w:initials="v">
    <w:p w14:paraId="2281A2E5" w14:textId="77777777" w:rsidR="00B348F2" w:rsidRDefault="00B348F2">
      <w:pPr>
        <w:pStyle w:val="CommentText"/>
      </w:pPr>
      <w:r>
        <w:rPr>
          <w:rStyle w:val="CommentReference"/>
        </w:rPr>
        <w:annotationRef/>
      </w:r>
      <w:r>
        <w:t>This is  more or less a repetition from the intro</w:t>
      </w:r>
    </w:p>
  </w:comment>
  <w:comment w:id="142" w:author="Dr. Vesna Gagic" w:date="2018-05-22T11:10:00Z" w:initials="v">
    <w:p w14:paraId="6252E556" w14:textId="77777777" w:rsidR="00B348F2" w:rsidRDefault="00B348F2">
      <w:pPr>
        <w:pStyle w:val="CommentText"/>
      </w:pPr>
      <w:r>
        <w:rPr>
          <w:rStyle w:val="CommentReference"/>
        </w:rPr>
        <w:annotationRef/>
      </w:r>
      <w:r>
        <w:t>I think it’s enough to argue about this at the beginning (as you did). The discussion should be more about outputs then approaches, so I would make this part shorter.</w:t>
      </w:r>
    </w:p>
  </w:comment>
  <w:comment w:id="146" w:author="Dr. Vesna Gagic" w:date="2018-05-22T11:14:00Z" w:initials="v">
    <w:p w14:paraId="2134EC49" w14:textId="77777777" w:rsidR="00B348F2" w:rsidRDefault="00B348F2">
      <w:pPr>
        <w:pStyle w:val="CommentText"/>
      </w:pPr>
      <w:r>
        <w:rPr>
          <w:rStyle w:val="CommentReference"/>
        </w:rPr>
        <w:annotationRef/>
      </w:r>
      <w:r>
        <w:t>I don’t follow this</w:t>
      </w:r>
    </w:p>
  </w:comment>
  <w:comment w:id="147" w:author="Dr. Vesna Gagic" w:date="2018-05-22T11:15:00Z" w:initials="v">
    <w:p w14:paraId="06597069" w14:textId="77777777" w:rsidR="00B348F2" w:rsidRDefault="00B348F2">
      <w:pPr>
        <w:pStyle w:val="CommentText"/>
      </w:pPr>
      <w:r>
        <w:rPr>
          <w:rStyle w:val="CommentReference"/>
        </w:rPr>
        <w:annotationRef/>
      </w:r>
      <w:r>
        <w:t>I think this should be explined in the methods</w:t>
      </w:r>
    </w:p>
  </w:comment>
  <w:comment w:id="158" w:author="Dr. Vesna Gagic" w:date="2018-05-23T09:04:00Z" w:initials="v">
    <w:p w14:paraId="303A0EFD" w14:textId="77777777" w:rsidR="00B348F2" w:rsidRDefault="00B348F2">
      <w:pPr>
        <w:pStyle w:val="CommentText"/>
      </w:pPr>
      <w:r>
        <w:rPr>
          <w:rStyle w:val="CommentReference"/>
        </w:rPr>
        <w:annotationRef/>
      </w:r>
      <w:r>
        <w:t>Explain what is highlighted</w:t>
      </w:r>
    </w:p>
  </w:comment>
  <w:comment w:id="161" w:author="Dr. Vesna Gagic" w:date="2018-05-22T09:18:00Z" w:initials="v">
    <w:p w14:paraId="3E5DC525" w14:textId="77777777" w:rsidR="00B348F2" w:rsidRDefault="00B348F2">
      <w:pPr>
        <w:pStyle w:val="CommentText"/>
      </w:pPr>
      <w:r>
        <w:rPr>
          <w:rStyle w:val="CommentReference"/>
        </w:rPr>
        <w:annotationRef/>
      </w:r>
      <w:r>
        <w:t>Since IT is a predictor I would use it as x-axes</w:t>
      </w:r>
    </w:p>
  </w:comment>
  <w:comment w:id="163" w:author="Liam Kendall" w:date="2016-08-05T11:36:00Z" w:initials="LK">
    <w:p w14:paraId="2E60EFFD" w14:textId="77777777" w:rsidR="00B348F2" w:rsidRDefault="00B348F2" w:rsidP="00B96F6B">
      <w:pPr>
        <w:pStyle w:val="CommentText"/>
      </w:pPr>
      <w:r>
        <w:rPr>
          <w:rStyle w:val="CommentReference"/>
        </w:rPr>
        <w:annotationRef/>
      </w:r>
      <w:r>
        <w:t>aX^B</w:t>
      </w:r>
    </w:p>
    <w:p w14:paraId="57E384B1" w14:textId="77777777" w:rsidR="00B348F2" w:rsidRDefault="00B348F2" w:rsidP="00B96F6B">
      <w:pPr>
        <w:pStyle w:val="CommentText"/>
      </w:pPr>
    </w:p>
  </w:comment>
  <w:comment w:id="165" w:author="Liam Kendall" w:date="2016-08-05T11:36:00Z" w:initials="LK">
    <w:p w14:paraId="4E665497" w14:textId="77777777" w:rsidR="00B348F2" w:rsidRDefault="00B348F2" w:rsidP="00B96F6B">
      <w:pPr>
        <w:pStyle w:val="CommentText"/>
      </w:pPr>
      <w:r>
        <w:rPr>
          <w:rStyle w:val="CommentReference"/>
        </w:rPr>
        <w:annotationRef/>
      </w:r>
      <w:r>
        <w:t>Where Y = ITS, X = dry weight</w:t>
      </w:r>
    </w:p>
  </w:comment>
  <w:comment w:id="167" w:author="Dr. Vesna Gagic" w:date="2018-05-23T09:08:00Z" w:initials="v">
    <w:p w14:paraId="46C7F9F9" w14:textId="77777777" w:rsidR="00B348F2" w:rsidRDefault="00B348F2">
      <w:pPr>
        <w:pStyle w:val="CommentText"/>
      </w:pPr>
      <w:r>
        <w:rPr>
          <w:rStyle w:val="CommentReference"/>
        </w:rPr>
        <w:annotationRef/>
      </w:r>
      <w:r>
        <w:t>Do we need this since the rest of the ms doesn’t deal with lepidoptera</w:t>
      </w:r>
    </w:p>
  </w:comment>
  <w:comment w:id="168" w:author="Liam Kendall" w:date="2016-08-05T11:36:00Z" w:initials="LK">
    <w:p w14:paraId="00CDAC7D" w14:textId="77777777" w:rsidR="00B348F2" w:rsidRDefault="00B348F2" w:rsidP="00B96F6B">
      <w:pPr>
        <w:pStyle w:val="CommentText"/>
        <w:rPr>
          <w:vertAlign w:val="superscript"/>
        </w:rPr>
      </w:pPr>
      <w:r>
        <w:rPr>
          <w:rStyle w:val="CommentReference"/>
        </w:rPr>
        <w:annotationRef/>
      </w:r>
      <w:r>
        <w:t>Needs to be transformed: lnY = a  + bX + b</w:t>
      </w:r>
      <w:r w:rsidRPr="00A3283E">
        <w:rPr>
          <w:vertAlign w:val="superscript"/>
        </w:rPr>
        <w:t>1</w:t>
      </w:r>
      <w:r>
        <w:t>X</w:t>
      </w:r>
      <w:r w:rsidRPr="00A3283E">
        <w:rPr>
          <w:vertAlign w:val="superscript"/>
        </w:rPr>
        <w:t>2</w:t>
      </w:r>
    </w:p>
    <w:p w14:paraId="6D5EE184" w14:textId="77777777" w:rsidR="00B348F2" w:rsidRDefault="00B348F2" w:rsidP="00B96F6B">
      <w:pPr>
        <w:pStyle w:val="CommentText"/>
      </w:pPr>
      <w:r>
        <w:t>A=-8.108, b = 0.38002, b1 = -5.5428 x 10</w:t>
      </w:r>
      <w:r w:rsidRPr="00A3283E">
        <w:rPr>
          <w:vertAlign w:val="superscript"/>
        </w:rPr>
        <w:t>-3</w:t>
      </w:r>
    </w:p>
  </w:comment>
  <w:comment w:id="169" w:author="Dr. Vesna Gagic" w:date="2018-05-22T11:28:00Z" w:initials="v">
    <w:p w14:paraId="6BFE884D" w14:textId="77777777" w:rsidR="00B348F2" w:rsidRDefault="00B348F2">
      <w:pPr>
        <w:pStyle w:val="CommentText"/>
      </w:pPr>
      <w:r>
        <w:rPr>
          <w:rStyle w:val="CommentReference"/>
        </w:rPr>
        <w:annotationRef/>
      </w:r>
      <w:r>
        <w:t xml:space="preserve">I think either remove y or say what is x separately. Like this it is partly a formula in R partly not. </w:t>
      </w:r>
    </w:p>
  </w:comment>
  <w:comment w:id="170" w:author="Dr. Vesna Gagic" w:date="2018-05-22T11:29:00Z" w:initials="v">
    <w:p w14:paraId="1EBFE763" w14:textId="77777777" w:rsidR="00B348F2" w:rsidRDefault="00B348F2">
      <w:pPr>
        <w:pStyle w:val="CommentText"/>
      </w:pPr>
      <w:r>
        <w:rPr>
          <w:rStyle w:val="CommentReference"/>
        </w:rPr>
        <w:annotationRef/>
      </w:r>
      <w:r>
        <w:t>unit</w:t>
      </w:r>
    </w:p>
  </w:comment>
  <w:comment w:id="171" w:author="Dr. Vesna Gagic" w:date="2018-05-23T09:13:00Z" w:initials="v">
    <w:p w14:paraId="431C8CB8" w14:textId="77777777" w:rsidR="00B348F2" w:rsidRDefault="00B348F2">
      <w:pPr>
        <w:pStyle w:val="CommentText"/>
      </w:pPr>
      <w:r>
        <w:rPr>
          <w:rStyle w:val="CommentReference"/>
        </w:rPr>
        <w:annotationRef/>
      </w:r>
      <w:r>
        <w:t>Noting crosses my mind at the moment, but it might not be needed. It is nice to have the graphs and the reader can see the variances there. I wouldn’t worry about that much and if the reviewers have an idea how to better test it they will let us know.</w:t>
      </w:r>
    </w:p>
  </w:comment>
  <w:comment w:id="174" w:author="Dr. Vesna Gagic" w:date="2018-05-23T09:09:00Z" w:initials="v">
    <w:p w14:paraId="394F3AD2" w14:textId="77777777" w:rsidR="00B348F2" w:rsidRDefault="00B348F2">
      <w:pPr>
        <w:pStyle w:val="CommentText"/>
      </w:pPr>
      <w:r>
        <w:rPr>
          <w:rStyle w:val="CommentReference"/>
        </w:rPr>
        <w:annotationRef/>
      </w:r>
      <w:r w:rsidRPr="00E0097C">
        <w:rPr>
          <w:rFonts w:ascii="Times New Roman" w:hAnsi="Times New Roman" w:cs="Times New Roman"/>
        </w:rPr>
        <w:t>S1A</w:t>
      </w:r>
      <w:r>
        <w:rPr>
          <w:rFonts w:ascii="Times New Roman" w:hAnsi="Times New Roman" w:cs="Times New Roman"/>
        </w:rPr>
        <w:t>?</w:t>
      </w:r>
    </w:p>
  </w:comment>
  <w:comment w:id="175" w:author="Dr. Vesna Gagic" w:date="2018-05-23T09:09:00Z" w:initials="v">
    <w:p w14:paraId="2F906B2C" w14:textId="77777777" w:rsidR="00B348F2" w:rsidRDefault="00B348F2">
      <w:pPr>
        <w:pStyle w:val="CommentText"/>
      </w:pPr>
      <w:r>
        <w:rPr>
          <w:rStyle w:val="CommentReference"/>
        </w:rPr>
        <w:annotationRef/>
      </w:r>
      <w:r w:rsidRPr="00E0097C">
        <w:rPr>
          <w:rFonts w:ascii="Times New Roman" w:hAnsi="Times New Roman" w:cs="Times New Roman"/>
        </w:rPr>
        <w:t>S1B</w:t>
      </w:r>
      <w:r>
        <w:rPr>
          <w:rFonts w:ascii="Times New Roman" w:hAnsi="Times New Roman" w:cs="Times New Roman"/>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9D752A" w15:done="0"/>
  <w15:commentEx w15:paraId="64A4B0BC" w15:done="0"/>
  <w15:commentEx w15:paraId="1D1D0C64" w15:done="0"/>
  <w15:commentEx w15:paraId="7E7127F9" w15:done="0"/>
  <w15:commentEx w15:paraId="56177EE1" w15:paraIdParent="7E7127F9" w15:done="0"/>
  <w15:commentEx w15:paraId="5E6B6EA7" w15:done="0"/>
  <w15:commentEx w15:paraId="0C0D867B" w15:paraIdParent="5E6B6EA7" w15:done="0"/>
  <w15:commentEx w15:paraId="5A80F29B" w15:done="0"/>
  <w15:commentEx w15:paraId="361A2E66" w15:paraIdParent="5A80F29B" w15:done="0"/>
  <w15:commentEx w15:paraId="1FE7FA67" w15:done="0"/>
  <w15:commentEx w15:paraId="6678F232" w15:paraIdParent="1FE7FA67" w15:done="0"/>
  <w15:commentEx w15:paraId="217E0FF2" w15:done="0"/>
  <w15:commentEx w15:paraId="7C36782C" w15:done="0"/>
  <w15:commentEx w15:paraId="50AD3834" w15:paraIdParent="7C36782C" w15:done="0"/>
  <w15:commentEx w15:paraId="2052056C" w15:done="0"/>
  <w15:commentEx w15:paraId="74D74E8D" w15:paraIdParent="2052056C" w15:done="0"/>
  <w15:commentEx w15:paraId="05A6D49C" w15:done="0"/>
  <w15:commentEx w15:paraId="6C370603" w15:paraIdParent="05A6D49C" w15:done="0"/>
  <w15:commentEx w15:paraId="15EE9AC7" w15:done="0"/>
  <w15:commentEx w15:paraId="7DB4772A" w15:done="0"/>
  <w15:commentEx w15:paraId="0F4C9347" w15:done="0"/>
  <w15:commentEx w15:paraId="07BAB894" w15:done="0"/>
  <w15:commentEx w15:paraId="2147B892" w15:done="0"/>
  <w15:commentEx w15:paraId="5780725C" w15:done="0"/>
  <w15:commentEx w15:paraId="75B00B89" w15:done="0"/>
  <w15:commentEx w15:paraId="7DB777FC" w15:done="0"/>
  <w15:commentEx w15:paraId="0282EA13" w15:done="0"/>
  <w15:commentEx w15:paraId="735A8130" w15:done="0"/>
  <w15:commentEx w15:paraId="721B07AC" w15:paraIdParent="735A8130" w15:done="0"/>
  <w15:commentEx w15:paraId="12023E5C" w15:done="0"/>
  <w15:commentEx w15:paraId="7B1F000C" w15:done="0"/>
  <w15:commentEx w15:paraId="6F51C823" w15:done="0"/>
  <w15:commentEx w15:paraId="2F77E99E" w15:paraIdParent="6F51C823" w15:done="0"/>
  <w15:commentEx w15:paraId="264A1277" w15:done="0"/>
  <w15:commentEx w15:paraId="02B31E53" w15:done="0"/>
  <w15:commentEx w15:paraId="2C9F0762" w15:done="0"/>
  <w15:commentEx w15:paraId="6BEAFB0A" w15:done="0"/>
  <w15:commentEx w15:paraId="30ADA791" w15:done="0"/>
  <w15:commentEx w15:paraId="1102461D" w15:done="0"/>
  <w15:commentEx w15:paraId="1F48713F" w15:done="0"/>
  <w15:commentEx w15:paraId="392D45E5" w15:done="0"/>
  <w15:commentEx w15:paraId="45CC04DF" w15:paraIdParent="392D45E5" w15:done="0"/>
  <w15:commentEx w15:paraId="18DF2B06" w15:done="0"/>
  <w15:commentEx w15:paraId="001336D4" w15:paraIdParent="18DF2B06" w15:done="0"/>
  <w15:commentEx w15:paraId="44824DEF" w15:done="0"/>
  <w15:commentEx w15:paraId="241C9078" w15:done="0"/>
  <w15:commentEx w15:paraId="18A95A2A" w15:paraIdParent="241C9078" w15:done="0"/>
  <w15:commentEx w15:paraId="76DF14A5" w15:done="0"/>
  <w15:commentEx w15:paraId="672801F7" w15:done="0"/>
  <w15:commentEx w15:paraId="37A16FB1" w15:paraIdParent="672801F7" w15:done="0"/>
  <w15:commentEx w15:paraId="04E03CAC" w15:done="0"/>
  <w15:commentEx w15:paraId="29844117" w15:done="0"/>
  <w15:commentEx w15:paraId="51C1E872" w15:done="0"/>
  <w15:commentEx w15:paraId="16FF3622" w15:done="0"/>
  <w15:commentEx w15:paraId="57CC6C39" w15:done="0"/>
  <w15:commentEx w15:paraId="5860B78C" w15:done="0"/>
  <w15:commentEx w15:paraId="116E64D5" w15:done="0"/>
  <w15:commentEx w15:paraId="531EF33A" w15:done="0"/>
  <w15:commentEx w15:paraId="6565EC95" w15:done="0"/>
  <w15:commentEx w15:paraId="1231FB48" w15:done="0"/>
  <w15:commentEx w15:paraId="2281A2E5" w15:done="0"/>
  <w15:commentEx w15:paraId="6252E556" w15:done="0"/>
  <w15:commentEx w15:paraId="2134EC49" w15:done="0"/>
  <w15:commentEx w15:paraId="06597069" w15:done="0"/>
  <w15:commentEx w15:paraId="303A0EFD" w15:done="0"/>
  <w15:commentEx w15:paraId="3E5DC525" w15:done="0"/>
  <w15:commentEx w15:paraId="57E384B1" w15:done="0"/>
  <w15:commentEx w15:paraId="4E665497" w15:done="0"/>
  <w15:commentEx w15:paraId="46C7F9F9" w15:done="0"/>
  <w15:commentEx w15:paraId="6D5EE184" w15:done="0"/>
  <w15:commentEx w15:paraId="6BFE884D" w15:done="0"/>
  <w15:commentEx w15:paraId="1EBFE763" w15:done="0"/>
  <w15:commentEx w15:paraId="431C8CB8" w15:done="0"/>
  <w15:commentEx w15:paraId="394F3AD2" w15:done="0"/>
  <w15:commentEx w15:paraId="2F906B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0DC44" w14:textId="77777777" w:rsidR="00236D55" w:rsidRDefault="00236D55" w:rsidP="00C3621A">
      <w:r>
        <w:separator/>
      </w:r>
    </w:p>
  </w:endnote>
  <w:endnote w:type="continuationSeparator" w:id="0">
    <w:p w14:paraId="75B65A18" w14:textId="77777777" w:rsidR="00236D55" w:rsidRDefault="00236D55" w:rsidP="00C3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6AE3A" w14:textId="77777777" w:rsidR="00B348F2" w:rsidRDefault="00B348F2"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100FC">
      <w:rPr>
        <w:rStyle w:val="PageNumber"/>
        <w:noProof/>
      </w:rPr>
      <w:t>38</w:t>
    </w:r>
    <w:r>
      <w:rPr>
        <w:rStyle w:val="PageNumber"/>
      </w:rPr>
      <w:fldChar w:fldCharType="end"/>
    </w:r>
  </w:p>
  <w:p w14:paraId="7576C241" w14:textId="77777777" w:rsidR="00B348F2" w:rsidRDefault="00B34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3FBC8" w14:textId="77777777" w:rsidR="00236D55" w:rsidRDefault="00236D55" w:rsidP="00C3621A">
      <w:r>
        <w:separator/>
      </w:r>
    </w:p>
  </w:footnote>
  <w:footnote w:type="continuationSeparator" w:id="0">
    <w:p w14:paraId="03544A78" w14:textId="77777777" w:rsidR="00236D55" w:rsidRDefault="00236D55" w:rsidP="00C362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7187"/>
    <w:multiLevelType w:val="hybridMultilevel"/>
    <w:tmpl w:val="2DF6A04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08C36490"/>
    <w:multiLevelType w:val="hybridMultilevel"/>
    <w:tmpl w:val="BB041B68"/>
    <w:lvl w:ilvl="0" w:tplc="2FDC72D4">
      <w:numFmt w:val="bullet"/>
      <w:lvlText w:val="-"/>
      <w:lvlJc w:val="left"/>
      <w:pPr>
        <w:ind w:left="720" w:hanging="360"/>
      </w:pPr>
      <w:rPr>
        <w:rFonts w:ascii="Times New Roman" w:eastAsia="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 w15:restartNumberingAfterBreak="0">
    <w:nsid w:val="09C16625"/>
    <w:multiLevelType w:val="hybridMultilevel"/>
    <w:tmpl w:val="06BEF12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A730DE7"/>
    <w:multiLevelType w:val="hybridMultilevel"/>
    <w:tmpl w:val="0C00C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B71B36"/>
    <w:multiLevelType w:val="hybridMultilevel"/>
    <w:tmpl w:val="DF08B4CE"/>
    <w:lvl w:ilvl="0" w:tplc="0BAAFC1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182CA6"/>
    <w:multiLevelType w:val="hybridMultilevel"/>
    <w:tmpl w:val="97261856"/>
    <w:lvl w:ilvl="0" w:tplc="BC54700A">
      <w:start w:val="2"/>
      <w:numFmt w:val="bullet"/>
      <w:lvlText w:val="-"/>
      <w:lvlJc w:val="left"/>
      <w:pPr>
        <w:ind w:left="720" w:hanging="360"/>
      </w:pPr>
      <w:rPr>
        <w:rFonts w:ascii="Times New Roman" w:eastAsia="Times New Roman" w:hAnsi="Times New Roman" w:hint="default"/>
        <w:b w:val="0"/>
        <w:bCs w:val="0"/>
        <w:i w:val="0"/>
        <w:iCs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6" w15:restartNumberingAfterBreak="0">
    <w:nsid w:val="20B61452"/>
    <w:multiLevelType w:val="hybridMultilevel"/>
    <w:tmpl w:val="59FECBD4"/>
    <w:lvl w:ilvl="0" w:tplc="DC18081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7940FAC"/>
    <w:multiLevelType w:val="hybridMultilevel"/>
    <w:tmpl w:val="16D08C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2C7A7D7E"/>
    <w:multiLevelType w:val="hybridMultilevel"/>
    <w:tmpl w:val="3A7E5906"/>
    <w:lvl w:ilvl="0" w:tplc="839EB13E">
      <w:start w:val="1"/>
      <w:numFmt w:val="lowerLetter"/>
      <w:lvlText w:val="%1)"/>
      <w:lvlJc w:val="left"/>
      <w:pPr>
        <w:ind w:left="720" w:hanging="360"/>
      </w:pPr>
      <w:rPr>
        <w:rFonts w:hint="default"/>
        <w:b/>
        <w:bCs/>
        <w:sz w:val="20"/>
        <w:szCs w:val="2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37836C6F"/>
    <w:multiLevelType w:val="hybridMultilevel"/>
    <w:tmpl w:val="7332C9A4"/>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0" w15:restartNumberingAfterBreak="0">
    <w:nsid w:val="3E904E87"/>
    <w:multiLevelType w:val="hybridMultilevel"/>
    <w:tmpl w:val="5DF4B4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E66867"/>
    <w:multiLevelType w:val="hybridMultilevel"/>
    <w:tmpl w:val="73BA2208"/>
    <w:lvl w:ilvl="0" w:tplc="097E603C">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79F91250"/>
    <w:multiLevelType w:val="hybridMultilevel"/>
    <w:tmpl w:val="E536F10A"/>
    <w:lvl w:ilvl="0" w:tplc="5F603C7C">
      <w:start w:val="20"/>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15:restartNumberingAfterBreak="0">
    <w:nsid w:val="7B717731"/>
    <w:multiLevelType w:val="hybridMultilevel"/>
    <w:tmpl w:val="C30407D0"/>
    <w:lvl w:ilvl="0" w:tplc="E996C204">
      <w:start w:val="1"/>
      <w:numFmt w:val="upperLetter"/>
      <w:lvlText w:val="%1)"/>
      <w:lvlJc w:val="left"/>
      <w:pPr>
        <w:ind w:left="720" w:hanging="360"/>
      </w:pPr>
      <w:rPr>
        <w:rFonts w:hint="default"/>
        <w:b/>
        <w:bCs/>
        <w:sz w:val="16"/>
        <w:szCs w:val="16"/>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11"/>
  </w:num>
  <w:num w:numId="2">
    <w:abstractNumId w:val="14"/>
  </w:num>
  <w:num w:numId="3">
    <w:abstractNumId w:val="13"/>
  </w:num>
  <w:num w:numId="4">
    <w:abstractNumId w:val="15"/>
  </w:num>
  <w:num w:numId="5">
    <w:abstractNumId w:val="0"/>
  </w:num>
  <w:num w:numId="6">
    <w:abstractNumId w:val="8"/>
  </w:num>
  <w:num w:numId="7">
    <w:abstractNumId w:val="12"/>
  </w:num>
  <w:num w:numId="8">
    <w:abstractNumId w:val="2"/>
  </w:num>
  <w:num w:numId="9">
    <w:abstractNumId w:val="16"/>
  </w:num>
  <w:num w:numId="10">
    <w:abstractNumId w:val="7"/>
  </w:num>
  <w:num w:numId="11">
    <w:abstractNumId w:val="9"/>
  </w:num>
  <w:num w:numId="12">
    <w:abstractNumId w:val="5"/>
  </w:num>
  <w:num w:numId="13">
    <w:abstractNumId w:val="1"/>
  </w:num>
  <w:num w:numId="14">
    <w:abstractNumId w:val="10"/>
  </w:num>
  <w:num w:numId="15">
    <w:abstractNumId w:val="6"/>
  </w:num>
  <w:num w:numId="16">
    <w:abstractNumId w:val="4"/>
  </w:num>
  <w:num w:numId="1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am Kendall">
    <w15:presenceInfo w15:providerId="AD" w15:userId="S-1-5-21-611127516-946621399-1094068329-175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oNotTrackMoves/>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A2B12"/>
    <w:rsid w:val="00001582"/>
    <w:rsid w:val="00004EB5"/>
    <w:rsid w:val="00005C16"/>
    <w:rsid w:val="00010E10"/>
    <w:rsid w:val="00010EC3"/>
    <w:rsid w:val="00014E68"/>
    <w:rsid w:val="000262D5"/>
    <w:rsid w:val="00032195"/>
    <w:rsid w:val="00045BE0"/>
    <w:rsid w:val="0005452A"/>
    <w:rsid w:val="00057F47"/>
    <w:rsid w:val="00070460"/>
    <w:rsid w:val="0007161F"/>
    <w:rsid w:val="00080A1E"/>
    <w:rsid w:val="000A08BA"/>
    <w:rsid w:val="000A4101"/>
    <w:rsid w:val="000A6D04"/>
    <w:rsid w:val="000B1037"/>
    <w:rsid w:val="000B1543"/>
    <w:rsid w:val="000B31F0"/>
    <w:rsid w:val="000C09DB"/>
    <w:rsid w:val="000E2B92"/>
    <w:rsid w:val="000E4C29"/>
    <w:rsid w:val="000E4EF4"/>
    <w:rsid w:val="000F2333"/>
    <w:rsid w:val="00102160"/>
    <w:rsid w:val="00116DFB"/>
    <w:rsid w:val="001203C4"/>
    <w:rsid w:val="00134A71"/>
    <w:rsid w:val="0014517B"/>
    <w:rsid w:val="00146533"/>
    <w:rsid w:val="00154F0E"/>
    <w:rsid w:val="00157483"/>
    <w:rsid w:val="0016325F"/>
    <w:rsid w:val="00164449"/>
    <w:rsid w:val="00165E4C"/>
    <w:rsid w:val="001668E7"/>
    <w:rsid w:val="00166A1E"/>
    <w:rsid w:val="00170EF6"/>
    <w:rsid w:val="0017436D"/>
    <w:rsid w:val="00180D01"/>
    <w:rsid w:val="00183E9C"/>
    <w:rsid w:val="00193E8E"/>
    <w:rsid w:val="00196184"/>
    <w:rsid w:val="001967C9"/>
    <w:rsid w:val="0019741F"/>
    <w:rsid w:val="001A5CF0"/>
    <w:rsid w:val="001B23E0"/>
    <w:rsid w:val="001C1F58"/>
    <w:rsid w:val="001C2AC8"/>
    <w:rsid w:val="001D15F7"/>
    <w:rsid w:val="001D23A7"/>
    <w:rsid w:val="001D257E"/>
    <w:rsid w:val="001D3374"/>
    <w:rsid w:val="001D5281"/>
    <w:rsid w:val="001D7D1A"/>
    <w:rsid w:val="001E21FA"/>
    <w:rsid w:val="001E52E7"/>
    <w:rsid w:val="001F04C4"/>
    <w:rsid w:val="001F1657"/>
    <w:rsid w:val="001F3083"/>
    <w:rsid w:val="001F75C9"/>
    <w:rsid w:val="002000ED"/>
    <w:rsid w:val="00200E4A"/>
    <w:rsid w:val="002013DC"/>
    <w:rsid w:val="0020706F"/>
    <w:rsid w:val="00207C96"/>
    <w:rsid w:val="00214B9C"/>
    <w:rsid w:val="00220D06"/>
    <w:rsid w:val="002237D8"/>
    <w:rsid w:val="00232909"/>
    <w:rsid w:val="0023375A"/>
    <w:rsid w:val="0023472F"/>
    <w:rsid w:val="00236A36"/>
    <w:rsid w:val="00236D55"/>
    <w:rsid w:val="0024197B"/>
    <w:rsid w:val="002438F5"/>
    <w:rsid w:val="00260941"/>
    <w:rsid w:val="00266637"/>
    <w:rsid w:val="0026674A"/>
    <w:rsid w:val="002673C1"/>
    <w:rsid w:val="00270579"/>
    <w:rsid w:val="00270B95"/>
    <w:rsid w:val="00273856"/>
    <w:rsid w:val="00275576"/>
    <w:rsid w:val="00275C3B"/>
    <w:rsid w:val="00287B29"/>
    <w:rsid w:val="00292C9C"/>
    <w:rsid w:val="002961F3"/>
    <w:rsid w:val="002971E1"/>
    <w:rsid w:val="00297247"/>
    <w:rsid w:val="002A5845"/>
    <w:rsid w:val="002A5CFB"/>
    <w:rsid w:val="002B0845"/>
    <w:rsid w:val="002B36BC"/>
    <w:rsid w:val="002B4FB3"/>
    <w:rsid w:val="002B7E29"/>
    <w:rsid w:val="002C00C6"/>
    <w:rsid w:val="002C4DDE"/>
    <w:rsid w:val="002D08B8"/>
    <w:rsid w:val="002D6F92"/>
    <w:rsid w:val="002E2C31"/>
    <w:rsid w:val="002E489C"/>
    <w:rsid w:val="002F50C9"/>
    <w:rsid w:val="002F711E"/>
    <w:rsid w:val="00300ED3"/>
    <w:rsid w:val="00302CC8"/>
    <w:rsid w:val="0032349B"/>
    <w:rsid w:val="003318BC"/>
    <w:rsid w:val="00336492"/>
    <w:rsid w:val="00344DBB"/>
    <w:rsid w:val="00346641"/>
    <w:rsid w:val="00346CF1"/>
    <w:rsid w:val="00346DA0"/>
    <w:rsid w:val="003547ED"/>
    <w:rsid w:val="00365B3E"/>
    <w:rsid w:val="00371240"/>
    <w:rsid w:val="00373045"/>
    <w:rsid w:val="00381DE2"/>
    <w:rsid w:val="00381E72"/>
    <w:rsid w:val="0038364F"/>
    <w:rsid w:val="00384705"/>
    <w:rsid w:val="00384AB8"/>
    <w:rsid w:val="00387C2A"/>
    <w:rsid w:val="00390F15"/>
    <w:rsid w:val="00394BB4"/>
    <w:rsid w:val="00396E2E"/>
    <w:rsid w:val="003A5C27"/>
    <w:rsid w:val="003B4806"/>
    <w:rsid w:val="003B4AA6"/>
    <w:rsid w:val="003C1F5E"/>
    <w:rsid w:val="003C2031"/>
    <w:rsid w:val="003C679A"/>
    <w:rsid w:val="003D0976"/>
    <w:rsid w:val="003D294E"/>
    <w:rsid w:val="003D2F0E"/>
    <w:rsid w:val="003D48C3"/>
    <w:rsid w:val="003E1AC7"/>
    <w:rsid w:val="003E404D"/>
    <w:rsid w:val="003F331E"/>
    <w:rsid w:val="0040008B"/>
    <w:rsid w:val="00403DFA"/>
    <w:rsid w:val="004104A4"/>
    <w:rsid w:val="00415003"/>
    <w:rsid w:val="00416398"/>
    <w:rsid w:val="00426900"/>
    <w:rsid w:val="004319F6"/>
    <w:rsid w:val="00434B60"/>
    <w:rsid w:val="00444569"/>
    <w:rsid w:val="00452C26"/>
    <w:rsid w:val="004567AB"/>
    <w:rsid w:val="004608CB"/>
    <w:rsid w:val="00466F1A"/>
    <w:rsid w:val="004724C2"/>
    <w:rsid w:val="004726AB"/>
    <w:rsid w:val="004731B9"/>
    <w:rsid w:val="0047608C"/>
    <w:rsid w:val="0047733E"/>
    <w:rsid w:val="00482704"/>
    <w:rsid w:val="00482F27"/>
    <w:rsid w:val="00484708"/>
    <w:rsid w:val="004938EB"/>
    <w:rsid w:val="00494A74"/>
    <w:rsid w:val="004B3097"/>
    <w:rsid w:val="004C02FD"/>
    <w:rsid w:val="004C03C1"/>
    <w:rsid w:val="004C3338"/>
    <w:rsid w:val="004C658D"/>
    <w:rsid w:val="004C65C5"/>
    <w:rsid w:val="004C6C46"/>
    <w:rsid w:val="004D0CF5"/>
    <w:rsid w:val="004D3B84"/>
    <w:rsid w:val="004D778D"/>
    <w:rsid w:val="004D77D0"/>
    <w:rsid w:val="004E15AB"/>
    <w:rsid w:val="004E7859"/>
    <w:rsid w:val="004F49C5"/>
    <w:rsid w:val="004F53ED"/>
    <w:rsid w:val="004F6284"/>
    <w:rsid w:val="005054D6"/>
    <w:rsid w:val="00511C05"/>
    <w:rsid w:val="00520252"/>
    <w:rsid w:val="005303B9"/>
    <w:rsid w:val="0053100A"/>
    <w:rsid w:val="0053126E"/>
    <w:rsid w:val="00531A15"/>
    <w:rsid w:val="00531C0F"/>
    <w:rsid w:val="00540BE2"/>
    <w:rsid w:val="00552C64"/>
    <w:rsid w:val="00556903"/>
    <w:rsid w:val="00561275"/>
    <w:rsid w:val="00561CA3"/>
    <w:rsid w:val="005631EC"/>
    <w:rsid w:val="0056481C"/>
    <w:rsid w:val="005666E3"/>
    <w:rsid w:val="00572EC6"/>
    <w:rsid w:val="005771D9"/>
    <w:rsid w:val="005A042C"/>
    <w:rsid w:val="005A40C6"/>
    <w:rsid w:val="005C0692"/>
    <w:rsid w:val="005C3952"/>
    <w:rsid w:val="005C57DD"/>
    <w:rsid w:val="005D63A4"/>
    <w:rsid w:val="005D6FC4"/>
    <w:rsid w:val="005D7168"/>
    <w:rsid w:val="005D7BD7"/>
    <w:rsid w:val="005E5C39"/>
    <w:rsid w:val="005F1328"/>
    <w:rsid w:val="005F51C7"/>
    <w:rsid w:val="00604EDC"/>
    <w:rsid w:val="00615153"/>
    <w:rsid w:val="006163F8"/>
    <w:rsid w:val="00617BD0"/>
    <w:rsid w:val="00620D2E"/>
    <w:rsid w:val="00622313"/>
    <w:rsid w:val="00623E37"/>
    <w:rsid w:val="00633C23"/>
    <w:rsid w:val="00634ABD"/>
    <w:rsid w:val="006377B7"/>
    <w:rsid w:val="006451B1"/>
    <w:rsid w:val="0065015B"/>
    <w:rsid w:val="00651421"/>
    <w:rsid w:val="006527B7"/>
    <w:rsid w:val="006645D0"/>
    <w:rsid w:val="0067032A"/>
    <w:rsid w:val="00691B9A"/>
    <w:rsid w:val="0069267A"/>
    <w:rsid w:val="006A0BB9"/>
    <w:rsid w:val="006A50E6"/>
    <w:rsid w:val="006A6E5D"/>
    <w:rsid w:val="006B0776"/>
    <w:rsid w:val="006B5397"/>
    <w:rsid w:val="006C3A15"/>
    <w:rsid w:val="006C6515"/>
    <w:rsid w:val="006D2CE9"/>
    <w:rsid w:val="006D579E"/>
    <w:rsid w:val="006E0C5D"/>
    <w:rsid w:val="006E1207"/>
    <w:rsid w:val="006E130B"/>
    <w:rsid w:val="006E28DD"/>
    <w:rsid w:val="006E726A"/>
    <w:rsid w:val="006F4030"/>
    <w:rsid w:val="006F5A6F"/>
    <w:rsid w:val="00710283"/>
    <w:rsid w:val="007106DD"/>
    <w:rsid w:val="007122AE"/>
    <w:rsid w:val="0071336E"/>
    <w:rsid w:val="007147A0"/>
    <w:rsid w:val="007164FB"/>
    <w:rsid w:val="00721CCB"/>
    <w:rsid w:val="00740A71"/>
    <w:rsid w:val="00756601"/>
    <w:rsid w:val="00761C09"/>
    <w:rsid w:val="00767993"/>
    <w:rsid w:val="0077272A"/>
    <w:rsid w:val="00776C0B"/>
    <w:rsid w:val="00776CA9"/>
    <w:rsid w:val="00777F42"/>
    <w:rsid w:val="007914DC"/>
    <w:rsid w:val="00793CC9"/>
    <w:rsid w:val="00793DE9"/>
    <w:rsid w:val="00795B5F"/>
    <w:rsid w:val="007A06D3"/>
    <w:rsid w:val="007A2587"/>
    <w:rsid w:val="007A3B1F"/>
    <w:rsid w:val="007A4DD4"/>
    <w:rsid w:val="007B1264"/>
    <w:rsid w:val="007C0574"/>
    <w:rsid w:val="007D6D99"/>
    <w:rsid w:val="007E1B72"/>
    <w:rsid w:val="007E2743"/>
    <w:rsid w:val="007E79CF"/>
    <w:rsid w:val="00802479"/>
    <w:rsid w:val="0082334B"/>
    <w:rsid w:val="00834CC8"/>
    <w:rsid w:val="00842F7B"/>
    <w:rsid w:val="00844CBE"/>
    <w:rsid w:val="008469B3"/>
    <w:rsid w:val="00850EBC"/>
    <w:rsid w:val="00854AAD"/>
    <w:rsid w:val="00864051"/>
    <w:rsid w:val="0086626F"/>
    <w:rsid w:val="00873264"/>
    <w:rsid w:val="008767FF"/>
    <w:rsid w:val="00882D9C"/>
    <w:rsid w:val="00894BE9"/>
    <w:rsid w:val="00896BB7"/>
    <w:rsid w:val="008A3D51"/>
    <w:rsid w:val="008B18C3"/>
    <w:rsid w:val="008B5D20"/>
    <w:rsid w:val="008B5F3A"/>
    <w:rsid w:val="008C35D6"/>
    <w:rsid w:val="008D149F"/>
    <w:rsid w:val="008D2E04"/>
    <w:rsid w:val="008D4E53"/>
    <w:rsid w:val="008E7E88"/>
    <w:rsid w:val="008F29FD"/>
    <w:rsid w:val="008F4D67"/>
    <w:rsid w:val="009049CC"/>
    <w:rsid w:val="00910E41"/>
    <w:rsid w:val="00926568"/>
    <w:rsid w:val="009349EE"/>
    <w:rsid w:val="009375AA"/>
    <w:rsid w:val="009428A5"/>
    <w:rsid w:val="00946934"/>
    <w:rsid w:val="00955603"/>
    <w:rsid w:val="009632CB"/>
    <w:rsid w:val="009659D6"/>
    <w:rsid w:val="00965E69"/>
    <w:rsid w:val="00966FF7"/>
    <w:rsid w:val="00972576"/>
    <w:rsid w:val="009740BC"/>
    <w:rsid w:val="00980708"/>
    <w:rsid w:val="009917D8"/>
    <w:rsid w:val="009940C1"/>
    <w:rsid w:val="009A3286"/>
    <w:rsid w:val="009A5764"/>
    <w:rsid w:val="009A6E76"/>
    <w:rsid w:val="009A7EF6"/>
    <w:rsid w:val="009C7B85"/>
    <w:rsid w:val="009D05FE"/>
    <w:rsid w:val="009D347F"/>
    <w:rsid w:val="009D388C"/>
    <w:rsid w:val="009D4946"/>
    <w:rsid w:val="009F2BBC"/>
    <w:rsid w:val="00A0200A"/>
    <w:rsid w:val="00A02EA8"/>
    <w:rsid w:val="00A04F4B"/>
    <w:rsid w:val="00A07221"/>
    <w:rsid w:val="00A13303"/>
    <w:rsid w:val="00A145A1"/>
    <w:rsid w:val="00A161CF"/>
    <w:rsid w:val="00A1670E"/>
    <w:rsid w:val="00A1691B"/>
    <w:rsid w:val="00A23954"/>
    <w:rsid w:val="00A26BAC"/>
    <w:rsid w:val="00A27B6C"/>
    <w:rsid w:val="00A3114E"/>
    <w:rsid w:val="00A3283E"/>
    <w:rsid w:val="00A40C44"/>
    <w:rsid w:val="00A432AE"/>
    <w:rsid w:val="00A62594"/>
    <w:rsid w:val="00A6382D"/>
    <w:rsid w:val="00A672B4"/>
    <w:rsid w:val="00A83CA1"/>
    <w:rsid w:val="00A9459F"/>
    <w:rsid w:val="00AA0297"/>
    <w:rsid w:val="00AA134C"/>
    <w:rsid w:val="00AA3ED8"/>
    <w:rsid w:val="00AA5E6A"/>
    <w:rsid w:val="00AB267C"/>
    <w:rsid w:val="00AB4F6C"/>
    <w:rsid w:val="00AC22BF"/>
    <w:rsid w:val="00AD3AB6"/>
    <w:rsid w:val="00AD6C15"/>
    <w:rsid w:val="00AD71C1"/>
    <w:rsid w:val="00AE07A9"/>
    <w:rsid w:val="00AE2083"/>
    <w:rsid w:val="00AF263F"/>
    <w:rsid w:val="00AF43B0"/>
    <w:rsid w:val="00B06715"/>
    <w:rsid w:val="00B100FC"/>
    <w:rsid w:val="00B1324A"/>
    <w:rsid w:val="00B17FF3"/>
    <w:rsid w:val="00B200C7"/>
    <w:rsid w:val="00B20143"/>
    <w:rsid w:val="00B256CF"/>
    <w:rsid w:val="00B32C70"/>
    <w:rsid w:val="00B348F2"/>
    <w:rsid w:val="00B34E51"/>
    <w:rsid w:val="00B41189"/>
    <w:rsid w:val="00B414E8"/>
    <w:rsid w:val="00B42FE0"/>
    <w:rsid w:val="00B4448D"/>
    <w:rsid w:val="00B576C0"/>
    <w:rsid w:val="00B61C3A"/>
    <w:rsid w:val="00B62360"/>
    <w:rsid w:val="00B6760D"/>
    <w:rsid w:val="00B71A70"/>
    <w:rsid w:val="00B74034"/>
    <w:rsid w:val="00B84A0A"/>
    <w:rsid w:val="00B95BFC"/>
    <w:rsid w:val="00B96F6B"/>
    <w:rsid w:val="00B9760F"/>
    <w:rsid w:val="00BB2714"/>
    <w:rsid w:val="00BB4959"/>
    <w:rsid w:val="00BB5F6A"/>
    <w:rsid w:val="00BC1042"/>
    <w:rsid w:val="00BC7524"/>
    <w:rsid w:val="00BD02E0"/>
    <w:rsid w:val="00BD2E15"/>
    <w:rsid w:val="00BD423C"/>
    <w:rsid w:val="00BD79AA"/>
    <w:rsid w:val="00BE2B43"/>
    <w:rsid w:val="00BF285C"/>
    <w:rsid w:val="00C02FB2"/>
    <w:rsid w:val="00C0463D"/>
    <w:rsid w:val="00C10789"/>
    <w:rsid w:val="00C1358D"/>
    <w:rsid w:val="00C17ED7"/>
    <w:rsid w:val="00C22AFA"/>
    <w:rsid w:val="00C22BEF"/>
    <w:rsid w:val="00C23444"/>
    <w:rsid w:val="00C2624C"/>
    <w:rsid w:val="00C3265E"/>
    <w:rsid w:val="00C3621A"/>
    <w:rsid w:val="00C375A4"/>
    <w:rsid w:val="00C4672F"/>
    <w:rsid w:val="00C5034E"/>
    <w:rsid w:val="00C6390F"/>
    <w:rsid w:val="00C67282"/>
    <w:rsid w:val="00C725D3"/>
    <w:rsid w:val="00C7420E"/>
    <w:rsid w:val="00C80123"/>
    <w:rsid w:val="00C83BF0"/>
    <w:rsid w:val="00C94623"/>
    <w:rsid w:val="00C97AF0"/>
    <w:rsid w:val="00CA2B12"/>
    <w:rsid w:val="00CB096F"/>
    <w:rsid w:val="00CB7ED5"/>
    <w:rsid w:val="00CC48BB"/>
    <w:rsid w:val="00CD43CB"/>
    <w:rsid w:val="00CE3567"/>
    <w:rsid w:val="00CF073C"/>
    <w:rsid w:val="00CF59A4"/>
    <w:rsid w:val="00D1002E"/>
    <w:rsid w:val="00D10A43"/>
    <w:rsid w:val="00D1167E"/>
    <w:rsid w:val="00D146F6"/>
    <w:rsid w:val="00D16165"/>
    <w:rsid w:val="00D16BBB"/>
    <w:rsid w:val="00D16D69"/>
    <w:rsid w:val="00D2055A"/>
    <w:rsid w:val="00D20FCF"/>
    <w:rsid w:val="00D22F03"/>
    <w:rsid w:val="00D2336A"/>
    <w:rsid w:val="00D24287"/>
    <w:rsid w:val="00D335A5"/>
    <w:rsid w:val="00D33E07"/>
    <w:rsid w:val="00D347B8"/>
    <w:rsid w:val="00D3502C"/>
    <w:rsid w:val="00D352F2"/>
    <w:rsid w:val="00D40984"/>
    <w:rsid w:val="00D74278"/>
    <w:rsid w:val="00D82894"/>
    <w:rsid w:val="00DA0499"/>
    <w:rsid w:val="00DA063B"/>
    <w:rsid w:val="00DA0D08"/>
    <w:rsid w:val="00DB3103"/>
    <w:rsid w:val="00DB69B2"/>
    <w:rsid w:val="00DB7D77"/>
    <w:rsid w:val="00DC0E6D"/>
    <w:rsid w:val="00DC2AB4"/>
    <w:rsid w:val="00DD6077"/>
    <w:rsid w:val="00DD795B"/>
    <w:rsid w:val="00DE0201"/>
    <w:rsid w:val="00DE1FEF"/>
    <w:rsid w:val="00DE2B7E"/>
    <w:rsid w:val="00DF0951"/>
    <w:rsid w:val="00DF3E58"/>
    <w:rsid w:val="00DF4D37"/>
    <w:rsid w:val="00DF655F"/>
    <w:rsid w:val="00DF677E"/>
    <w:rsid w:val="00E0097C"/>
    <w:rsid w:val="00E00A96"/>
    <w:rsid w:val="00E01D97"/>
    <w:rsid w:val="00E06A28"/>
    <w:rsid w:val="00E122E8"/>
    <w:rsid w:val="00E22597"/>
    <w:rsid w:val="00E24406"/>
    <w:rsid w:val="00E25D63"/>
    <w:rsid w:val="00E279EB"/>
    <w:rsid w:val="00E32AB3"/>
    <w:rsid w:val="00E37D97"/>
    <w:rsid w:val="00E42594"/>
    <w:rsid w:val="00E43393"/>
    <w:rsid w:val="00E45A5E"/>
    <w:rsid w:val="00E50F36"/>
    <w:rsid w:val="00E51260"/>
    <w:rsid w:val="00E54204"/>
    <w:rsid w:val="00E569B9"/>
    <w:rsid w:val="00E673E4"/>
    <w:rsid w:val="00E7236B"/>
    <w:rsid w:val="00E72D4E"/>
    <w:rsid w:val="00E7301F"/>
    <w:rsid w:val="00E74384"/>
    <w:rsid w:val="00E76ABF"/>
    <w:rsid w:val="00E81850"/>
    <w:rsid w:val="00E82B89"/>
    <w:rsid w:val="00E97870"/>
    <w:rsid w:val="00EA6D10"/>
    <w:rsid w:val="00EC2033"/>
    <w:rsid w:val="00EC755D"/>
    <w:rsid w:val="00EC78D5"/>
    <w:rsid w:val="00ED34FF"/>
    <w:rsid w:val="00EE1F8E"/>
    <w:rsid w:val="00EE49C9"/>
    <w:rsid w:val="00EE49F9"/>
    <w:rsid w:val="00EE704C"/>
    <w:rsid w:val="00EF64E7"/>
    <w:rsid w:val="00F02B3E"/>
    <w:rsid w:val="00F1087E"/>
    <w:rsid w:val="00F1147E"/>
    <w:rsid w:val="00F21D5E"/>
    <w:rsid w:val="00F22044"/>
    <w:rsid w:val="00F2680F"/>
    <w:rsid w:val="00F344F9"/>
    <w:rsid w:val="00F36B97"/>
    <w:rsid w:val="00F5283B"/>
    <w:rsid w:val="00F6582B"/>
    <w:rsid w:val="00F83514"/>
    <w:rsid w:val="00F83C06"/>
    <w:rsid w:val="00F86281"/>
    <w:rsid w:val="00F93AA9"/>
    <w:rsid w:val="00F93D90"/>
    <w:rsid w:val="00F9401F"/>
    <w:rsid w:val="00F97084"/>
    <w:rsid w:val="00FA5252"/>
    <w:rsid w:val="00FA61E4"/>
    <w:rsid w:val="00FB3473"/>
    <w:rsid w:val="00FB36A2"/>
    <w:rsid w:val="00FB7D20"/>
    <w:rsid w:val="00FD10A1"/>
    <w:rsid w:val="00FD6E38"/>
    <w:rsid w:val="00FD6E7F"/>
    <w:rsid w:val="00FE5B6C"/>
    <w:rsid w:val="00FF2F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149357D3"/>
  <w15:docId w15:val="{9BEDCB4F-18CE-4D1C-B696-B109FADA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locked="1" w:semiHidden="1" w:uiPriority="0"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67A"/>
    <w:rPr>
      <w:rFonts w:cs="Calibri"/>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97AF0"/>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link w:val="HTMLPreformatted"/>
    <w:uiPriority w:val="99"/>
    <w:locked/>
    <w:rsid w:val="00E7301F"/>
    <w:rPr>
      <w:rFonts w:ascii="Courier New" w:hAnsi="Courier New" w:cs="Courier New"/>
      <w:sz w:val="20"/>
      <w:szCs w:val="20"/>
      <w:lang w:val="en-AU"/>
    </w:rPr>
  </w:style>
  <w:style w:type="paragraph" w:styleId="ListParagraph">
    <w:name w:val="List Paragraph"/>
    <w:basedOn w:val="Normal"/>
    <w:uiPriority w:val="99"/>
    <w:qFormat/>
    <w:rsid w:val="00484708"/>
    <w:pPr>
      <w:ind w:left="720"/>
    </w:pPr>
  </w:style>
  <w:style w:type="character" w:styleId="CommentReference">
    <w:name w:val="annotation reference"/>
    <w:uiPriority w:val="99"/>
    <w:semiHidden/>
    <w:rsid w:val="00F1147E"/>
    <w:rPr>
      <w:sz w:val="16"/>
      <w:szCs w:val="16"/>
    </w:rPr>
  </w:style>
  <w:style w:type="paragraph" w:styleId="CommentText">
    <w:name w:val="annotation text"/>
    <w:basedOn w:val="Normal"/>
    <w:link w:val="CommentTextChar"/>
    <w:uiPriority w:val="99"/>
    <w:semiHidden/>
    <w:rsid w:val="00F1147E"/>
    <w:rPr>
      <w:sz w:val="20"/>
      <w:szCs w:val="20"/>
    </w:rPr>
  </w:style>
  <w:style w:type="character" w:customStyle="1" w:styleId="CommentTextChar">
    <w:name w:val="Comment Text Char"/>
    <w:link w:val="CommentText"/>
    <w:uiPriority w:val="99"/>
    <w:semiHidden/>
    <w:locked/>
    <w:rsid w:val="00F1147E"/>
    <w:rPr>
      <w:sz w:val="20"/>
      <w:szCs w:val="20"/>
    </w:rPr>
  </w:style>
  <w:style w:type="paragraph" w:styleId="CommentSubject">
    <w:name w:val="annotation subject"/>
    <w:basedOn w:val="CommentText"/>
    <w:next w:val="CommentText"/>
    <w:link w:val="CommentSubjectChar"/>
    <w:uiPriority w:val="99"/>
    <w:semiHidden/>
    <w:rsid w:val="00F1147E"/>
    <w:rPr>
      <w:b/>
      <w:bCs/>
    </w:rPr>
  </w:style>
  <w:style w:type="character" w:customStyle="1" w:styleId="CommentSubjectChar">
    <w:name w:val="Comment Subject Char"/>
    <w:link w:val="CommentSubject"/>
    <w:uiPriority w:val="99"/>
    <w:semiHidden/>
    <w:locked/>
    <w:rsid w:val="00F1147E"/>
    <w:rPr>
      <w:b/>
      <w:bCs/>
      <w:sz w:val="20"/>
      <w:szCs w:val="20"/>
    </w:rPr>
  </w:style>
  <w:style w:type="paragraph" w:styleId="BalloonText">
    <w:name w:val="Balloon Text"/>
    <w:basedOn w:val="Normal"/>
    <w:link w:val="BalloonTextChar"/>
    <w:uiPriority w:val="99"/>
    <w:semiHidden/>
    <w:rsid w:val="00F1147E"/>
    <w:rPr>
      <w:sz w:val="18"/>
      <w:szCs w:val="18"/>
    </w:rPr>
  </w:style>
  <w:style w:type="character" w:customStyle="1" w:styleId="BalloonTextChar">
    <w:name w:val="Balloon Text Char"/>
    <w:link w:val="BalloonText"/>
    <w:uiPriority w:val="99"/>
    <w:semiHidden/>
    <w:locked/>
    <w:rsid w:val="00F1147E"/>
    <w:rPr>
      <w:rFonts w:ascii="Times New Roman" w:hAnsi="Times New Roman" w:cs="Times New Roman"/>
      <w:sz w:val="18"/>
      <w:szCs w:val="18"/>
    </w:rPr>
  </w:style>
  <w:style w:type="paragraph" w:styleId="Header">
    <w:name w:val="header"/>
    <w:basedOn w:val="Normal"/>
    <w:link w:val="HeaderChar"/>
    <w:uiPriority w:val="99"/>
    <w:rsid w:val="00B96F6B"/>
    <w:pPr>
      <w:tabs>
        <w:tab w:val="center" w:pos="4513"/>
        <w:tab w:val="right" w:pos="9026"/>
      </w:tabs>
    </w:pPr>
    <w:rPr>
      <w:sz w:val="22"/>
      <w:szCs w:val="22"/>
      <w:lang w:val="en-AU"/>
    </w:rPr>
  </w:style>
  <w:style w:type="character" w:customStyle="1" w:styleId="HeaderChar">
    <w:name w:val="Header Char"/>
    <w:link w:val="Header"/>
    <w:uiPriority w:val="99"/>
    <w:locked/>
    <w:rsid w:val="00B96F6B"/>
    <w:rPr>
      <w:sz w:val="22"/>
      <w:szCs w:val="22"/>
      <w:lang w:val="en-AU"/>
    </w:rPr>
  </w:style>
  <w:style w:type="paragraph" w:styleId="Footer">
    <w:name w:val="footer"/>
    <w:basedOn w:val="Normal"/>
    <w:link w:val="FooterChar"/>
    <w:uiPriority w:val="99"/>
    <w:rsid w:val="00B96F6B"/>
    <w:pPr>
      <w:tabs>
        <w:tab w:val="center" w:pos="4513"/>
        <w:tab w:val="right" w:pos="9026"/>
      </w:tabs>
    </w:pPr>
    <w:rPr>
      <w:sz w:val="22"/>
      <w:szCs w:val="22"/>
      <w:lang w:val="en-AU"/>
    </w:rPr>
  </w:style>
  <w:style w:type="character" w:customStyle="1" w:styleId="FooterChar">
    <w:name w:val="Footer Char"/>
    <w:link w:val="Footer"/>
    <w:uiPriority w:val="99"/>
    <w:locked/>
    <w:rsid w:val="00B96F6B"/>
    <w:rPr>
      <w:sz w:val="22"/>
      <w:szCs w:val="22"/>
      <w:lang w:val="en-AU"/>
    </w:rPr>
  </w:style>
  <w:style w:type="character" w:customStyle="1" w:styleId="apple-converted-space">
    <w:name w:val="apple-converted-space"/>
    <w:basedOn w:val="DefaultParagraphFont"/>
    <w:uiPriority w:val="99"/>
    <w:rsid w:val="00B96F6B"/>
  </w:style>
  <w:style w:type="paragraph" w:customStyle="1" w:styleId="EndNoteBibliographyTitle">
    <w:name w:val="EndNote Bibliography Title"/>
    <w:basedOn w:val="Normal"/>
    <w:link w:val="EndNoteBibliographyTitleChar"/>
    <w:uiPriority w:val="99"/>
    <w:rsid w:val="002971E1"/>
    <w:pPr>
      <w:jc w:val="center"/>
    </w:pPr>
    <w:rPr>
      <w:noProof/>
      <w:lang w:val="en-US"/>
    </w:rPr>
  </w:style>
  <w:style w:type="character" w:customStyle="1" w:styleId="EndNoteBibliographyTitleChar">
    <w:name w:val="EndNote Bibliography Title Char"/>
    <w:link w:val="EndNoteBibliographyTitle"/>
    <w:uiPriority w:val="99"/>
    <w:locked/>
    <w:rsid w:val="002971E1"/>
    <w:rPr>
      <w:rFonts w:ascii="Calibri" w:hAnsi="Calibri" w:cs="Calibri"/>
      <w:noProof/>
      <w:lang w:val="en-US"/>
    </w:rPr>
  </w:style>
  <w:style w:type="paragraph" w:customStyle="1" w:styleId="EndNoteBibliography">
    <w:name w:val="EndNote Bibliography"/>
    <w:basedOn w:val="Normal"/>
    <w:link w:val="EndNoteBibliographyChar"/>
    <w:uiPriority w:val="99"/>
    <w:rsid w:val="002971E1"/>
    <w:pPr>
      <w:jc w:val="both"/>
    </w:pPr>
    <w:rPr>
      <w:noProof/>
      <w:lang w:val="en-US"/>
    </w:rPr>
  </w:style>
  <w:style w:type="character" w:customStyle="1" w:styleId="EndNoteBibliographyChar">
    <w:name w:val="EndNote Bibliography Char"/>
    <w:link w:val="EndNoteBibliography"/>
    <w:uiPriority w:val="99"/>
    <w:locked/>
    <w:rsid w:val="002971E1"/>
    <w:rPr>
      <w:rFonts w:ascii="Calibri" w:hAnsi="Calibri" w:cs="Calibri"/>
      <w:noProof/>
      <w:lang w:val="en-US"/>
    </w:rPr>
  </w:style>
  <w:style w:type="character" w:styleId="PageNumber">
    <w:name w:val="page number"/>
    <w:basedOn w:val="DefaultParagraphFont"/>
    <w:uiPriority w:val="99"/>
    <w:semiHidden/>
    <w:rsid w:val="00802479"/>
  </w:style>
  <w:style w:type="character" w:styleId="LineNumber">
    <w:name w:val="line number"/>
    <w:basedOn w:val="DefaultParagraphFont"/>
    <w:uiPriority w:val="99"/>
    <w:semiHidden/>
    <w:rsid w:val="00802479"/>
  </w:style>
  <w:style w:type="character" w:styleId="Hyperlink">
    <w:name w:val="Hyperlink"/>
    <w:uiPriority w:val="99"/>
    <w:rsid w:val="00802479"/>
    <w:rPr>
      <w:color w:val="0563C1"/>
      <w:u w:val="single"/>
    </w:rPr>
  </w:style>
  <w:style w:type="character" w:customStyle="1" w:styleId="UnresolvedMention1">
    <w:name w:val="Unresolved Mention1"/>
    <w:uiPriority w:val="99"/>
    <w:semiHidden/>
    <w:rsid w:val="00802479"/>
    <w:rPr>
      <w:color w:val="auto"/>
      <w:shd w:val="clear" w:color="auto" w:fill="auto"/>
    </w:rPr>
  </w:style>
  <w:style w:type="character" w:customStyle="1" w:styleId="UnresolvedMention">
    <w:name w:val="Unresolved Mention"/>
    <w:uiPriority w:val="99"/>
    <w:semiHidden/>
    <w:rsid w:val="00AB4F6C"/>
    <w:rPr>
      <w:color w:val="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13509">
      <w:marLeft w:val="0"/>
      <w:marRight w:val="0"/>
      <w:marTop w:val="0"/>
      <w:marBottom w:val="0"/>
      <w:divBdr>
        <w:top w:val="none" w:sz="0" w:space="0" w:color="auto"/>
        <w:left w:val="none" w:sz="0" w:space="0" w:color="auto"/>
        <w:bottom w:val="none" w:sz="0" w:space="0" w:color="auto"/>
        <w:right w:val="none" w:sz="0" w:space="0" w:color="auto"/>
      </w:divBdr>
    </w:div>
    <w:div w:id="726413511">
      <w:marLeft w:val="0"/>
      <w:marRight w:val="0"/>
      <w:marTop w:val="0"/>
      <w:marBottom w:val="0"/>
      <w:divBdr>
        <w:top w:val="none" w:sz="0" w:space="0" w:color="auto"/>
        <w:left w:val="none" w:sz="0" w:space="0" w:color="auto"/>
        <w:bottom w:val="none" w:sz="0" w:space="0" w:color="auto"/>
        <w:right w:val="none" w:sz="0" w:space="0" w:color="auto"/>
      </w:divBdr>
      <w:divsChild>
        <w:div w:id="726413512">
          <w:marLeft w:val="0"/>
          <w:marRight w:val="0"/>
          <w:marTop w:val="0"/>
          <w:marBottom w:val="0"/>
          <w:divBdr>
            <w:top w:val="none" w:sz="0" w:space="0" w:color="auto"/>
            <w:left w:val="none" w:sz="0" w:space="0" w:color="auto"/>
            <w:bottom w:val="none" w:sz="0" w:space="0" w:color="auto"/>
            <w:right w:val="none" w:sz="0" w:space="0" w:color="auto"/>
          </w:divBdr>
        </w:div>
        <w:div w:id="726413550">
          <w:marLeft w:val="0"/>
          <w:marRight w:val="0"/>
          <w:marTop w:val="0"/>
          <w:marBottom w:val="0"/>
          <w:divBdr>
            <w:top w:val="none" w:sz="0" w:space="0" w:color="auto"/>
            <w:left w:val="none" w:sz="0" w:space="0" w:color="auto"/>
            <w:bottom w:val="none" w:sz="0" w:space="0" w:color="auto"/>
            <w:right w:val="none" w:sz="0" w:space="0" w:color="auto"/>
          </w:divBdr>
        </w:div>
      </w:divsChild>
    </w:div>
    <w:div w:id="726413513">
      <w:marLeft w:val="0"/>
      <w:marRight w:val="0"/>
      <w:marTop w:val="0"/>
      <w:marBottom w:val="0"/>
      <w:divBdr>
        <w:top w:val="none" w:sz="0" w:space="0" w:color="auto"/>
        <w:left w:val="none" w:sz="0" w:space="0" w:color="auto"/>
        <w:bottom w:val="none" w:sz="0" w:space="0" w:color="auto"/>
        <w:right w:val="none" w:sz="0" w:space="0" w:color="auto"/>
      </w:divBdr>
    </w:div>
    <w:div w:id="726413515">
      <w:marLeft w:val="0"/>
      <w:marRight w:val="0"/>
      <w:marTop w:val="0"/>
      <w:marBottom w:val="0"/>
      <w:divBdr>
        <w:top w:val="none" w:sz="0" w:space="0" w:color="auto"/>
        <w:left w:val="none" w:sz="0" w:space="0" w:color="auto"/>
        <w:bottom w:val="none" w:sz="0" w:space="0" w:color="auto"/>
        <w:right w:val="none" w:sz="0" w:space="0" w:color="auto"/>
      </w:divBdr>
    </w:div>
    <w:div w:id="726413516">
      <w:marLeft w:val="0"/>
      <w:marRight w:val="0"/>
      <w:marTop w:val="0"/>
      <w:marBottom w:val="0"/>
      <w:divBdr>
        <w:top w:val="none" w:sz="0" w:space="0" w:color="auto"/>
        <w:left w:val="none" w:sz="0" w:space="0" w:color="auto"/>
        <w:bottom w:val="none" w:sz="0" w:space="0" w:color="auto"/>
        <w:right w:val="none" w:sz="0" w:space="0" w:color="auto"/>
      </w:divBdr>
    </w:div>
    <w:div w:id="726413517">
      <w:marLeft w:val="0"/>
      <w:marRight w:val="0"/>
      <w:marTop w:val="0"/>
      <w:marBottom w:val="0"/>
      <w:divBdr>
        <w:top w:val="none" w:sz="0" w:space="0" w:color="auto"/>
        <w:left w:val="none" w:sz="0" w:space="0" w:color="auto"/>
        <w:bottom w:val="none" w:sz="0" w:space="0" w:color="auto"/>
        <w:right w:val="none" w:sz="0" w:space="0" w:color="auto"/>
      </w:divBdr>
    </w:div>
    <w:div w:id="726413518">
      <w:marLeft w:val="0"/>
      <w:marRight w:val="0"/>
      <w:marTop w:val="0"/>
      <w:marBottom w:val="0"/>
      <w:divBdr>
        <w:top w:val="none" w:sz="0" w:space="0" w:color="auto"/>
        <w:left w:val="none" w:sz="0" w:space="0" w:color="auto"/>
        <w:bottom w:val="none" w:sz="0" w:space="0" w:color="auto"/>
        <w:right w:val="none" w:sz="0" w:space="0" w:color="auto"/>
      </w:divBdr>
    </w:div>
    <w:div w:id="726413519">
      <w:marLeft w:val="0"/>
      <w:marRight w:val="0"/>
      <w:marTop w:val="0"/>
      <w:marBottom w:val="0"/>
      <w:divBdr>
        <w:top w:val="none" w:sz="0" w:space="0" w:color="auto"/>
        <w:left w:val="none" w:sz="0" w:space="0" w:color="auto"/>
        <w:bottom w:val="none" w:sz="0" w:space="0" w:color="auto"/>
        <w:right w:val="none" w:sz="0" w:space="0" w:color="auto"/>
      </w:divBdr>
    </w:div>
    <w:div w:id="726413521">
      <w:marLeft w:val="0"/>
      <w:marRight w:val="0"/>
      <w:marTop w:val="0"/>
      <w:marBottom w:val="0"/>
      <w:divBdr>
        <w:top w:val="none" w:sz="0" w:space="0" w:color="auto"/>
        <w:left w:val="none" w:sz="0" w:space="0" w:color="auto"/>
        <w:bottom w:val="none" w:sz="0" w:space="0" w:color="auto"/>
        <w:right w:val="none" w:sz="0" w:space="0" w:color="auto"/>
      </w:divBdr>
      <w:divsChild>
        <w:div w:id="726413510">
          <w:marLeft w:val="0"/>
          <w:marRight w:val="0"/>
          <w:marTop w:val="0"/>
          <w:marBottom w:val="0"/>
          <w:divBdr>
            <w:top w:val="none" w:sz="0" w:space="0" w:color="auto"/>
            <w:left w:val="none" w:sz="0" w:space="0" w:color="auto"/>
            <w:bottom w:val="none" w:sz="0" w:space="0" w:color="auto"/>
            <w:right w:val="none" w:sz="0" w:space="0" w:color="auto"/>
          </w:divBdr>
        </w:div>
        <w:div w:id="726413526">
          <w:marLeft w:val="0"/>
          <w:marRight w:val="0"/>
          <w:marTop w:val="0"/>
          <w:marBottom w:val="0"/>
          <w:divBdr>
            <w:top w:val="none" w:sz="0" w:space="0" w:color="auto"/>
            <w:left w:val="none" w:sz="0" w:space="0" w:color="auto"/>
            <w:bottom w:val="none" w:sz="0" w:space="0" w:color="auto"/>
            <w:right w:val="none" w:sz="0" w:space="0" w:color="auto"/>
          </w:divBdr>
        </w:div>
      </w:divsChild>
    </w:div>
    <w:div w:id="726413523">
      <w:marLeft w:val="0"/>
      <w:marRight w:val="0"/>
      <w:marTop w:val="0"/>
      <w:marBottom w:val="0"/>
      <w:divBdr>
        <w:top w:val="none" w:sz="0" w:space="0" w:color="auto"/>
        <w:left w:val="none" w:sz="0" w:space="0" w:color="auto"/>
        <w:bottom w:val="none" w:sz="0" w:space="0" w:color="auto"/>
        <w:right w:val="none" w:sz="0" w:space="0" w:color="auto"/>
      </w:divBdr>
    </w:div>
    <w:div w:id="726413524">
      <w:marLeft w:val="0"/>
      <w:marRight w:val="0"/>
      <w:marTop w:val="0"/>
      <w:marBottom w:val="0"/>
      <w:divBdr>
        <w:top w:val="none" w:sz="0" w:space="0" w:color="auto"/>
        <w:left w:val="none" w:sz="0" w:space="0" w:color="auto"/>
        <w:bottom w:val="none" w:sz="0" w:space="0" w:color="auto"/>
        <w:right w:val="none" w:sz="0" w:space="0" w:color="auto"/>
      </w:divBdr>
    </w:div>
    <w:div w:id="726413527">
      <w:marLeft w:val="0"/>
      <w:marRight w:val="0"/>
      <w:marTop w:val="0"/>
      <w:marBottom w:val="0"/>
      <w:divBdr>
        <w:top w:val="none" w:sz="0" w:space="0" w:color="auto"/>
        <w:left w:val="none" w:sz="0" w:space="0" w:color="auto"/>
        <w:bottom w:val="none" w:sz="0" w:space="0" w:color="auto"/>
        <w:right w:val="none" w:sz="0" w:space="0" w:color="auto"/>
      </w:divBdr>
    </w:div>
    <w:div w:id="726413529">
      <w:marLeft w:val="0"/>
      <w:marRight w:val="0"/>
      <w:marTop w:val="0"/>
      <w:marBottom w:val="0"/>
      <w:divBdr>
        <w:top w:val="none" w:sz="0" w:space="0" w:color="auto"/>
        <w:left w:val="none" w:sz="0" w:space="0" w:color="auto"/>
        <w:bottom w:val="none" w:sz="0" w:space="0" w:color="auto"/>
        <w:right w:val="none" w:sz="0" w:space="0" w:color="auto"/>
      </w:divBdr>
    </w:div>
    <w:div w:id="726413530">
      <w:marLeft w:val="0"/>
      <w:marRight w:val="0"/>
      <w:marTop w:val="0"/>
      <w:marBottom w:val="0"/>
      <w:divBdr>
        <w:top w:val="none" w:sz="0" w:space="0" w:color="auto"/>
        <w:left w:val="none" w:sz="0" w:space="0" w:color="auto"/>
        <w:bottom w:val="none" w:sz="0" w:space="0" w:color="auto"/>
        <w:right w:val="none" w:sz="0" w:space="0" w:color="auto"/>
      </w:divBdr>
    </w:div>
    <w:div w:id="726413531">
      <w:marLeft w:val="0"/>
      <w:marRight w:val="0"/>
      <w:marTop w:val="0"/>
      <w:marBottom w:val="0"/>
      <w:divBdr>
        <w:top w:val="none" w:sz="0" w:space="0" w:color="auto"/>
        <w:left w:val="none" w:sz="0" w:space="0" w:color="auto"/>
        <w:bottom w:val="none" w:sz="0" w:space="0" w:color="auto"/>
        <w:right w:val="none" w:sz="0" w:space="0" w:color="auto"/>
      </w:divBdr>
    </w:div>
    <w:div w:id="726413532">
      <w:marLeft w:val="0"/>
      <w:marRight w:val="0"/>
      <w:marTop w:val="0"/>
      <w:marBottom w:val="0"/>
      <w:divBdr>
        <w:top w:val="none" w:sz="0" w:space="0" w:color="auto"/>
        <w:left w:val="none" w:sz="0" w:space="0" w:color="auto"/>
        <w:bottom w:val="none" w:sz="0" w:space="0" w:color="auto"/>
        <w:right w:val="none" w:sz="0" w:space="0" w:color="auto"/>
      </w:divBdr>
    </w:div>
    <w:div w:id="726413534">
      <w:marLeft w:val="0"/>
      <w:marRight w:val="0"/>
      <w:marTop w:val="0"/>
      <w:marBottom w:val="0"/>
      <w:divBdr>
        <w:top w:val="none" w:sz="0" w:space="0" w:color="auto"/>
        <w:left w:val="none" w:sz="0" w:space="0" w:color="auto"/>
        <w:bottom w:val="none" w:sz="0" w:space="0" w:color="auto"/>
        <w:right w:val="none" w:sz="0" w:space="0" w:color="auto"/>
      </w:divBdr>
      <w:divsChild>
        <w:div w:id="726413528">
          <w:marLeft w:val="0"/>
          <w:marRight w:val="0"/>
          <w:marTop w:val="0"/>
          <w:marBottom w:val="0"/>
          <w:divBdr>
            <w:top w:val="none" w:sz="0" w:space="0" w:color="auto"/>
            <w:left w:val="none" w:sz="0" w:space="0" w:color="auto"/>
            <w:bottom w:val="none" w:sz="0" w:space="0" w:color="auto"/>
            <w:right w:val="none" w:sz="0" w:space="0" w:color="auto"/>
          </w:divBdr>
        </w:div>
        <w:div w:id="726413545">
          <w:marLeft w:val="0"/>
          <w:marRight w:val="0"/>
          <w:marTop w:val="0"/>
          <w:marBottom w:val="0"/>
          <w:divBdr>
            <w:top w:val="none" w:sz="0" w:space="0" w:color="auto"/>
            <w:left w:val="none" w:sz="0" w:space="0" w:color="auto"/>
            <w:bottom w:val="none" w:sz="0" w:space="0" w:color="auto"/>
            <w:right w:val="none" w:sz="0" w:space="0" w:color="auto"/>
          </w:divBdr>
        </w:div>
      </w:divsChild>
    </w:div>
    <w:div w:id="726413538">
      <w:marLeft w:val="0"/>
      <w:marRight w:val="0"/>
      <w:marTop w:val="0"/>
      <w:marBottom w:val="0"/>
      <w:divBdr>
        <w:top w:val="none" w:sz="0" w:space="0" w:color="auto"/>
        <w:left w:val="none" w:sz="0" w:space="0" w:color="auto"/>
        <w:bottom w:val="none" w:sz="0" w:space="0" w:color="auto"/>
        <w:right w:val="none" w:sz="0" w:space="0" w:color="auto"/>
      </w:divBdr>
    </w:div>
    <w:div w:id="726413542">
      <w:marLeft w:val="0"/>
      <w:marRight w:val="0"/>
      <w:marTop w:val="0"/>
      <w:marBottom w:val="0"/>
      <w:divBdr>
        <w:top w:val="none" w:sz="0" w:space="0" w:color="auto"/>
        <w:left w:val="none" w:sz="0" w:space="0" w:color="auto"/>
        <w:bottom w:val="none" w:sz="0" w:space="0" w:color="auto"/>
        <w:right w:val="none" w:sz="0" w:space="0" w:color="auto"/>
      </w:divBdr>
    </w:div>
    <w:div w:id="726413544">
      <w:marLeft w:val="0"/>
      <w:marRight w:val="0"/>
      <w:marTop w:val="0"/>
      <w:marBottom w:val="0"/>
      <w:divBdr>
        <w:top w:val="none" w:sz="0" w:space="0" w:color="auto"/>
        <w:left w:val="none" w:sz="0" w:space="0" w:color="auto"/>
        <w:bottom w:val="none" w:sz="0" w:space="0" w:color="auto"/>
        <w:right w:val="none" w:sz="0" w:space="0" w:color="auto"/>
      </w:divBdr>
    </w:div>
    <w:div w:id="726413546">
      <w:marLeft w:val="0"/>
      <w:marRight w:val="0"/>
      <w:marTop w:val="0"/>
      <w:marBottom w:val="0"/>
      <w:divBdr>
        <w:top w:val="none" w:sz="0" w:space="0" w:color="auto"/>
        <w:left w:val="none" w:sz="0" w:space="0" w:color="auto"/>
        <w:bottom w:val="none" w:sz="0" w:space="0" w:color="auto"/>
        <w:right w:val="none" w:sz="0" w:space="0" w:color="auto"/>
      </w:divBdr>
    </w:div>
    <w:div w:id="726413548">
      <w:marLeft w:val="0"/>
      <w:marRight w:val="0"/>
      <w:marTop w:val="0"/>
      <w:marBottom w:val="0"/>
      <w:divBdr>
        <w:top w:val="none" w:sz="0" w:space="0" w:color="auto"/>
        <w:left w:val="none" w:sz="0" w:space="0" w:color="auto"/>
        <w:bottom w:val="none" w:sz="0" w:space="0" w:color="auto"/>
        <w:right w:val="none" w:sz="0" w:space="0" w:color="auto"/>
      </w:divBdr>
    </w:div>
    <w:div w:id="726413551">
      <w:marLeft w:val="0"/>
      <w:marRight w:val="0"/>
      <w:marTop w:val="0"/>
      <w:marBottom w:val="0"/>
      <w:divBdr>
        <w:top w:val="none" w:sz="0" w:space="0" w:color="auto"/>
        <w:left w:val="none" w:sz="0" w:space="0" w:color="auto"/>
        <w:bottom w:val="none" w:sz="0" w:space="0" w:color="auto"/>
        <w:right w:val="none" w:sz="0" w:space="0" w:color="auto"/>
      </w:divBdr>
    </w:div>
    <w:div w:id="726413555">
      <w:marLeft w:val="0"/>
      <w:marRight w:val="0"/>
      <w:marTop w:val="0"/>
      <w:marBottom w:val="0"/>
      <w:divBdr>
        <w:top w:val="none" w:sz="0" w:space="0" w:color="auto"/>
        <w:left w:val="none" w:sz="0" w:space="0" w:color="auto"/>
        <w:bottom w:val="none" w:sz="0" w:space="0" w:color="auto"/>
        <w:right w:val="none" w:sz="0" w:space="0" w:color="auto"/>
      </w:divBdr>
      <w:divsChild>
        <w:div w:id="726413508">
          <w:marLeft w:val="0"/>
          <w:marRight w:val="0"/>
          <w:marTop w:val="0"/>
          <w:marBottom w:val="0"/>
          <w:divBdr>
            <w:top w:val="none" w:sz="0" w:space="0" w:color="auto"/>
            <w:left w:val="none" w:sz="0" w:space="0" w:color="auto"/>
            <w:bottom w:val="none" w:sz="0" w:space="0" w:color="auto"/>
            <w:right w:val="none" w:sz="0" w:space="0" w:color="auto"/>
          </w:divBdr>
        </w:div>
        <w:div w:id="726413514">
          <w:marLeft w:val="0"/>
          <w:marRight w:val="0"/>
          <w:marTop w:val="0"/>
          <w:marBottom w:val="0"/>
          <w:divBdr>
            <w:top w:val="none" w:sz="0" w:space="0" w:color="auto"/>
            <w:left w:val="none" w:sz="0" w:space="0" w:color="auto"/>
            <w:bottom w:val="none" w:sz="0" w:space="0" w:color="auto"/>
            <w:right w:val="none" w:sz="0" w:space="0" w:color="auto"/>
          </w:divBdr>
        </w:div>
        <w:div w:id="726413522">
          <w:marLeft w:val="0"/>
          <w:marRight w:val="0"/>
          <w:marTop w:val="0"/>
          <w:marBottom w:val="0"/>
          <w:divBdr>
            <w:top w:val="none" w:sz="0" w:space="0" w:color="auto"/>
            <w:left w:val="none" w:sz="0" w:space="0" w:color="auto"/>
            <w:bottom w:val="none" w:sz="0" w:space="0" w:color="auto"/>
            <w:right w:val="none" w:sz="0" w:space="0" w:color="auto"/>
          </w:divBdr>
        </w:div>
        <w:div w:id="726413533">
          <w:marLeft w:val="0"/>
          <w:marRight w:val="0"/>
          <w:marTop w:val="0"/>
          <w:marBottom w:val="0"/>
          <w:divBdr>
            <w:top w:val="none" w:sz="0" w:space="0" w:color="auto"/>
            <w:left w:val="none" w:sz="0" w:space="0" w:color="auto"/>
            <w:bottom w:val="none" w:sz="0" w:space="0" w:color="auto"/>
            <w:right w:val="none" w:sz="0" w:space="0" w:color="auto"/>
          </w:divBdr>
        </w:div>
        <w:div w:id="726413535">
          <w:marLeft w:val="0"/>
          <w:marRight w:val="0"/>
          <w:marTop w:val="0"/>
          <w:marBottom w:val="0"/>
          <w:divBdr>
            <w:top w:val="none" w:sz="0" w:space="0" w:color="auto"/>
            <w:left w:val="none" w:sz="0" w:space="0" w:color="auto"/>
            <w:bottom w:val="none" w:sz="0" w:space="0" w:color="auto"/>
            <w:right w:val="none" w:sz="0" w:space="0" w:color="auto"/>
          </w:divBdr>
        </w:div>
        <w:div w:id="726413540">
          <w:marLeft w:val="0"/>
          <w:marRight w:val="0"/>
          <w:marTop w:val="0"/>
          <w:marBottom w:val="0"/>
          <w:divBdr>
            <w:top w:val="none" w:sz="0" w:space="0" w:color="auto"/>
            <w:left w:val="none" w:sz="0" w:space="0" w:color="auto"/>
            <w:bottom w:val="none" w:sz="0" w:space="0" w:color="auto"/>
            <w:right w:val="none" w:sz="0" w:space="0" w:color="auto"/>
          </w:divBdr>
        </w:div>
        <w:div w:id="726413568">
          <w:marLeft w:val="0"/>
          <w:marRight w:val="0"/>
          <w:marTop w:val="0"/>
          <w:marBottom w:val="0"/>
          <w:divBdr>
            <w:top w:val="none" w:sz="0" w:space="0" w:color="auto"/>
            <w:left w:val="none" w:sz="0" w:space="0" w:color="auto"/>
            <w:bottom w:val="none" w:sz="0" w:space="0" w:color="auto"/>
            <w:right w:val="none" w:sz="0" w:space="0" w:color="auto"/>
          </w:divBdr>
        </w:div>
      </w:divsChild>
    </w:div>
    <w:div w:id="726413556">
      <w:marLeft w:val="0"/>
      <w:marRight w:val="0"/>
      <w:marTop w:val="0"/>
      <w:marBottom w:val="0"/>
      <w:divBdr>
        <w:top w:val="none" w:sz="0" w:space="0" w:color="auto"/>
        <w:left w:val="none" w:sz="0" w:space="0" w:color="auto"/>
        <w:bottom w:val="none" w:sz="0" w:space="0" w:color="auto"/>
        <w:right w:val="none" w:sz="0" w:space="0" w:color="auto"/>
      </w:divBdr>
      <w:divsChild>
        <w:div w:id="726413539">
          <w:marLeft w:val="720"/>
          <w:marRight w:val="720"/>
          <w:marTop w:val="100"/>
          <w:marBottom w:val="100"/>
          <w:divBdr>
            <w:top w:val="none" w:sz="0" w:space="0" w:color="auto"/>
            <w:left w:val="none" w:sz="0" w:space="0" w:color="auto"/>
            <w:bottom w:val="none" w:sz="0" w:space="0" w:color="auto"/>
            <w:right w:val="none" w:sz="0" w:space="0" w:color="auto"/>
          </w:divBdr>
          <w:divsChild>
            <w:div w:id="726413553">
              <w:marLeft w:val="0"/>
              <w:marRight w:val="0"/>
              <w:marTop w:val="0"/>
              <w:marBottom w:val="0"/>
              <w:divBdr>
                <w:top w:val="none" w:sz="0" w:space="0" w:color="auto"/>
                <w:left w:val="none" w:sz="0" w:space="0" w:color="auto"/>
                <w:bottom w:val="none" w:sz="0" w:space="0" w:color="auto"/>
                <w:right w:val="none" w:sz="0" w:space="0" w:color="auto"/>
              </w:divBdr>
              <w:divsChild>
                <w:div w:id="7264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3557">
      <w:marLeft w:val="0"/>
      <w:marRight w:val="0"/>
      <w:marTop w:val="0"/>
      <w:marBottom w:val="0"/>
      <w:divBdr>
        <w:top w:val="none" w:sz="0" w:space="0" w:color="auto"/>
        <w:left w:val="none" w:sz="0" w:space="0" w:color="auto"/>
        <w:bottom w:val="none" w:sz="0" w:space="0" w:color="auto"/>
        <w:right w:val="none" w:sz="0" w:space="0" w:color="auto"/>
      </w:divBdr>
      <w:divsChild>
        <w:div w:id="726413569">
          <w:marLeft w:val="720"/>
          <w:marRight w:val="720"/>
          <w:marTop w:val="100"/>
          <w:marBottom w:val="100"/>
          <w:divBdr>
            <w:top w:val="none" w:sz="0" w:space="0" w:color="auto"/>
            <w:left w:val="none" w:sz="0" w:space="0" w:color="auto"/>
            <w:bottom w:val="none" w:sz="0" w:space="0" w:color="auto"/>
            <w:right w:val="none" w:sz="0" w:space="0" w:color="auto"/>
          </w:divBdr>
          <w:divsChild>
            <w:div w:id="726413543">
              <w:marLeft w:val="0"/>
              <w:marRight w:val="0"/>
              <w:marTop w:val="0"/>
              <w:marBottom w:val="0"/>
              <w:divBdr>
                <w:top w:val="none" w:sz="0" w:space="0" w:color="auto"/>
                <w:left w:val="none" w:sz="0" w:space="0" w:color="auto"/>
                <w:bottom w:val="none" w:sz="0" w:space="0" w:color="auto"/>
                <w:right w:val="none" w:sz="0" w:space="0" w:color="auto"/>
              </w:divBdr>
              <w:divsChild>
                <w:div w:id="7264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3558">
      <w:marLeft w:val="0"/>
      <w:marRight w:val="0"/>
      <w:marTop w:val="0"/>
      <w:marBottom w:val="0"/>
      <w:divBdr>
        <w:top w:val="none" w:sz="0" w:space="0" w:color="auto"/>
        <w:left w:val="none" w:sz="0" w:space="0" w:color="auto"/>
        <w:bottom w:val="none" w:sz="0" w:space="0" w:color="auto"/>
        <w:right w:val="none" w:sz="0" w:space="0" w:color="auto"/>
      </w:divBdr>
    </w:div>
    <w:div w:id="726413559">
      <w:marLeft w:val="0"/>
      <w:marRight w:val="0"/>
      <w:marTop w:val="0"/>
      <w:marBottom w:val="0"/>
      <w:divBdr>
        <w:top w:val="none" w:sz="0" w:space="0" w:color="auto"/>
        <w:left w:val="none" w:sz="0" w:space="0" w:color="auto"/>
        <w:bottom w:val="none" w:sz="0" w:space="0" w:color="auto"/>
        <w:right w:val="none" w:sz="0" w:space="0" w:color="auto"/>
      </w:divBdr>
      <w:divsChild>
        <w:div w:id="726413520">
          <w:marLeft w:val="0"/>
          <w:marRight w:val="0"/>
          <w:marTop w:val="0"/>
          <w:marBottom w:val="0"/>
          <w:divBdr>
            <w:top w:val="none" w:sz="0" w:space="0" w:color="auto"/>
            <w:left w:val="none" w:sz="0" w:space="0" w:color="auto"/>
            <w:bottom w:val="none" w:sz="0" w:space="0" w:color="auto"/>
            <w:right w:val="none" w:sz="0" w:space="0" w:color="auto"/>
          </w:divBdr>
        </w:div>
        <w:div w:id="726413525">
          <w:marLeft w:val="0"/>
          <w:marRight w:val="0"/>
          <w:marTop w:val="0"/>
          <w:marBottom w:val="0"/>
          <w:divBdr>
            <w:top w:val="none" w:sz="0" w:space="0" w:color="auto"/>
            <w:left w:val="none" w:sz="0" w:space="0" w:color="auto"/>
            <w:bottom w:val="none" w:sz="0" w:space="0" w:color="auto"/>
            <w:right w:val="none" w:sz="0" w:space="0" w:color="auto"/>
          </w:divBdr>
        </w:div>
        <w:div w:id="726413549">
          <w:marLeft w:val="0"/>
          <w:marRight w:val="0"/>
          <w:marTop w:val="0"/>
          <w:marBottom w:val="0"/>
          <w:divBdr>
            <w:top w:val="none" w:sz="0" w:space="0" w:color="auto"/>
            <w:left w:val="none" w:sz="0" w:space="0" w:color="auto"/>
            <w:bottom w:val="none" w:sz="0" w:space="0" w:color="auto"/>
            <w:right w:val="none" w:sz="0" w:space="0" w:color="auto"/>
          </w:divBdr>
        </w:div>
        <w:div w:id="726413552">
          <w:marLeft w:val="0"/>
          <w:marRight w:val="0"/>
          <w:marTop w:val="0"/>
          <w:marBottom w:val="0"/>
          <w:divBdr>
            <w:top w:val="none" w:sz="0" w:space="0" w:color="auto"/>
            <w:left w:val="none" w:sz="0" w:space="0" w:color="auto"/>
            <w:bottom w:val="none" w:sz="0" w:space="0" w:color="auto"/>
            <w:right w:val="none" w:sz="0" w:space="0" w:color="auto"/>
          </w:divBdr>
        </w:div>
        <w:div w:id="726413554">
          <w:marLeft w:val="0"/>
          <w:marRight w:val="0"/>
          <w:marTop w:val="0"/>
          <w:marBottom w:val="0"/>
          <w:divBdr>
            <w:top w:val="none" w:sz="0" w:space="0" w:color="auto"/>
            <w:left w:val="none" w:sz="0" w:space="0" w:color="auto"/>
            <w:bottom w:val="none" w:sz="0" w:space="0" w:color="auto"/>
            <w:right w:val="none" w:sz="0" w:space="0" w:color="auto"/>
          </w:divBdr>
        </w:div>
        <w:div w:id="726413565">
          <w:marLeft w:val="0"/>
          <w:marRight w:val="0"/>
          <w:marTop w:val="0"/>
          <w:marBottom w:val="0"/>
          <w:divBdr>
            <w:top w:val="none" w:sz="0" w:space="0" w:color="auto"/>
            <w:left w:val="none" w:sz="0" w:space="0" w:color="auto"/>
            <w:bottom w:val="none" w:sz="0" w:space="0" w:color="auto"/>
            <w:right w:val="none" w:sz="0" w:space="0" w:color="auto"/>
          </w:divBdr>
        </w:div>
        <w:div w:id="726413566">
          <w:marLeft w:val="0"/>
          <w:marRight w:val="0"/>
          <w:marTop w:val="0"/>
          <w:marBottom w:val="0"/>
          <w:divBdr>
            <w:top w:val="none" w:sz="0" w:space="0" w:color="auto"/>
            <w:left w:val="none" w:sz="0" w:space="0" w:color="auto"/>
            <w:bottom w:val="none" w:sz="0" w:space="0" w:color="auto"/>
            <w:right w:val="none" w:sz="0" w:space="0" w:color="auto"/>
          </w:divBdr>
        </w:div>
      </w:divsChild>
    </w:div>
    <w:div w:id="726413560">
      <w:marLeft w:val="0"/>
      <w:marRight w:val="0"/>
      <w:marTop w:val="0"/>
      <w:marBottom w:val="0"/>
      <w:divBdr>
        <w:top w:val="none" w:sz="0" w:space="0" w:color="auto"/>
        <w:left w:val="none" w:sz="0" w:space="0" w:color="auto"/>
        <w:bottom w:val="none" w:sz="0" w:space="0" w:color="auto"/>
        <w:right w:val="none" w:sz="0" w:space="0" w:color="auto"/>
      </w:divBdr>
    </w:div>
    <w:div w:id="726413562">
      <w:marLeft w:val="0"/>
      <w:marRight w:val="0"/>
      <w:marTop w:val="0"/>
      <w:marBottom w:val="0"/>
      <w:divBdr>
        <w:top w:val="none" w:sz="0" w:space="0" w:color="auto"/>
        <w:left w:val="none" w:sz="0" w:space="0" w:color="auto"/>
        <w:bottom w:val="none" w:sz="0" w:space="0" w:color="auto"/>
        <w:right w:val="none" w:sz="0" w:space="0" w:color="auto"/>
      </w:divBdr>
    </w:div>
    <w:div w:id="726413563">
      <w:marLeft w:val="0"/>
      <w:marRight w:val="0"/>
      <w:marTop w:val="0"/>
      <w:marBottom w:val="0"/>
      <w:divBdr>
        <w:top w:val="none" w:sz="0" w:space="0" w:color="auto"/>
        <w:left w:val="none" w:sz="0" w:space="0" w:color="auto"/>
        <w:bottom w:val="none" w:sz="0" w:space="0" w:color="auto"/>
        <w:right w:val="none" w:sz="0" w:space="0" w:color="auto"/>
      </w:divBdr>
    </w:div>
    <w:div w:id="726413564">
      <w:marLeft w:val="0"/>
      <w:marRight w:val="0"/>
      <w:marTop w:val="0"/>
      <w:marBottom w:val="0"/>
      <w:divBdr>
        <w:top w:val="none" w:sz="0" w:space="0" w:color="auto"/>
        <w:left w:val="none" w:sz="0" w:space="0" w:color="auto"/>
        <w:bottom w:val="none" w:sz="0" w:space="0" w:color="auto"/>
        <w:right w:val="none" w:sz="0" w:space="0" w:color="auto"/>
      </w:divBdr>
      <w:divsChild>
        <w:div w:id="726413561">
          <w:marLeft w:val="0"/>
          <w:marRight w:val="0"/>
          <w:marTop w:val="0"/>
          <w:marBottom w:val="0"/>
          <w:divBdr>
            <w:top w:val="none" w:sz="0" w:space="0" w:color="auto"/>
            <w:left w:val="none" w:sz="0" w:space="0" w:color="auto"/>
            <w:bottom w:val="none" w:sz="0" w:space="0" w:color="auto"/>
            <w:right w:val="none" w:sz="0" w:space="0" w:color="auto"/>
          </w:divBdr>
          <w:divsChild>
            <w:div w:id="726413536">
              <w:marLeft w:val="0"/>
              <w:marRight w:val="0"/>
              <w:marTop w:val="0"/>
              <w:marBottom w:val="0"/>
              <w:divBdr>
                <w:top w:val="none" w:sz="0" w:space="0" w:color="auto"/>
                <w:left w:val="none" w:sz="0" w:space="0" w:color="auto"/>
                <w:bottom w:val="none" w:sz="0" w:space="0" w:color="auto"/>
                <w:right w:val="none" w:sz="0" w:space="0" w:color="auto"/>
              </w:divBdr>
              <w:divsChild>
                <w:div w:id="7264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3567">
      <w:marLeft w:val="0"/>
      <w:marRight w:val="0"/>
      <w:marTop w:val="0"/>
      <w:marBottom w:val="0"/>
      <w:divBdr>
        <w:top w:val="none" w:sz="0" w:space="0" w:color="auto"/>
        <w:left w:val="none" w:sz="0" w:space="0" w:color="auto"/>
        <w:bottom w:val="none" w:sz="0" w:space="0" w:color="auto"/>
        <w:right w:val="none" w:sz="0" w:space="0" w:color="auto"/>
      </w:divBdr>
    </w:div>
    <w:div w:id="726413570">
      <w:marLeft w:val="0"/>
      <w:marRight w:val="0"/>
      <w:marTop w:val="0"/>
      <w:marBottom w:val="0"/>
      <w:divBdr>
        <w:top w:val="none" w:sz="0" w:space="0" w:color="auto"/>
        <w:left w:val="none" w:sz="0" w:space="0" w:color="auto"/>
        <w:bottom w:val="none" w:sz="0" w:space="0" w:color="auto"/>
        <w:right w:val="none" w:sz="0" w:space="0" w:color="auto"/>
      </w:divBdr>
    </w:div>
    <w:div w:id="726413571">
      <w:marLeft w:val="0"/>
      <w:marRight w:val="0"/>
      <w:marTop w:val="0"/>
      <w:marBottom w:val="0"/>
      <w:divBdr>
        <w:top w:val="none" w:sz="0" w:space="0" w:color="auto"/>
        <w:left w:val="none" w:sz="0" w:space="0" w:color="auto"/>
        <w:bottom w:val="none" w:sz="0" w:space="0" w:color="auto"/>
        <w:right w:val="none" w:sz="0" w:space="0" w:color="auto"/>
      </w:divBdr>
    </w:div>
    <w:div w:id="7264135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lkendal2@myune.edu.au" TargetMode="Externa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hyperlink" Target="http://markummitchell.github.io/engauge-digitizer"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2.emf"/><Relationship Id="rId10" Type="http://schemas.openxmlformats.org/officeDocument/2006/relationships/hyperlink" Target="https://github.com/liamkendall/pollimetry" TargetMode="Externa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1561</TotalTime>
  <Pages>38</Pages>
  <Words>19610</Words>
  <Characters>111778</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Pollinator size and its consequences: Predictive allometry for pollinating insects</vt:lpstr>
    </vt:vector>
  </TitlesOfParts>
  <Company/>
  <LinksUpToDate>false</LinksUpToDate>
  <CharactersWithSpaces>131126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Pollinator size and its consequences: Predictive allometry for pollinating insects</dc:title>
  <dc:subject/>
  <dc:creator>Liam Kendall</dc:creator>
  <cp:keywords/>
  <dc:description/>
  <cp:lastModifiedBy>Liam Kendall</cp:lastModifiedBy>
  <cp:revision>177</cp:revision>
  <cp:lastPrinted>2018-05-17T02:28:00Z</cp:lastPrinted>
  <dcterms:created xsi:type="dcterms:W3CDTF">2018-05-21T21:42:00Z</dcterms:created>
  <dcterms:modified xsi:type="dcterms:W3CDTF">2018-05-24T05:25:00Z</dcterms:modified>
</cp:coreProperties>
</file>